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EF53E" w14:textId="77777777" w:rsidR="001D35D7" w:rsidRPr="00152EA4" w:rsidRDefault="001D35D7">
      <w:pPr>
        <w:rPr>
          <w:rFonts w:ascii="Times New Roman" w:hAnsi="Times New Roman"/>
          <w:sz w:val="22"/>
          <w:szCs w:val="22"/>
        </w:rPr>
      </w:pPr>
      <w:r w:rsidRPr="008A105B">
        <w:rPr>
          <w:rFonts w:ascii="Times New Roman" w:hAnsi="Times New Roman"/>
          <w:sz w:val="22"/>
          <w:szCs w:val="22"/>
          <w:u w:val="single"/>
        </w:rPr>
        <w:t>Modeling Bi</w:t>
      </w:r>
      <w:r w:rsidR="00330907">
        <w:rPr>
          <w:rFonts w:ascii="Times New Roman" w:hAnsi="Times New Roman"/>
          <w:sz w:val="22"/>
          <w:szCs w:val="22"/>
          <w:u w:val="single"/>
        </w:rPr>
        <w:t xml:space="preserve">ofuel Expansion Effects on Land </w:t>
      </w:r>
      <w:r w:rsidRPr="008A105B">
        <w:rPr>
          <w:rFonts w:ascii="Times New Roman" w:hAnsi="Times New Roman"/>
          <w:sz w:val="22"/>
          <w:szCs w:val="22"/>
          <w:u w:val="single"/>
        </w:rPr>
        <w:t>Use Change Dynamic</w:t>
      </w:r>
      <w:r>
        <w:rPr>
          <w:rFonts w:ascii="Times New Roman" w:hAnsi="Times New Roman"/>
          <w:sz w:val="22"/>
          <w:szCs w:val="22"/>
          <w:u w:val="single"/>
        </w:rPr>
        <w:t>s</w:t>
      </w:r>
    </w:p>
    <w:p w14:paraId="37530CC9" w14:textId="77777777" w:rsidR="001D35D7" w:rsidRPr="00152EA4" w:rsidRDefault="001D35D7">
      <w:pPr>
        <w:rPr>
          <w:rFonts w:ascii="Times New Roman" w:hAnsi="Times New Roman"/>
          <w:sz w:val="22"/>
          <w:szCs w:val="22"/>
        </w:rPr>
      </w:pPr>
      <w:r w:rsidRPr="00456E92">
        <w:rPr>
          <w:rFonts w:ascii="Times New Roman" w:hAnsi="Times New Roman"/>
          <w:sz w:val="22"/>
          <w:szCs w:val="22"/>
          <w:u w:val="single"/>
        </w:rPr>
        <w:t>Authors:</w:t>
      </w:r>
      <w:r w:rsidRPr="00456E92">
        <w:rPr>
          <w:rFonts w:ascii="Times New Roman" w:hAnsi="Times New Roman"/>
          <w:sz w:val="22"/>
          <w:szCs w:val="22"/>
        </w:rPr>
        <w:t xml:space="preserve"> Ethan Warner</w:t>
      </w:r>
      <w:r w:rsidRPr="00456E92">
        <w:rPr>
          <w:rFonts w:ascii="Times New Roman" w:hAnsi="Times New Roman"/>
          <w:sz w:val="22"/>
          <w:szCs w:val="22"/>
          <w:vertAlign w:val="superscript"/>
        </w:rPr>
        <w:t>1</w:t>
      </w:r>
      <w:r>
        <w:rPr>
          <w:rStyle w:val="FootnoteReference"/>
          <w:rFonts w:ascii="Times New Roman" w:hAnsi="Times New Roman"/>
          <w:sz w:val="22"/>
          <w:szCs w:val="22"/>
        </w:rPr>
        <w:footnoteReference w:id="1"/>
      </w:r>
      <w:r w:rsidRPr="00456E92">
        <w:rPr>
          <w:rFonts w:ascii="Times New Roman" w:hAnsi="Times New Roman"/>
          <w:sz w:val="22"/>
          <w:szCs w:val="22"/>
          <w:vertAlign w:val="superscript"/>
        </w:rPr>
        <w:t xml:space="preserve"> </w:t>
      </w:r>
      <w:r w:rsidRPr="00456E92">
        <w:rPr>
          <w:rFonts w:ascii="Times New Roman" w:hAnsi="Times New Roman"/>
          <w:sz w:val="22"/>
          <w:szCs w:val="22"/>
        </w:rPr>
        <w:t>, Daniel Inman</w:t>
      </w:r>
      <w:r w:rsidRPr="00456E92">
        <w:rPr>
          <w:rFonts w:ascii="Times New Roman" w:hAnsi="Times New Roman"/>
          <w:sz w:val="22"/>
          <w:szCs w:val="22"/>
          <w:vertAlign w:val="superscript"/>
        </w:rPr>
        <w:t>2,</w:t>
      </w:r>
      <w:r w:rsidRPr="00456E92">
        <w:rPr>
          <w:rFonts w:ascii="Times New Roman" w:hAnsi="Times New Roman"/>
          <w:sz w:val="22"/>
          <w:szCs w:val="22"/>
        </w:rPr>
        <w:t xml:space="preserve"> Benjamin Kunstman</w:t>
      </w:r>
      <w:r w:rsidRPr="00456E92">
        <w:rPr>
          <w:rFonts w:ascii="Times New Roman" w:hAnsi="Times New Roman"/>
          <w:sz w:val="22"/>
          <w:szCs w:val="22"/>
          <w:vertAlign w:val="superscript"/>
        </w:rPr>
        <w:t>1</w:t>
      </w:r>
      <w:r w:rsidRPr="00456E92">
        <w:rPr>
          <w:rFonts w:ascii="Times New Roman" w:hAnsi="Times New Roman"/>
          <w:sz w:val="22"/>
          <w:szCs w:val="22"/>
        </w:rPr>
        <w:t>, Brian Bush</w:t>
      </w:r>
      <w:r w:rsidRPr="00456E92">
        <w:rPr>
          <w:rFonts w:ascii="Times New Roman" w:hAnsi="Times New Roman"/>
          <w:sz w:val="22"/>
          <w:szCs w:val="22"/>
          <w:vertAlign w:val="superscript"/>
        </w:rPr>
        <w:t>1</w:t>
      </w:r>
      <w:r w:rsidRPr="00456E92">
        <w:rPr>
          <w:rFonts w:ascii="Times New Roman" w:hAnsi="Times New Roman"/>
          <w:sz w:val="22"/>
          <w:szCs w:val="22"/>
        </w:rPr>
        <w:t>, Laura Vimmerstedt</w:t>
      </w:r>
      <w:r w:rsidRPr="00456E92">
        <w:rPr>
          <w:rFonts w:ascii="Times New Roman" w:hAnsi="Times New Roman"/>
          <w:sz w:val="22"/>
          <w:szCs w:val="22"/>
          <w:vertAlign w:val="superscript"/>
        </w:rPr>
        <w:t>1</w:t>
      </w:r>
      <w:r w:rsidRPr="00456E92">
        <w:rPr>
          <w:rFonts w:ascii="Times New Roman" w:hAnsi="Times New Roman"/>
          <w:sz w:val="22"/>
          <w:szCs w:val="22"/>
        </w:rPr>
        <w:t>, Steve Peterson</w:t>
      </w:r>
      <w:r w:rsidRPr="00456E92">
        <w:rPr>
          <w:rFonts w:ascii="Times New Roman" w:hAnsi="Times New Roman"/>
          <w:sz w:val="22"/>
          <w:szCs w:val="22"/>
          <w:vertAlign w:val="superscript"/>
        </w:rPr>
        <w:t>3</w:t>
      </w:r>
      <w:r w:rsidR="0054022B">
        <w:rPr>
          <w:rFonts w:ascii="Times New Roman" w:hAnsi="Times New Roman"/>
          <w:sz w:val="22"/>
          <w:szCs w:val="22"/>
          <w:vertAlign w:val="superscript"/>
        </w:rPr>
        <w:t>. 4. 5</w:t>
      </w:r>
      <w:r w:rsidRPr="00456E92">
        <w:rPr>
          <w:rFonts w:ascii="Times New Roman" w:hAnsi="Times New Roman"/>
          <w:sz w:val="22"/>
          <w:szCs w:val="22"/>
        </w:rPr>
        <w:t>, Jordan Macknick</w:t>
      </w:r>
      <w:r w:rsidRPr="00456E92">
        <w:rPr>
          <w:rFonts w:ascii="Times New Roman" w:hAnsi="Times New Roman"/>
          <w:sz w:val="22"/>
          <w:szCs w:val="22"/>
          <w:vertAlign w:val="superscript"/>
        </w:rPr>
        <w:t>1</w:t>
      </w:r>
      <w:r w:rsidRPr="00456E92">
        <w:rPr>
          <w:rFonts w:ascii="Times New Roman" w:hAnsi="Times New Roman"/>
          <w:sz w:val="22"/>
          <w:szCs w:val="22"/>
        </w:rPr>
        <w:t>, Yimin Zhang</w:t>
      </w:r>
      <w:r w:rsidRPr="00456E92">
        <w:rPr>
          <w:rFonts w:ascii="Times New Roman" w:hAnsi="Times New Roman"/>
          <w:sz w:val="22"/>
          <w:szCs w:val="22"/>
          <w:vertAlign w:val="superscript"/>
        </w:rPr>
        <w:t>1</w:t>
      </w:r>
    </w:p>
    <w:p w14:paraId="081E5CE1" w14:textId="77777777" w:rsidR="001D35D7" w:rsidRPr="00152EA4" w:rsidRDefault="001D35D7">
      <w:pPr>
        <w:rPr>
          <w:rFonts w:ascii="Times New Roman" w:hAnsi="Times New Roman"/>
          <w:sz w:val="22"/>
          <w:szCs w:val="22"/>
        </w:rPr>
      </w:pPr>
      <w:r w:rsidRPr="00456E92">
        <w:rPr>
          <w:rFonts w:ascii="Times New Roman" w:hAnsi="Times New Roman"/>
          <w:sz w:val="22"/>
          <w:szCs w:val="22"/>
          <w:vertAlign w:val="superscript"/>
        </w:rPr>
        <w:t>1</w:t>
      </w:r>
      <w:r w:rsidRPr="00456E92">
        <w:rPr>
          <w:rFonts w:ascii="Times New Roman" w:hAnsi="Times New Roman"/>
          <w:sz w:val="22"/>
          <w:szCs w:val="22"/>
        </w:rPr>
        <w:t xml:space="preserve"> Strategic Energy Analysis Center, National Renewable Energy Laboratory, </w:t>
      </w:r>
      <w:r>
        <w:rPr>
          <w:rFonts w:ascii="Times New Roman" w:hAnsi="Times New Roman"/>
          <w:sz w:val="22"/>
          <w:szCs w:val="22"/>
        </w:rPr>
        <w:t xml:space="preserve">15013 Denver West Parkway, </w:t>
      </w:r>
      <w:r w:rsidRPr="00456E92">
        <w:rPr>
          <w:rFonts w:ascii="Times New Roman" w:hAnsi="Times New Roman"/>
          <w:sz w:val="22"/>
          <w:szCs w:val="22"/>
        </w:rPr>
        <w:t>Golden, CO, USA</w:t>
      </w:r>
    </w:p>
    <w:p w14:paraId="0FDDDFC2" w14:textId="77777777" w:rsidR="001D35D7" w:rsidRPr="00152EA4" w:rsidRDefault="001D35D7">
      <w:pPr>
        <w:rPr>
          <w:rFonts w:ascii="Times New Roman" w:hAnsi="Times New Roman"/>
          <w:sz w:val="22"/>
          <w:szCs w:val="22"/>
        </w:rPr>
      </w:pPr>
      <w:r w:rsidRPr="00456E92">
        <w:rPr>
          <w:rFonts w:ascii="Times New Roman" w:hAnsi="Times New Roman"/>
          <w:sz w:val="22"/>
          <w:szCs w:val="22"/>
          <w:vertAlign w:val="superscript"/>
        </w:rPr>
        <w:t>2</w:t>
      </w:r>
      <w:r w:rsidRPr="00456E92">
        <w:rPr>
          <w:rFonts w:ascii="Times New Roman" w:hAnsi="Times New Roman"/>
          <w:sz w:val="22"/>
          <w:szCs w:val="22"/>
        </w:rPr>
        <w:t xml:space="preserve"> The National Bioenergy Center, National</w:t>
      </w:r>
      <w:ins w:id="0" w:author="Daniel Inman" w:date="2013-03-13T09:56:00Z">
        <w:r w:rsidR="00112AD5">
          <w:rPr>
            <w:rFonts w:ascii="Times New Roman" w:hAnsi="Times New Roman"/>
            <w:sz w:val="22"/>
            <w:szCs w:val="22"/>
          </w:rPr>
          <w:t xml:space="preserve"> </w:t>
        </w:r>
      </w:ins>
      <w:bookmarkStart w:id="1" w:name="_GoBack"/>
      <w:bookmarkEnd w:id="1"/>
      <w:del w:id="2" w:author="Daniel Inman" w:date="2013-03-13T09:56:00Z">
        <w:r w:rsidRPr="00456E92" w:rsidDel="00112AD5">
          <w:rPr>
            <w:rFonts w:ascii="Times New Roman" w:hAnsi="Times New Roman"/>
            <w:sz w:val="22"/>
            <w:szCs w:val="22"/>
          </w:rPr>
          <w:delText xml:space="preserve"> </w:delText>
        </w:r>
      </w:del>
      <w:r w:rsidRPr="00456E92">
        <w:rPr>
          <w:rFonts w:ascii="Times New Roman" w:hAnsi="Times New Roman"/>
          <w:sz w:val="22"/>
          <w:szCs w:val="22"/>
        </w:rPr>
        <w:t xml:space="preserve">Renewable Energy Laboratory, </w:t>
      </w:r>
      <w:r>
        <w:rPr>
          <w:rFonts w:ascii="Times New Roman" w:hAnsi="Times New Roman"/>
          <w:sz w:val="22"/>
          <w:szCs w:val="22"/>
        </w:rPr>
        <w:t>15013 Denver West Parkway,</w:t>
      </w:r>
      <w:r w:rsidRPr="00456E92">
        <w:rPr>
          <w:rFonts w:ascii="Times New Roman" w:hAnsi="Times New Roman"/>
          <w:sz w:val="22"/>
          <w:szCs w:val="22"/>
        </w:rPr>
        <w:t xml:space="preserve"> Golden, CO, USA</w:t>
      </w:r>
    </w:p>
    <w:p w14:paraId="4DDDDBE9" w14:textId="77777777" w:rsidR="001D35D7" w:rsidRDefault="001D35D7">
      <w:pPr>
        <w:rPr>
          <w:rFonts w:ascii="Times New Roman" w:hAnsi="Times New Roman"/>
          <w:sz w:val="22"/>
          <w:szCs w:val="22"/>
        </w:rPr>
      </w:pPr>
      <w:r w:rsidRPr="00456E92">
        <w:rPr>
          <w:rFonts w:ascii="Times New Roman" w:hAnsi="Times New Roman"/>
          <w:sz w:val="22"/>
          <w:szCs w:val="22"/>
          <w:vertAlign w:val="superscript"/>
        </w:rPr>
        <w:t>3</w:t>
      </w:r>
      <w:r w:rsidRPr="00456E92">
        <w:rPr>
          <w:rFonts w:ascii="Times New Roman" w:hAnsi="Times New Roman"/>
          <w:sz w:val="22"/>
          <w:szCs w:val="22"/>
        </w:rPr>
        <w:t xml:space="preserve"> Peterson Group, Lebanon, NH, USA</w:t>
      </w:r>
    </w:p>
    <w:p w14:paraId="534A4998" w14:textId="77777777" w:rsidR="0054022B" w:rsidRPr="00BB1436" w:rsidRDefault="0054022B" w:rsidP="0054022B">
      <w:pPr>
        <w:rPr>
          <w:rFonts w:ascii="Times New Roman" w:hAnsi="Times New Roman"/>
          <w:sz w:val="22"/>
          <w:szCs w:val="22"/>
        </w:rPr>
      </w:pPr>
      <w:r w:rsidRPr="007471E8">
        <w:rPr>
          <w:rFonts w:ascii="Times New Roman" w:hAnsi="Times New Roman"/>
          <w:sz w:val="22"/>
          <w:szCs w:val="22"/>
          <w:vertAlign w:val="superscript"/>
        </w:rPr>
        <w:t>4</w:t>
      </w:r>
      <w:r>
        <w:rPr>
          <w:rFonts w:ascii="Times New Roman" w:hAnsi="Times New Roman"/>
          <w:sz w:val="22"/>
          <w:szCs w:val="22"/>
        </w:rPr>
        <w:t xml:space="preserve"> </w:t>
      </w:r>
      <w:r w:rsidRPr="00BB1436">
        <w:rPr>
          <w:rFonts w:ascii="Times New Roman" w:hAnsi="Times New Roman"/>
          <w:sz w:val="22"/>
          <w:szCs w:val="22"/>
        </w:rPr>
        <w:t>Lexidyne LLC, Colorado Springs, Colorado, USA</w:t>
      </w:r>
    </w:p>
    <w:p w14:paraId="63F61ECA" w14:textId="77777777" w:rsidR="0054022B" w:rsidRDefault="0054022B" w:rsidP="0054022B">
      <w:pPr>
        <w:rPr>
          <w:rFonts w:ascii="Times New Roman" w:hAnsi="Times New Roman"/>
          <w:sz w:val="22"/>
          <w:szCs w:val="22"/>
        </w:rPr>
      </w:pPr>
      <w:r w:rsidRPr="007471E8">
        <w:rPr>
          <w:rFonts w:ascii="Times New Roman" w:hAnsi="Times New Roman"/>
          <w:sz w:val="22"/>
          <w:szCs w:val="22"/>
          <w:vertAlign w:val="superscript"/>
        </w:rPr>
        <w:t>5</w:t>
      </w:r>
      <w:r w:rsidRPr="00BB1436">
        <w:rPr>
          <w:rFonts w:ascii="Times New Roman" w:hAnsi="Times New Roman"/>
          <w:sz w:val="22"/>
          <w:szCs w:val="22"/>
        </w:rPr>
        <w:t xml:space="preserve"> Thayer School of Engineering, Dartmouth College, Hanover, New Hampshire, USA</w:t>
      </w:r>
    </w:p>
    <w:p w14:paraId="74080BAA" w14:textId="77777777" w:rsidR="001D35D7" w:rsidRPr="00152EA4" w:rsidRDefault="001D35D7">
      <w:pPr>
        <w:rPr>
          <w:rFonts w:ascii="Times New Roman" w:hAnsi="Times New Roman"/>
          <w:sz w:val="22"/>
          <w:szCs w:val="22"/>
        </w:rPr>
      </w:pPr>
      <w:r w:rsidRPr="002B4F25">
        <w:rPr>
          <w:rFonts w:ascii="Times New Roman" w:hAnsi="Times New Roman"/>
          <w:sz w:val="22"/>
          <w:szCs w:val="22"/>
          <w:vertAlign w:val="superscript"/>
        </w:rPr>
        <w:t>a</w:t>
      </w:r>
      <w:r w:rsidRPr="002B4F25">
        <w:t xml:space="preserve"> </w:t>
      </w:r>
      <w:r w:rsidRPr="002B4F25">
        <w:rPr>
          <w:rFonts w:ascii="Times New Roman" w:hAnsi="Times New Roman"/>
          <w:sz w:val="22"/>
          <w:szCs w:val="22"/>
        </w:rPr>
        <w:t xml:space="preserve">Corresponding author: </w:t>
      </w:r>
      <w:hyperlink r:id="rId10" w:history="1">
        <w:r w:rsidR="00330907" w:rsidRPr="005F5592">
          <w:rPr>
            <w:rStyle w:val="Hyperlink"/>
            <w:rFonts w:ascii="Times New Roman" w:hAnsi="Times New Roman"/>
            <w:sz w:val="22"/>
            <w:szCs w:val="22"/>
          </w:rPr>
          <w:t>Ethan.Warner@nrel.gov</w:t>
        </w:r>
      </w:hyperlink>
      <w:r w:rsidR="00330907">
        <w:rPr>
          <w:rFonts w:ascii="Times New Roman" w:hAnsi="Times New Roman"/>
          <w:sz w:val="22"/>
          <w:szCs w:val="22"/>
        </w:rPr>
        <w:t xml:space="preserve"> </w:t>
      </w:r>
    </w:p>
    <w:p w14:paraId="73B46241" w14:textId="77777777" w:rsidR="001D35D7" w:rsidRPr="00152EA4" w:rsidRDefault="001D35D7">
      <w:pPr>
        <w:rPr>
          <w:rFonts w:ascii="Times New Roman" w:hAnsi="Times New Roman"/>
          <w:b/>
          <w:sz w:val="22"/>
          <w:szCs w:val="22"/>
        </w:rPr>
      </w:pPr>
      <w:r w:rsidRPr="00456E92">
        <w:rPr>
          <w:rFonts w:ascii="Times New Roman" w:hAnsi="Times New Roman"/>
          <w:b/>
          <w:sz w:val="22"/>
          <w:szCs w:val="22"/>
        </w:rPr>
        <w:t>Abstract</w:t>
      </w:r>
    </w:p>
    <w:p w14:paraId="6A2A4E39" w14:textId="77777777" w:rsidR="001D35D7" w:rsidDel="005D75D4" w:rsidRDefault="001D35D7">
      <w:pPr>
        <w:rPr>
          <w:del w:id="3" w:author="mcleary" w:date="2012-11-09T14:54:00Z"/>
          <w:rFonts w:ascii="Times New Roman" w:hAnsi="Times New Roman"/>
          <w:sz w:val="22"/>
          <w:szCs w:val="22"/>
        </w:rPr>
      </w:pPr>
      <w:r>
        <w:rPr>
          <w:rFonts w:ascii="Times New Roman" w:hAnsi="Times New Roman"/>
          <w:sz w:val="22"/>
          <w:szCs w:val="22"/>
        </w:rPr>
        <w:t>Biofuel f</w:t>
      </w:r>
      <w:r w:rsidRPr="00456E92">
        <w:rPr>
          <w:rFonts w:ascii="Times New Roman" w:hAnsi="Times New Roman"/>
          <w:sz w:val="22"/>
          <w:szCs w:val="22"/>
        </w:rPr>
        <w:t>eedstock production</w:t>
      </w:r>
      <w:r>
        <w:rPr>
          <w:rFonts w:ascii="Times New Roman" w:hAnsi="Times New Roman"/>
          <w:sz w:val="22"/>
          <w:szCs w:val="22"/>
        </w:rPr>
        <w:t>,</w:t>
      </w:r>
      <w:r w:rsidRPr="00456E92">
        <w:rPr>
          <w:rFonts w:ascii="Times New Roman" w:hAnsi="Times New Roman"/>
          <w:sz w:val="22"/>
          <w:szCs w:val="22"/>
        </w:rPr>
        <w:t xml:space="preserve"> </w:t>
      </w:r>
      <w:del w:id="4" w:author="mcleary" w:date="2012-11-09T14:53:00Z">
        <w:r w:rsidRPr="00456E92" w:rsidDel="005D75D4">
          <w:rPr>
            <w:rFonts w:ascii="Times New Roman" w:hAnsi="Times New Roman"/>
            <w:sz w:val="22"/>
            <w:szCs w:val="22"/>
          </w:rPr>
          <w:delText xml:space="preserve">among </w:delText>
        </w:r>
      </w:del>
      <w:ins w:id="5" w:author="mcleary" w:date="2012-11-09T14:53:00Z">
        <w:r w:rsidR="005D75D4">
          <w:rPr>
            <w:rFonts w:ascii="Times New Roman" w:hAnsi="Times New Roman"/>
            <w:sz w:val="22"/>
            <w:szCs w:val="22"/>
          </w:rPr>
          <w:t>in addition to</w:t>
        </w:r>
      </w:ins>
      <w:ins w:id="6" w:author="mcleary" w:date="2012-11-09T16:53:00Z">
        <w:r w:rsidR="00441BC4">
          <w:rPr>
            <w:rFonts w:ascii="Times New Roman" w:hAnsi="Times New Roman"/>
            <w:sz w:val="22"/>
            <w:szCs w:val="22"/>
          </w:rPr>
          <w:t xml:space="preserve"> </w:t>
        </w:r>
      </w:ins>
      <w:r w:rsidRPr="00456E92">
        <w:rPr>
          <w:rFonts w:ascii="Times New Roman" w:hAnsi="Times New Roman"/>
          <w:sz w:val="22"/>
          <w:szCs w:val="22"/>
        </w:rPr>
        <w:t>other human drivers of land use</w:t>
      </w:r>
      <w:r>
        <w:rPr>
          <w:rFonts w:ascii="Times New Roman" w:hAnsi="Times New Roman"/>
          <w:sz w:val="22"/>
          <w:szCs w:val="22"/>
        </w:rPr>
        <w:t>,</w:t>
      </w:r>
      <w:r w:rsidRPr="00456E92">
        <w:rPr>
          <w:rFonts w:ascii="Times New Roman" w:hAnsi="Times New Roman"/>
          <w:sz w:val="22"/>
          <w:szCs w:val="22"/>
        </w:rPr>
        <w:t xml:space="preserve"> </w:t>
      </w:r>
      <w:del w:id="7" w:author="mcleary" w:date="2012-11-09T14:53:00Z">
        <w:r w:rsidRPr="00456E92" w:rsidDel="005D75D4">
          <w:rPr>
            <w:rFonts w:ascii="Times New Roman" w:hAnsi="Times New Roman"/>
            <w:sz w:val="22"/>
            <w:szCs w:val="22"/>
          </w:rPr>
          <w:delText xml:space="preserve">could </w:delText>
        </w:r>
      </w:del>
      <w:ins w:id="8" w:author="mcleary" w:date="2012-11-09T14:53:00Z">
        <w:r w:rsidR="005D75D4">
          <w:rPr>
            <w:rFonts w:ascii="Times New Roman" w:hAnsi="Times New Roman"/>
            <w:sz w:val="22"/>
            <w:szCs w:val="22"/>
          </w:rPr>
          <w:t>can</w:t>
        </w:r>
        <w:r w:rsidR="005D75D4" w:rsidRPr="00456E92">
          <w:rPr>
            <w:rFonts w:ascii="Times New Roman" w:hAnsi="Times New Roman"/>
            <w:sz w:val="22"/>
            <w:szCs w:val="22"/>
          </w:rPr>
          <w:t xml:space="preserve"> </w:t>
        </w:r>
      </w:ins>
      <w:r w:rsidRPr="00456E92">
        <w:rPr>
          <w:rFonts w:ascii="Times New Roman" w:hAnsi="Times New Roman"/>
          <w:sz w:val="22"/>
          <w:szCs w:val="22"/>
        </w:rPr>
        <w:t>induce direct and indirect land</w:t>
      </w:r>
      <w:r w:rsidR="00330907">
        <w:rPr>
          <w:rFonts w:ascii="Times New Roman" w:hAnsi="Times New Roman"/>
          <w:sz w:val="22"/>
          <w:szCs w:val="22"/>
        </w:rPr>
        <w:t xml:space="preserve"> </w:t>
      </w:r>
      <w:r w:rsidRPr="00456E92">
        <w:rPr>
          <w:rFonts w:ascii="Times New Roman" w:hAnsi="Times New Roman"/>
          <w:sz w:val="22"/>
          <w:szCs w:val="22"/>
        </w:rPr>
        <w:t xml:space="preserve">use changes (LUC). However, </w:t>
      </w:r>
      <w:ins w:id="9" w:author="mcleary" w:date="2012-11-09T16:54:00Z">
        <w:r w:rsidR="002E6D6A">
          <w:rPr>
            <w:rFonts w:ascii="Times New Roman" w:hAnsi="Times New Roman"/>
            <w:sz w:val="22"/>
            <w:szCs w:val="22"/>
          </w:rPr>
          <w:t>the dynamics of</w:t>
        </w:r>
      </w:ins>
      <w:r>
        <w:rPr>
          <w:rFonts w:ascii="Times New Roman" w:hAnsi="Times New Roman"/>
          <w:sz w:val="22"/>
          <w:szCs w:val="22"/>
        </w:rPr>
        <w:t xml:space="preserve">existing LUC </w:t>
      </w:r>
      <w:del w:id="10" w:author="mcleary" w:date="2012-11-09T14:53:00Z">
        <w:r w:rsidDel="005D75D4">
          <w:rPr>
            <w:rFonts w:ascii="Times New Roman" w:hAnsi="Times New Roman"/>
            <w:sz w:val="22"/>
            <w:szCs w:val="22"/>
          </w:rPr>
          <w:delText>models</w:delText>
        </w:r>
        <w:r w:rsidR="001F0A2A" w:rsidDel="005D75D4">
          <w:rPr>
            <w:rFonts w:ascii="Times New Roman" w:hAnsi="Times New Roman"/>
            <w:sz w:val="22"/>
            <w:szCs w:val="22"/>
          </w:rPr>
          <w:delText>’</w:delText>
        </w:r>
        <w:r w:rsidDel="005D75D4">
          <w:rPr>
            <w:rFonts w:ascii="Times New Roman" w:hAnsi="Times New Roman"/>
            <w:sz w:val="22"/>
            <w:szCs w:val="22"/>
          </w:rPr>
          <w:delText xml:space="preserve"> </w:delText>
        </w:r>
        <w:r w:rsidRPr="00456E92" w:rsidDel="005D75D4">
          <w:rPr>
            <w:rFonts w:ascii="Times New Roman" w:hAnsi="Times New Roman"/>
            <w:sz w:val="22"/>
            <w:szCs w:val="22"/>
          </w:rPr>
          <w:delText>dynamics and assumptions</w:delText>
        </w:r>
      </w:del>
      <w:ins w:id="11" w:author="mcleary" w:date="2012-11-09T14:53:00Z">
        <w:r w:rsidR="005D75D4">
          <w:rPr>
            <w:rFonts w:ascii="Times New Roman" w:hAnsi="Times New Roman"/>
            <w:sz w:val="22"/>
            <w:szCs w:val="22"/>
          </w:rPr>
          <w:t>d</w:t>
        </w:r>
      </w:ins>
      <w:ins w:id="12" w:author="mcleary" w:date="2012-11-09T16:54:00Z">
        <w:r w:rsidR="002E6D6A">
          <w:rPr>
            <w:rFonts w:ascii="Times New Roman" w:hAnsi="Times New Roman"/>
            <w:sz w:val="22"/>
            <w:szCs w:val="22"/>
          </w:rPr>
          <w:t xml:space="preserve">along with </w:t>
        </w:r>
      </w:ins>
      <w:ins w:id="13" w:author="mcleary" w:date="2012-11-09T14:53:00Z">
        <w:r w:rsidR="005D75D4">
          <w:rPr>
            <w:rFonts w:ascii="Times New Roman" w:hAnsi="Times New Roman"/>
            <w:sz w:val="22"/>
            <w:szCs w:val="22"/>
          </w:rPr>
          <w:t>their assumptions</w:t>
        </w:r>
      </w:ins>
      <w:r w:rsidRPr="00456E92">
        <w:rPr>
          <w:rFonts w:ascii="Times New Roman" w:hAnsi="Times New Roman"/>
          <w:sz w:val="22"/>
          <w:szCs w:val="22"/>
        </w:rPr>
        <w:t xml:space="preserve"> are difficult to test with existing tools. We describe a system dynamics </w:t>
      </w:r>
      <w:ins w:id="14" w:author="mcleary" w:date="2012-11-09T16:54:00Z">
        <w:r w:rsidR="002E6D6A">
          <w:rPr>
            <w:rFonts w:ascii="Times New Roman" w:hAnsi="Times New Roman"/>
            <w:sz w:val="22"/>
            <w:szCs w:val="22"/>
          </w:rPr>
          <w:t xml:space="preserve">(SD) </w:t>
        </w:r>
      </w:ins>
      <w:r>
        <w:rPr>
          <w:rFonts w:ascii="Times New Roman" w:hAnsi="Times New Roman"/>
          <w:sz w:val="22"/>
          <w:szCs w:val="22"/>
        </w:rPr>
        <w:t xml:space="preserve">global LUC </w:t>
      </w:r>
      <w:r w:rsidRPr="00456E92">
        <w:rPr>
          <w:rFonts w:ascii="Times New Roman" w:hAnsi="Times New Roman"/>
          <w:sz w:val="22"/>
          <w:szCs w:val="22"/>
        </w:rPr>
        <w:t>model intended to examine LUC attributed to biofuel production</w:t>
      </w:r>
      <w:r>
        <w:rPr>
          <w:rFonts w:ascii="Times New Roman" w:hAnsi="Times New Roman"/>
          <w:sz w:val="22"/>
          <w:szCs w:val="22"/>
        </w:rPr>
        <w:t>.</w:t>
      </w:r>
      <w:r w:rsidRPr="00456E92">
        <w:rPr>
          <w:rFonts w:ascii="Times New Roman" w:hAnsi="Times New Roman"/>
          <w:sz w:val="22"/>
          <w:szCs w:val="22"/>
        </w:rPr>
        <w:t xml:space="preserve"> </w:t>
      </w:r>
      <w:r>
        <w:rPr>
          <w:rFonts w:ascii="Times New Roman" w:hAnsi="Times New Roman"/>
          <w:sz w:val="22"/>
          <w:szCs w:val="22"/>
        </w:rPr>
        <w:t xml:space="preserve">We </w:t>
      </w:r>
      <w:r w:rsidRPr="00456E92">
        <w:rPr>
          <w:rFonts w:ascii="Times New Roman" w:hAnsi="Times New Roman"/>
          <w:sz w:val="22"/>
          <w:szCs w:val="22"/>
        </w:rPr>
        <w:t xml:space="preserve">discuss major </w:t>
      </w:r>
      <w:r>
        <w:rPr>
          <w:rFonts w:ascii="Times New Roman" w:hAnsi="Times New Roman"/>
          <w:sz w:val="22"/>
          <w:szCs w:val="22"/>
        </w:rPr>
        <w:t xml:space="preserve">global land system </w:t>
      </w:r>
      <w:r w:rsidRPr="00456E92">
        <w:rPr>
          <w:rFonts w:ascii="Times New Roman" w:hAnsi="Times New Roman"/>
          <w:sz w:val="22"/>
          <w:szCs w:val="22"/>
        </w:rPr>
        <w:t>stocks and flows and</w:t>
      </w:r>
      <w:r>
        <w:rPr>
          <w:rFonts w:ascii="Times New Roman" w:hAnsi="Times New Roman"/>
          <w:sz w:val="22"/>
          <w:szCs w:val="22"/>
        </w:rPr>
        <w:t xml:space="preserve"> </w:t>
      </w:r>
      <w:r w:rsidRPr="00456E92">
        <w:rPr>
          <w:rFonts w:ascii="Times New Roman" w:hAnsi="Times New Roman"/>
          <w:sz w:val="22"/>
          <w:szCs w:val="22"/>
        </w:rPr>
        <w:t xml:space="preserve">present model results under different food and </w:t>
      </w:r>
      <w:r>
        <w:rPr>
          <w:rFonts w:ascii="Times New Roman" w:hAnsi="Times New Roman"/>
          <w:sz w:val="22"/>
          <w:szCs w:val="22"/>
        </w:rPr>
        <w:t>bio</w:t>
      </w:r>
      <w:r w:rsidRPr="00456E92">
        <w:rPr>
          <w:rFonts w:ascii="Times New Roman" w:hAnsi="Times New Roman"/>
          <w:sz w:val="22"/>
          <w:szCs w:val="22"/>
        </w:rPr>
        <w:t xml:space="preserve">fuel demand assumptions. </w:t>
      </w:r>
      <w:ins w:id="15" w:author="mcleary" w:date="2012-11-09T14:54:00Z">
        <w:r w:rsidR="005D75D4">
          <w:rPr>
            <w:rFonts w:ascii="Times New Roman" w:hAnsi="Times New Roman"/>
            <w:sz w:val="22"/>
            <w:szCs w:val="22"/>
          </w:rPr>
          <w:t xml:space="preserve">Although it is not intended to </w:t>
        </w:r>
      </w:ins>
      <w:ins w:id="16" w:author="mcleary" w:date="2012-11-09T14:55:00Z">
        <w:r w:rsidR="005D75D4">
          <w:rPr>
            <w:rFonts w:ascii="Times New Roman" w:hAnsi="Times New Roman"/>
            <w:sz w:val="22"/>
            <w:szCs w:val="22"/>
          </w:rPr>
          <w:t>give(or “generate”)</w:t>
        </w:r>
      </w:ins>
      <w:ins w:id="17" w:author="mcleary" w:date="2012-11-09T14:54:00Z">
        <w:r w:rsidR="005D75D4">
          <w:rPr>
            <w:rFonts w:ascii="Times New Roman" w:hAnsi="Times New Roman"/>
            <w:sz w:val="22"/>
            <w:szCs w:val="22"/>
          </w:rPr>
          <w:t xml:space="preserve"> precise numerical predictions, </w:t>
        </w:r>
      </w:ins>
      <w:del w:id="18" w:author="mcleary" w:date="2012-11-09T14:54:00Z">
        <w:r w:rsidDel="005D75D4">
          <w:rPr>
            <w:rFonts w:ascii="Times New Roman" w:hAnsi="Times New Roman"/>
            <w:sz w:val="22"/>
            <w:szCs w:val="22"/>
          </w:rPr>
          <w:delText>T</w:delText>
        </w:r>
      </w:del>
      <w:ins w:id="19" w:author="mcleary" w:date="2012-11-09T14:55:00Z">
        <w:r w:rsidR="005D75D4">
          <w:rPr>
            <w:rFonts w:ascii="Times New Roman" w:hAnsi="Times New Roman"/>
            <w:sz w:val="22"/>
            <w:szCs w:val="22"/>
          </w:rPr>
          <w:t>t</w:t>
        </w:r>
      </w:ins>
      <w:r>
        <w:rPr>
          <w:rFonts w:ascii="Times New Roman" w:hAnsi="Times New Roman"/>
          <w:sz w:val="22"/>
          <w:szCs w:val="22"/>
        </w:rPr>
        <w:t>his</w:t>
      </w:r>
      <w:r w:rsidRPr="00456E92">
        <w:rPr>
          <w:rFonts w:ascii="Times New Roman" w:hAnsi="Times New Roman"/>
          <w:sz w:val="22"/>
          <w:szCs w:val="22"/>
        </w:rPr>
        <w:t xml:space="preserve"> model provides insights into the drivers and dynamic interactions of LUC, population, dietary choices, and biofuel policy</w:t>
      </w:r>
      <w:del w:id="20" w:author="mcleary" w:date="2012-11-09T14:55:00Z">
        <w:r w:rsidR="00101252" w:rsidDel="005D75D4">
          <w:rPr>
            <w:rFonts w:ascii="Times New Roman" w:hAnsi="Times New Roman"/>
            <w:sz w:val="22"/>
            <w:szCs w:val="22"/>
          </w:rPr>
          <w:delText>,</w:delText>
        </w:r>
        <w:r w:rsidDel="005D75D4">
          <w:rPr>
            <w:rFonts w:ascii="Times New Roman" w:hAnsi="Times New Roman"/>
            <w:sz w:val="22"/>
            <w:szCs w:val="22"/>
          </w:rPr>
          <w:delText xml:space="preserve"> </w:delText>
        </w:r>
      </w:del>
      <w:ins w:id="21" w:author="mcleary" w:date="2012-11-09T14:55:00Z">
        <w:r w:rsidR="005D75D4">
          <w:rPr>
            <w:rFonts w:ascii="Times New Roman" w:hAnsi="Times New Roman"/>
            <w:sz w:val="22"/>
            <w:szCs w:val="22"/>
          </w:rPr>
          <w:t>.</w:t>
        </w:r>
      </w:ins>
      <w:del w:id="22" w:author="mcleary" w:date="2012-11-09T14:54:00Z">
        <w:r w:rsidR="0054022B" w:rsidDel="005D75D4">
          <w:rPr>
            <w:rFonts w:ascii="Times New Roman" w:hAnsi="Times New Roman"/>
            <w:sz w:val="22"/>
            <w:szCs w:val="22"/>
          </w:rPr>
          <w:delText xml:space="preserve">and is not </w:delText>
        </w:r>
        <w:r w:rsidR="00101252" w:rsidDel="005D75D4">
          <w:rPr>
            <w:rFonts w:ascii="Times New Roman" w:hAnsi="Times New Roman"/>
            <w:sz w:val="22"/>
            <w:szCs w:val="22"/>
          </w:rPr>
          <w:delText xml:space="preserve">intended to provide </w:delText>
        </w:r>
        <w:r w:rsidDel="005D75D4">
          <w:rPr>
            <w:rFonts w:ascii="Times New Roman" w:hAnsi="Times New Roman"/>
            <w:sz w:val="22"/>
            <w:szCs w:val="22"/>
          </w:rPr>
          <w:delText xml:space="preserve">precise </w:delText>
        </w:r>
        <w:r w:rsidR="001F0A2A" w:rsidDel="005D75D4">
          <w:rPr>
            <w:rFonts w:ascii="Times New Roman" w:hAnsi="Times New Roman"/>
            <w:sz w:val="22"/>
            <w:szCs w:val="22"/>
          </w:rPr>
          <w:delText>numerical prediction</w:delText>
        </w:r>
        <w:r w:rsidDel="005D75D4">
          <w:rPr>
            <w:rFonts w:ascii="Times New Roman" w:hAnsi="Times New Roman"/>
            <w:sz w:val="22"/>
            <w:szCs w:val="22"/>
          </w:rPr>
          <w:delText>.</w:delText>
        </w:r>
      </w:del>
    </w:p>
    <w:p w14:paraId="7407CF39" w14:textId="77777777" w:rsidR="001D35D7" w:rsidRPr="00330907" w:rsidRDefault="001D35D7">
      <w:pPr>
        <w:rPr>
          <w:rFonts w:ascii="Times New Roman" w:hAnsi="Times New Roman"/>
          <w:sz w:val="22"/>
          <w:szCs w:val="22"/>
        </w:rPr>
      </w:pPr>
      <w:r>
        <w:rPr>
          <w:rFonts w:ascii="Times New Roman" w:hAnsi="Times New Roman"/>
          <w:sz w:val="22"/>
          <w:szCs w:val="22"/>
        </w:rPr>
        <w:t>Commodity demands are met in h</w:t>
      </w:r>
      <w:r w:rsidRPr="00456E92">
        <w:rPr>
          <w:rFonts w:ascii="Times New Roman" w:hAnsi="Times New Roman"/>
          <w:sz w:val="22"/>
          <w:szCs w:val="22"/>
        </w:rPr>
        <w:t>igh food and high biofuel demand scenar</w:t>
      </w:r>
      <w:r>
        <w:rPr>
          <w:rFonts w:ascii="Times New Roman" w:hAnsi="Times New Roman"/>
          <w:sz w:val="22"/>
          <w:szCs w:val="22"/>
        </w:rPr>
        <w:t xml:space="preserve">ios, but </w:t>
      </w:r>
      <w:r w:rsidRPr="00456E92">
        <w:rPr>
          <w:rFonts w:ascii="Times New Roman" w:hAnsi="Times New Roman"/>
          <w:sz w:val="22"/>
          <w:szCs w:val="22"/>
        </w:rPr>
        <w:t xml:space="preserve">cropland </w:t>
      </w:r>
      <w:r>
        <w:rPr>
          <w:rFonts w:ascii="Times New Roman" w:hAnsi="Times New Roman"/>
          <w:sz w:val="22"/>
          <w:szCs w:val="22"/>
        </w:rPr>
        <w:t xml:space="preserve">must expand </w:t>
      </w:r>
      <w:r w:rsidRPr="00456E92">
        <w:rPr>
          <w:rFonts w:ascii="Times New Roman" w:hAnsi="Times New Roman"/>
          <w:sz w:val="22"/>
          <w:szCs w:val="22"/>
        </w:rPr>
        <w:t xml:space="preserve">substantially. </w:t>
      </w:r>
      <w:commentRangeStart w:id="23"/>
      <w:r w:rsidR="0053712C">
        <w:rPr>
          <w:rFonts w:ascii="Times New Roman" w:hAnsi="Times New Roman"/>
          <w:sz w:val="22"/>
          <w:szCs w:val="22"/>
        </w:rPr>
        <w:t>Meeting</w:t>
      </w:r>
      <w:r w:rsidR="0053712C" w:rsidRPr="00456E92">
        <w:rPr>
          <w:rFonts w:ascii="Times New Roman" w:hAnsi="Times New Roman"/>
          <w:sz w:val="22"/>
          <w:szCs w:val="22"/>
        </w:rPr>
        <w:t xml:space="preserve"> roughly 25% of global transportation fuel </w:t>
      </w:r>
      <w:r w:rsidR="0053712C">
        <w:rPr>
          <w:rFonts w:ascii="Times New Roman" w:hAnsi="Times New Roman"/>
          <w:sz w:val="22"/>
          <w:szCs w:val="22"/>
        </w:rPr>
        <w:t xml:space="preserve">demand </w:t>
      </w:r>
      <w:r w:rsidR="0053712C" w:rsidRPr="00456E92">
        <w:rPr>
          <w:rFonts w:ascii="Times New Roman" w:hAnsi="Times New Roman"/>
          <w:sz w:val="22"/>
          <w:szCs w:val="22"/>
        </w:rPr>
        <w:t>by 205</w:t>
      </w:r>
      <w:r w:rsidR="0053712C">
        <w:rPr>
          <w:rFonts w:ascii="Times New Roman" w:hAnsi="Times New Roman"/>
          <w:sz w:val="22"/>
          <w:szCs w:val="22"/>
        </w:rPr>
        <w:t xml:space="preserve">0 </w:t>
      </w:r>
      <w:r w:rsidR="0053712C" w:rsidRPr="00456E92">
        <w:rPr>
          <w:rFonts w:ascii="Times New Roman" w:hAnsi="Times New Roman"/>
          <w:sz w:val="22"/>
          <w:szCs w:val="22"/>
        </w:rPr>
        <w:t>with biofuels</w:t>
      </w:r>
      <w:r w:rsidR="00D013A7">
        <w:rPr>
          <w:rFonts w:ascii="Times New Roman" w:hAnsi="Times New Roman"/>
          <w:sz w:val="22"/>
          <w:szCs w:val="22"/>
        </w:rPr>
        <w:t xml:space="preserve"> would use under</w:t>
      </w:r>
      <w:r w:rsidR="0053712C">
        <w:rPr>
          <w:rFonts w:ascii="Times New Roman" w:hAnsi="Times New Roman"/>
          <w:sz w:val="22"/>
          <w:szCs w:val="22"/>
        </w:rPr>
        <w:t xml:space="preserve"> 700 million hectares of land for</w:t>
      </w:r>
      <w:r w:rsidR="00D013A7">
        <w:rPr>
          <w:rFonts w:ascii="Times New Roman" w:hAnsi="Times New Roman"/>
          <w:sz w:val="22"/>
          <w:szCs w:val="22"/>
        </w:rPr>
        <w:t xml:space="preserve"> biomass growth, higher than the 300</w:t>
      </w:r>
      <w:r w:rsidR="0053712C">
        <w:rPr>
          <w:rFonts w:ascii="Times New Roman" w:hAnsi="Times New Roman"/>
          <w:sz w:val="22"/>
          <w:szCs w:val="22"/>
        </w:rPr>
        <w:t xml:space="preserve"> million hectares for biomass in the </w:t>
      </w:r>
      <w:r w:rsidR="0053712C" w:rsidRPr="00456E92">
        <w:rPr>
          <w:rFonts w:ascii="Times New Roman" w:hAnsi="Times New Roman"/>
          <w:sz w:val="22"/>
          <w:szCs w:val="22"/>
        </w:rPr>
        <w:t>high food demand scenario</w:t>
      </w:r>
      <w:r w:rsidR="0053712C">
        <w:rPr>
          <w:rFonts w:ascii="Times New Roman" w:hAnsi="Times New Roman"/>
          <w:sz w:val="22"/>
          <w:szCs w:val="22"/>
        </w:rPr>
        <w:t xml:space="preserve"> that presumes </w:t>
      </w:r>
      <w:r w:rsidR="00E162CE">
        <w:rPr>
          <w:rFonts w:ascii="Times New Roman" w:hAnsi="Times New Roman"/>
          <w:sz w:val="22"/>
          <w:szCs w:val="22"/>
        </w:rPr>
        <w:t>almost</w:t>
      </w:r>
      <w:r w:rsidR="0053712C">
        <w:rPr>
          <w:rFonts w:ascii="Times New Roman" w:hAnsi="Times New Roman"/>
          <w:sz w:val="22"/>
          <w:szCs w:val="22"/>
        </w:rPr>
        <w:t xml:space="preserve"> </w:t>
      </w:r>
      <w:r w:rsidR="00E162CE">
        <w:rPr>
          <w:rFonts w:ascii="Times New Roman" w:hAnsi="Times New Roman"/>
          <w:sz w:val="22"/>
          <w:szCs w:val="22"/>
        </w:rPr>
        <w:t xml:space="preserve">a 40% increase </w:t>
      </w:r>
      <w:r w:rsidR="00E90C04">
        <w:rPr>
          <w:rFonts w:ascii="Times New Roman" w:hAnsi="Times New Roman"/>
          <w:sz w:val="22"/>
          <w:szCs w:val="22"/>
        </w:rPr>
        <w:t xml:space="preserve"> in </w:t>
      </w:r>
      <w:r w:rsidR="00330907">
        <w:rPr>
          <w:rFonts w:ascii="Times New Roman" w:hAnsi="Times New Roman"/>
          <w:sz w:val="22"/>
          <w:szCs w:val="22"/>
        </w:rPr>
        <w:t xml:space="preserve"> per-</w:t>
      </w:r>
      <w:r w:rsidR="0053712C">
        <w:rPr>
          <w:rFonts w:ascii="Times New Roman" w:hAnsi="Times New Roman"/>
          <w:sz w:val="22"/>
          <w:szCs w:val="22"/>
        </w:rPr>
        <w:t>capita demand</w:t>
      </w:r>
      <w:r w:rsidR="0053712C" w:rsidRPr="00456E92">
        <w:rPr>
          <w:rFonts w:ascii="Times New Roman" w:hAnsi="Times New Roman"/>
          <w:sz w:val="22"/>
          <w:szCs w:val="22"/>
        </w:rPr>
        <w:t xml:space="preserve"> from business as usual</w:t>
      </w:r>
      <w:r w:rsidR="00017564">
        <w:rPr>
          <w:rFonts w:ascii="Times New Roman" w:hAnsi="Times New Roman"/>
          <w:sz w:val="22"/>
          <w:szCs w:val="22"/>
        </w:rPr>
        <w:t xml:space="preserve"> (BAU)</w:t>
      </w:r>
      <w:r w:rsidR="0053712C" w:rsidRPr="00456E92">
        <w:rPr>
          <w:rFonts w:ascii="Times New Roman" w:hAnsi="Times New Roman"/>
          <w:sz w:val="22"/>
          <w:szCs w:val="22"/>
        </w:rPr>
        <w:t>.</w:t>
      </w:r>
      <w:r w:rsidRPr="00456E92">
        <w:rPr>
          <w:rFonts w:ascii="Times New Roman" w:hAnsi="Times New Roman"/>
          <w:sz w:val="22"/>
          <w:szCs w:val="22"/>
        </w:rPr>
        <w:t xml:space="preserve"> </w:t>
      </w:r>
      <w:commentRangeEnd w:id="23"/>
      <w:r w:rsidR="005D75D4">
        <w:rPr>
          <w:rStyle w:val="CommentReference"/>
        </w:rPr>
        <w:commentReference w:id="23"/>
      </w:r>
      <w:r>
        <w:rPr>
          <w:rFonts w:ascii="Times New Roman" w:hAnsi="Times New Roman"/>
          <w:sz w:val="22"/>
          <w:szCs w:val="22"/>
        </w:rPr>
        <w:t>In comparison, th</w:t>
      </w:r>
      <w:r w:rsidRPr="00456E92">
        <w:rPr>
          <w:rFonts w:ascii="Times New Roman" w:hAnsi="Times New Roman"/>
          <w:sz w:val="22"/>
          <w:szCs w:val="22"/>
        </w:rPr>
        <w:t xml:space="preserve">e high food demand scenario requires greater </w:t>
      </w:r>
      <w:r w:rsidR="00330907">
        <w:rPr>
          <w:rFonts w:ascii="Times New Roman" w:hAnsi="Times New Roman"/>
          <w:sz w:val="22"/>
          <w:szCs w:val="22"/>
        </w:rPr>
        <w:t>pasture</w:t>
      </w:r>
      <w:r>
        <w:rPr>
          <w:rFonts w:ascii="Times New Roman" w:hAnsi="Times New Roman"/>
          <w:sz w:val="22"/>
          <w:szCs w:val="22"/>
        </w:rPr>
        <w:t xml:space="preserve">land </w:t>
      </w:r>
      <w:r w:rsidR="0088544C">
        <w:rPr>
          <w:rFonts w:ascii="Times New Roman" w:hAnsi="Times New Roman"/>
          <w:sz w:val="22"/>
          <w:szCs w:val="22"/>
        </w:rPr>
        <w:t xml:space="preserve">for </w:t>
      </w:r>
      <w:r w:rsidR="00830196">
        <w:rPr>
          <w:rFonts w:ascii="Times New Roman" w:hAnsi="Times New Roman"/>
          <w:sz w:val="22"/>
          <w:szCs w:val="22"/>
        </w:rPr>
        <w:t xml:space="preserve">meat production, leading to </w:t>
      </w:r>
      <w:r w:rsidR="0088544C">
        <w:rPr>
          <w:rFonts w:ascii="Times New Roman" w:hAnsi="Times New Roman"/>
          <w:sz w:val="22"/>
          <w:szCs w:val="22"/>
        </w:rPr>
        <w:t>larger overall expansion</w:t>
      </w:r>
      <w:r w:rsidRPr="00456E92">
        <w:rPr>
          <w:rFonts w:ascii="Times New Roman" w:hAnsi="Times New Roman"/>
          <w:sz w:val="22"/>
          <w:szCs w:val="22"/>
        </w:rPr>
        <w:t xml:space="preserve"> into forest</w:t>
      </w:r>
      <w:r>
        <w:rPr>
          <w:rFonts w:ascii="Times New Roman" w:hAnsi="Times New Roman"/>
          <w:sz w:val="22"/>
          <w:szCs w:val="22"/>
        </w:rPr>
        <w:t xml:space="preserve"> and grassland.</w:t>
      </w:r>
      <w:r w:rsidRPr="00456E92">
        <w:rPr>
          <w:rFonts w:ascii="Times New Roman" w:hAnsi="Times New Roman"/>
          <w:sz w:val="22"/>
          <w:szCs w:val="22"/>
        </w:rPr>
        <w:t xml:space="preserve"> </w:t>
      </w:r>
      <w:r>
        <w:rPr>
          <w:rFonts w:ascii="Times New Roman" w:hAnsi="Times New Roman"/>
          <w:sz w:val="22"/>
          <w:szCs w:val="22"/>
        </w:rPr>
        <w:t>O</w:t>
      </w:r>
      <w:r w:rsidRPr="00456E92">
        <w:rPr>
          <w:rFonts w:ascii="Times New Roman" w:hAnsi="Times New Roman"/>
          <w:sz w:val="22"/>
          <w:szCs w:val="22"/>
        </w:rPr>
        <w:t>ur results indicate that</w:t>
      </w:r>
      <w:r w:rsidR="00330907">
        <w:rPr>
          <w:rFonts w:ascii="Times New Roman" w:hAnsi="Times New Roman"/>
          <w:sz w:val="22"/>
          <w:szCs w:val="22"/>
        </w:rPr>
        <w:t>,</w:t>
      </w:r>
      <w:r w:rsidRPr="00456E92">
        <w:rPr>
          <w:rFonts w:ascii="Times New Roman" w:hAnsi="Times New Roman"/>
          <w:sz w:val="22"/>
          <w:szCs w:val="22"/>
        </w:rPr>
        <w:t xml:space="preserve"> in all </w:t>
      </w:r>
      <w:r w:rsidRPr="00330907">
        <w:rPr>
          <w:rFonts w:ascii="Times New Roman" w:hAnsi="Times New Roman"/>
          <w:sz w:val="22"/>
          <w:szCs w:val="22"/>
        </w:rPr>
        <w:t>scenarios</w:t>
      </w:r>
      <w:r w:rsidR="00330907" w:rsidRPr="00330907">
        <w:rPr>
          <w:rFonts w:ascii="Times New Roman" w:hAnsi="Times New Roman"/>
          <w:sz w:val="22"/>
          <w:szCs w:val="22"/>
        </w:rPr>
        <w:t>,</w:t>
      </w:r>
      <w:r w:rsidRPr="00330907">
        <w:rPr>
          <w:rFonts w:ascii="Times New Roman" w:hAnsi="Times New Roman"/>
          <w:sz w:val="22"/>
          <w:szCs w:val="22"/>
        </w:rPr>
        <w:t xml:space="preserve"> there is potential for a </w:t>
      </w:r>
      <w:r w:rsidR="0088544C" w:rsidRPr="00330907">
        <w:rPr>
          <w:rFonts w:ascii="Times New Roman" w:hAnsi="Times New Roman"/>
          <w:sz w:val="22"/>
          <w:szCs w:val="22"/>
        </w:rPr>
        <w:t>supply</w:t>
      </w:r>
      <w:r w:rsidRPr="00330907">
        <w:rPr>
          <w:rFonts w:ascii="Times New Roman" w:hAnsi="Times New Roman"/>
          <w:sz w:val="22"/>
          <w:szCs w:val="22"/>
        </w:rPr>
        <w:t xml:space="preserve"> shortfall</w:t>
      </w:r>
      <w:r w:rsidR="00F31399" w:rsidRPr="00330907">
        <w:rPr>
          <w:rFonts w:ascii="Times New Roman" w:hAnsi="Times New Roman"/>
          <w:sz w:val="22"/>
          <w:szCs w:val="22"/>
        </w:rPr>
        <w:t>, and associated upward pressure on prices,</w:t>
      </w:r>
      <w:r w:rsidRPr="00330907">
        <w:rPr>
          <w:rFonts w:ascii="Times New Roman" w:hAnsi="Times New Roman"/>
          <w:sz w:val="22"/>
          <w:szCs w:val="22"/>
        </w:rPr>
        <w:t xml:space="preserve"> of higher-land-intensity food commodities (e.g., beef) </w:t>
      </w:r>
      <w:r w:rsidR="00B214E7">
        <w:rPr>
          <w:rFonts w:ascii="Times New Roman" w:hAnsi="Times New Roman"/>
          <w:sz w:val="22"/>
          <w:szCs w:val="22"/>
        </w:rPr>
        <w:t>which</w:t>
      </w:r>
      <w:r w:rsidR="00B214E7" w:rsidRPr="00330907">
        <w:rPr>
          <w:rFonts w:ascii="Times New Roman" w:hAnsi="Times New Roman"/>
          <w:sz w:val="22"/>
          <w:szCs w:val="22"/>
        </w:rPr>
        <w:t xml:space="preserve"> </w:t>
      </w:r>
      <w:r w:rsidRPr="00330907">
        <w:rPr>
          <w:rFonts w:ascii="Times New Roman" w:hAnsi="Times New Roman"/>
          <w:sz w:val="22"/>
          <w:szCs w:val="22"/>
        </w:rPr>
        <w:t xml:space="preserve">biofuels could exacerbate. </w:t>
      </w:r>
    </w:p>
    <w:p w14:paraId="6AA5BAD6" w14:textId="77777777" w:rsidR="001D35D7" w:rsidRPr="00330907" w:rsidRDefault="001D35D7">
      <w:pPr>
        <w:pStyle w:val="ListParagraph"/>
        <w:numPr>
          <w:ilvl w:val="0"/>
          <w:numId w:val="15"/>
        </w:numPr>
        <w:rPr>
          <w:rFonts w:ascii="Times New Roman" w:hAnsi="Times New Roman"/>
          <w:b/>
          <w:sz w:val="22"/>
          <w:szCs w:val="22"/>
        </w:rPr>
      </w:pPr>
      <w:r w:rsidRPr="00330907">
        <w:rPr>
          <w:rFonts w:ascii="Times New Roman" w:hAnsi="Times New Roman"/>
          <w:b/>
          <w:sz w:val="22"/>
          <w:szCs w:val="22"/>
        </w:rPr>
        <w:t>Introduction</w:t>
      </w:r>
    </w:p>
    <w:p w14:paraId="72FD8AC4" w14:textId="77777777" w:rsidR="00EA3442" w:rsidRDefault="001D35D7">
      <w:pPr>
        <w:autoSpaceDE w:val="0"/>
        <w:autoSpaceDN w:val="0"/>
        <w:adjustRightInd w:val="0"/>
        <w:rPr>
          <w:rFonts w:ascii="Times New Roman" w:hAnsi="Times New Roman"/>
          <w:sz w:val="22"/>
          <w:szCs w:val="22"/>
        </w:rPr>
      </w:pPr>
      <w:r w:rsidRPr="00330907">
        <w:rPr>
          <w:rFonts w:ascii="Times New Roman" w:hAnsi="Times New Roman"/>
          <w:sz w:val="22"/>
          <w:szCs w:val="22"/>
        </w:rPr>
        <w:t xml:space="preserve">Initial biofuel assessments (e.g., Farrell </w:t>
      </w:r>
      <w:r w:rsidRPr="00330907">
        <w:rPr>
          <w:rFonts w:ascii="Times New Roman" w:hAnsi="Times New Roman"/>
          <w:i/>
          <w:sz w:val="22"/>
          <w:szCs w:val="22"/>
        </w:rPr>
        <w:t>et al</w:t>
      </w:r>
      <w:r w:rsidRPr="00330907">
        <w:rPr>
          <w:rFonts w:ascii="Times New Roman" w:hAnsi="Times New Roman"/>
          <w:sz w:val="22"/>
          <w:szCs w:val="22"/>
        </w:rPr>
        <w:t xml:space="preserve"> 2006) suggested that biofuels, such as ethanol, could help the United States (US) reduce greenhouse gas (GHG) emissions. However, Searchinger </w:t>
      </w:r>
      <w:r w:rsidRPr="00330907">
        <w:rPr>
          <w:rFonts w:ascii="Times New Roman" w:hAnsi="Times New Roman"/>
          <w:i/>
          <w:sz w:val="22"/>
          <w:szCs w:val="22"/>
        </w:rPr>
        <w:t>et al</w:t>
      </w:r>
      <w:r w:rsidRPr="00330907">
        <w:rPr>
          <w:rFonts w:ascii="Times New Roman" w:hAnsi="Times New Roman"/>
          <w:sz w:val="22"/>
          <w:szCs w:val="22"/>
        </w:rPr>
        <w:t xml:space="preserve"> </w:t>
      </w:r>
      <w:r w:rsidR="00330907" w:rsidRPr="00330907">
        <w:rPr>
          <w:rFonts w:ascii="Times New Roman" w:hAnsi="Times New Roman"/>
          <w:sz w:val="22"/>
          <w:szCs w:val="22"/>
        </w:rPr>
        <w:t>(</w:t>
      </w:r>
      <w:r w:rsidRPr="00330907">
        <w:rPr>
          <w:rFonts w:ascii="Times New Roman" w:hAnsi="Times New Roman"/>
          <w:sz w:val="22"/>
          <w:szCs w:val="22"/>
        </w:rPr>
        <w:t>2007</w:t>
      </w:r>
      <w:r w:rsidR="00330907" w:rsidRPr="00330907">
        <w:rPr>
          <w:rFonts w:ascii="Times New Roman" w:hAnsi="Times New Roman"/>
          <w:sz w:val="22"/>
          <w:szCs w:val="22"/>
        </w:rPr>
        <w:t>)</w:t>
      </w:r>
      <w:r w:rsidRPr="00330907">
        <w:rPr>
          <w:rFonts w:ascii="Times New Roman" w:hAnsi="Times New Roman"/>
          <w:sz w:val="22"/>
          <w:szCs w:val="22"/>
        </w:rPr>
        <w:t xml:space="preserve"> and Fargione </w:t>
      </w:r>
      <w:r w:rsidRPr="00330907">
        <w:rPr>
          <w:rFonts w:ascii="Times New Roman" w:hAnsi="Times New Roman"/>
          <w:i/>
          <w:sz w:val="22"/>
          <w:szCs w:val="22"/>
        </w:rPr>
        <w:t>et al</w:t>
      </w:r>
      <w:r w:rsidRPr="00330907">
        <w:rPr>
          <w:rFonts w:ascii="Times New Roman" w:hAnsi="Times New Roman"/>
          <w:sz w:val="22"/>
          <w:szCs w:val="22"/>
        </w:rPr>
        <w:t xml:space="preserve"> </w:t>
      </w:r>
      <w:r w:rsidR="00330907" w:rsidRPr="00330907">
        <w:rPr>
          <w:rFonts w:ascii="Times New Roman" w:hAnsi="Times New Roman"/>
          <w:sz w:val="22"/>
          <w:szCs w:val="22"/>
        </w:rPr>
        <w:t>(</w:t>
      </w:r>
      <w:r w:rsidRPr="00330907">
        <w:rPr>
          <w:rFonts w:ascii="Times New Roman" w:hAnsi="Times New Roman"/>
          <w:sz w:val="22"/>
          <w:szCs w:val="22"/>
        </w:rPr>
        <w:t>2007</w:t>
      </w:r>
      <w:r w:rsidR="00330907" w:rsidRPr="00330907">
        <w:rPr>
          <w:rFonts w:ascii="Times New Roman" w:hAnsi="Times New Roman"/>
          <w:sz w:val="22"/>
          <w:szCs w:val="22"/>
        </w:rPr>
        <w:t>)</w:t>
      </w:r>
      <w:r w:rsidRPr="00330907">
        <w:rPr>
          <w:rFonts w:ascii="Times New Roman" w:hAnsi="Times New Roman"/>
          <w:sz w:val="22"/>
          <w:szCs w:val="22"/>
        </w:rPr>
        <w:t xml:space="preserve"> highlighted </w:t>
      </w:r>
      <w:r w:rsidR="00DC2201" w:rsidRPr="00330907">
        <w:rPr>
          <w:rFonts w:ascii="Times New Roman" w:hAnsi="Times New Roman"/>
          <w:sz w:val="22"/>
          <w:szCs w:val="22"/>
        </w:rPr>
        <w:t xml:space="preserve">that previous biofuel studies failed to include the effects of </w:t>
      </w:r>
      <w:r w:rsidR="00330907" w:rsidRPr="00330907">
        <w:rPr>
          <w:rFonts w:ascii="Times New Roman" w:hAnsi="Times New Roman"/>
          <w:sz w:val="22"/>
          <w:szCs w:val="22"/>
        </w:rPr>
        <w:t xml:space="preserve">global land </w:t>
      </w:r>
      <w:r w:rsidRPr="00330907">
        <w:rPr>
          <w:rFonts w:ascii="Times New Roman" w:hAnsi="Times New Roman"/>
          <w:sz w:val="22"/>
          <w:szCs w:val="22"/>
        </w:rPr>
        <w:t xml:space="preserve">use change (LUC). </w:t>
      </w:r>
      <w:r w:rsidR="00DC2201" w:rsidRPr="00330907">
        <w:rPr>
          <w:rFonts w:ascii="Times New Roman" w:hAnsi="Times New Roman"/>
          <w:sz w:val="22"/>
          <w:szCs w:val="22"/>
        </w:rPr>
        <w:t xml:space="preserve">These two watershed studies modeled the potential impact of </w:t>
      </w:r>
      <w:r w:rsidRPr="00330907">
        <w:rPr>
          <w:rFonts w:ascii="Times New Roman" w:hAnsi="Times New Roman"/>
          <w:sz w:val="22"/>
          <w:szCs w:val="22"/>
        </w:rPr>
        <w:t>carbon released from soils and above-ground biomass during land clearing</w:t>
      </w:r>
      <w:r w:rsidR="00DC2201" w:rsidRPr="00330907">
        <w:rPr>
          <w:rFonts w:ascii="Times New Roman" w:hAnsi="Times New Roman"/>
          <w:sz w:val="22"/>
          <w:szCs w:val="22"/>
        </w:rPr>
        <w:t xml:space="preserve"> activities triggered by increased demand for biofuel. Results from these studies</w:t>
      </w:r>
      <w:r w:rsidR="00330907" w:rsidRPr="00330907">
        <w:rPr>
          <w:rFonts w:ascii="Times New Roman" w:hAnsi="Times New Roman"/>
          <w:sz w:val="22"/>
          <w:szCs w:val="22"/>
        </w:rPr>
        <w:t>,</w:t>
      </w:r>
      <w:r w:rsidR="00DC2201" w:rsidRPr="00330907">
        <w:rPr>
          <w:rFonts w:ascii="Times New Roman" w:hAnsi="Times New Roman"/>
          <w:sz w:val="22"/>
          <w:szCs w:val="22"/>
        </w:rPr>
        <w:t xml:space="preserve"> as well as many other biofuel-induced LUC </w:t>
      </w:r>
      <w:commentRangeStart w:id="24"/>
      <w:r w:rsidR="00DC2201" w:rsidRPr="00330907">
        <w:rPr>
          <w:rFonts w:ascii="Times New Roman" w:hAnsi="Times New Roman"/>
          <w:sz w:val="22"/>
          <w:szCs w:val="22"/>
        </w:rPr>
        <w:t>studies</w:t>
      </w:r>
      <w:commentRangeEnd w:id="24"/>
      <w:r w:rsidR="005D75D4">
        <w:rPr>
          <w:rStyle w:val="CommentReference"/>
        </w:rPr>
        <w:commentReference w:id="24"/>
      </w:r>
      <w:r w:rsidR="00330907" w:rsidRPr="00330907">
        <w:rPr>
          <w:rFonts w:ascii="Times New Roman" w:hAnsi="Times New Roman"/>
          <w:sz w:val="22"/>
          <w:szCs w:val="22"/>
        </w:rPr>
        <w:t>,</w:t>
      </w:r>
      <w:r w:rsidR="00DC2201" w:rsidRPr="00330907">
        <w:rPr>
          <w:rFonts w:ascii="Times New Roman" w:hAnsi="Times New Roman"/>
          <w:sz w:val="22"/>
          <w:szCs w:val="22"/>
        </w:rPr>
        <w:t xml:space="preserve"> hinge on assumptions</w:t>
      </w:r>
      <w:r w:rsidR="00DC2201" w:rsidRPr="00830196">
        <w:rPr>
          <w:rFonts w:ascii="Times New Roman" w:hAnsi="Times New Roman"/>
          <w:sz w:val="22"/>
          <w:szCs w:val="22"/>
        </w:rPr>
        <w:t xml:space="preserve"> regarding direct and indirect causal relationships </w:t>
      </w:r>
      <w:r w:rsidR="00F368A5" w:rsidRPr="00830196">
        <w:rPr>
          <w:rFonts w:ascii="Times New Roman" w:hAnsi="Times New Roman"/>
          <w:sz w:val="22"/>
          <w:szCs w:val="22"/>
        </w:rPr>
        <w:t xml:space="preserve">(see Supplemental Information </w:t>
      </w:r>
      <w:ins w:id="25" w:author="mcleary" w:date="2012-11-09T15:44:00Z">
        <w:r w:rsidR="001D07A9">
          <w:rPr>
            <w:rFonts w:ascii="Times New Roman" w:hAnsi="Times New Roman"/>
            <w:sz w:val="22"/>
            <w:szCs w:val="22"/>
          </w:rPr>
          <w:t>[</w:t>
        </w:r>
      </w:ins>
      <w:del w:id="26" w:author="mcleary" w:date="2012-11-09T15:44:00Z">
        <w:r w:rsidR="00F368A5" w:rsidRPr="00830196" w:rsidDel="001D07A9">
          <w:rPr>
            <w:rFonts w:ascii="Times New Roman" w:hAnsi="Times New Roman"/>
            <w:sz w:val="22"/>
            <w:szCs w:val="22"/>
          </w:rPr>
          <w:delText>(</w:delText>
        </w:r>
      </w:del>
      <w:r w:rsidR="00F368A5" w:rsidRPr="00830196">
        <w:rPr>
          <w:rFonts w:ascii="Times New Roman" w:hAnsi="Times New Roman"/>
          <w:sz w:val="22"/>
          <w:szCs w:val="22"/>
        </w:rPr>
        <w:t>SI</w:t>
      </w:r>
      <w:del w:id="27" w:author="mcleary" w:date="2012-11-09T15:44:00Z">
        <w:r w:rsidR="00F368A5" w:rsidRPr="00830196" w:rsidDel="001D07A9">
          <w:rPr>
            <w:rFonts w:ascii="Times New Roman" w:hAnsi="Times New Roman"/>
            <w:sz w:val="22"/>
            <w:szCs w:val="22"/>
          </w:rPr>
          <w:delText>)</w:delText>
        </w:r>
      </w:del>
      <w:r w:rsidR="00F368A5" w:rsidRPr="00830196">
        <w:rPr>
          <w:rFonts w:ascii="Times New Roman" w:hAnsi="Times New Roman"/>
          <w:sz w:val="22"/>
          <w:szCs w:val="22"/>
        </w:rPr>
        <w:t xml:space="preserve"> </w:t>
      </w:r>
      <w:r w:rsidR="001F0A2A" w:rsidRPr="00830196">
        <w:rPr>
          <w:rFonts w:ascii="Times New Roman" w:hAnsi="Times New Roman"/>
          <w:sz w:val="22"/>
          <w:szCs w:val="22"/>
        </w:rPr>
        <w:t xml:space="preserve">Section </w:t>
      </w:r>
      <w:r w:rsidR="006945A7" w:rsidRPr="00830196">
        <w:rPr>
          <w:rFonts w:ascii="Times New Roman" w:hAnsi="Times New Roman"/>
          <w:sz w:val="22"/>
          <w:szCs w:val="22"/>
        </w:rPr>
        <w:t xml:space="preserve">1 </w:t>
      </w:r>
      <w:r w:rsidR="00F368A5" w:rsidRPr="00830196">
        <w:rPr>
          <w:rFonts w:ascii="Times New Roman" w:hAnsi="Times New Roman"/>
          <w:sz w:val="22"/>
          <w:szCs w:val="22"/>
        </w:rPr>
        <w:t xml:space="preserve">for more </w:t>
      </w:r>
      <w:r w:rsidR="00F368A5" w:rsidRPr="00830196">
        <w:rPr>
          <w:rFonts w:ascii="Times New Roman" w:hAnsi="Times New Roman"/>
          <w:sz w:val="22"/>
          <w:szCs w:val="22"/>
        </w:rPr>
        <w:lastRenderedPageBreak/>
        <w:t xml:space="preserve">detail) </w:t>
      </w:r>
      <w:r w:rsidR="00DC2201" w:rsidRPr="00830196">
        <w:rPr>
          <w:rFonts w:ascii="Times New Roman" w:hAnsi="Times New Roman"/>
          <w:sz w:val="22"/>
          <w:szCs w:val="22"/>
        </w:rPr>
        <w:t xml:space="preserve">between drivers of </w:t>
      </w:r>
      <w:r w:rsidR="00330907">
        <w:rPr>
          <w:rFonts w:ascii="Times New Roman" w:hAnsi="Times New Roman"/>
          <w:sz w:val="22"/>
          <w:szCs w:val="22"/>
        </w:rPr>
        <w:t>LUC</w:t>
      </w:r>
      <w:r w:rsidR="001527D9" w:rsidRPr="00830196">
        <w:rPr>
          <w:rFonts w:ascii="Times New Roman" w:hAnsi="Times New Roman"/>
          <w:sz w:val="22"/>
          <w:szCs w:val="22"/>
        </w:rPr>
        <w:t xml:space="preserve">, land availability, biomass yields, population dynamics, dietary choices, relative affluence, and biofuel demand, to name a few. However, the causal relationships </w:t>
      </w:r>
      <w:r w:rsidR="009A7373" w:rsidRPr="00830196">
        <w:rPr>
          <w:rFonts w:ascii="Times New Roman" w:hAnsi="Times New Roman"/>
          <w:sz w:val="22"/>
          <w:szCs w:val="22"/>
        </w:rPr>
        <w:t xml:space="preserve">that underpin such results </w:t>
      </w:r>
      <w:r w:rsidR="001527D9" w:rsidRPr="00830196">
        <w:rPr>
          <w:rFonts w:ascii="Times New Roman" w:hAnsi="Times New Roman"/>
          <w:sz w:val="22"/>
          <w:szCs w:val="22"/>
        </w:rPr>
        <w:t xml:space="preserve">are not completely understood and there remains significant disagreement on many fundamental aspects of LUC dynamics. </w:t>
      </w:r>
      <w:r w:rsidR="00330907">
        <w:rPr>
          <w:rFonts w:ascii="Times New Roman" w:hAnsi="Times New Roman"/>
          <w:sz w:val="22"/>
          <w:szCs w:val="22"/>
        </w:rPr>
        <w:t>LUC</w:t>
      </w:r>
      <w:r w:rsidR="00830196" w:rsidRPr="00830196">
        <w:rPr>
          <w:rFonts w:ascii="Times New Roman" w:hAnsi="Times New Roman"/>
          <w:sz w:val="22"/>
          <w:szCs w:val="22"/>
        </w:rPr>
        <w:t xml:space="preserve"> in general, as well as </w:t>
      </w:r>
      <w:ins w:id="28" w:author="mcleary" w:date="2012-11-09T14:58:00Z">
        <w:r w:rsidR="005D75D4">
          <w:rPr>
            <w:rFonts w:ascii="Times New Roman" w:hAnsi="Times New Roman"/>
            <w:sz w:val="22"/>
            <w:szCs w:val="22"/>
          </w:rPr>
          <w:t xml:space="preserve">those </w:t>
        </w:r>
      </w:ins>
      <w:r w:rsidR="00830196" w:rsidRPr="00830196">
        <w:rPr>
          <w:rFonts w:ascii="Times New Roman" w:hAnsi="Times New Roman"/>
          <w:sz w:val="22"/>
          <w:szCs w:val="22"/>
        </w:rPr>
        <w:t>changes attributable to biofuels,</w:t>
      </w:r>
      <w:r w:rsidR="00EA3442" w:rsidRPr="00830196">
        <w:rPr>
          <w:rFonts w:ascii="Times New Roman" w:hAnsi="Times New Roman"/>
          <w:sz w:val="22"/>
          <w:szCs w:val="22"/>
        </w:rPr>
        <w:t xml:space="preserve"> has far-reaching implications for many aspects of sustainability </w:t>
      </w:r>
      <w:del w:id="29" w:author="mcleary" w:date="2012-11-09T14:58:00Z">
        <w:r w:rsidR="00EA3442" w:rsidRPr="00830196" w:rsidDel="005D75D4">
          <w:rPr>
            <w:rFonts w:ascii="Times New Roman" w:hAnsi="Times New Roman"/>
            <w:sz w:val="22"/>
            <w:szCs w:val="22"/>
          </w:rPr>
          <w:delText xml:space="preserve">such as </w:delText>
        </w:r>
      </w:del>
      <w:ins w:id="30" w:author="mcleary" w:date="2012-11-09T14:58:00Z">
        <w:r w:rsidR="005D75D4">
          <w:rPr>
            <w:rFonts w:ascii="Times New Roman" w:hAnsi="Times New Roman"/>
            <w:sz w:val="22"/>
            <w:szCs w:val="22"/>
          </w:rPr>
          <w:t>i.e.,</w:t>
        </w:r>
      </w:ins>
      <w:r w:rsidR="00EA3442" w:rsidRPr="00830196">
        <w:rPr>
          <w:rFonts w:ascii="Times New Roman" w:hAnsi="Times New Roman"/>
          <w:sz w:val="22"/>
          <w:szCs w:val="22"/>
        </w:rPr>
        <w:t>biodiversity and societal impacts (e.g., food security)</w:t>
      </w:r>
      <w:r w:rsidR="007665E1" w:rsidRPr="00830196">
        <w:rPr>
          <w:rFonts w:ascii="Times New Roman" w:hAnsi="Times New Roman"/>
          <w:sz w:val="22"/>
          <w:szCs w:val="22"/>
        </w:rPr>
        <w:t xml:space="preserve">. For example, </w:t>
      </w:r>
      <w:r w:rsidR="00830196" w:rsidRPr="00830196">
        <w:rPr>
          <w:rFonts w:ascii="Times New Roman" w:hAnsi="Times New Roman"/>
          <w:sz w:val="22"/>
          <w:szCs w:val="22"/>
        </w:rPr>
        <w:t xml:space="preserve">diversion of land to biofuel crops displaces production that may lead to compensating </w:t>
      </w:r>
      <w:r w:rsidR="007665E1" w:rsidRPr="00830196">
        <w:rPr>
          <w:rFonts w:ascii="Times New Roman" w:hAnsi="Times New Roman"/>
          <w:sz w:val="22"/>
          <w:szCs w:val="22"/>
        </w:rPr>
        <w:t xml:space="preserve">production of substitute crops </w:t>
      </w:r>
      <w:r w:rsidR="00830196" w:rsidRPr="00830196">
        <w:rPr>
          <w:rFonts w:ascii="Times New Roman" w:hAnsi="Times New Roman"/>
          <w:sz w:val="22"/>
          <w:szCs w:val="22"/>
        </w:rPr>
        <w:t xml:space="preserve">elsewhere,  </w:t>
      </w:r>
      <w:r w:rsidR="007665E1" w:rsidRPr="00830196">
        <w:rPr>
          <w:rFonts w:ascii="Times New Roman" w:hAnsi="Times New Roman"/>
          <w:sz w:val="22"/>
          <w:szCs w:val="22"/>
        </w:rPr>
        <w:t>affect</w:t>
      </w:r>
      <w:r w:rsidR="00830196" w:rsidRPr="00830196">
        <w:rPr>
          <w:rFonts w:ascii="Times New Roman" w:hAnsi="Times New Roman"/>
          <w:sz w:val="22"/>
          <w:szCs w:val="22"/>
        </w:rPr>
        <w:t>ing</w:t>
      </w:r>
      <w:r w:rsidR="007665E1" w:rsidRPr="00830196">
        <w:rPr>
          <w:rFonts w:ascii="Times New Roman" w:hAnsi="Times New Roman"/>
          <w:sz w:val="22"/>
          <w:szCs w:val="22"/>
        </w:rPr>
        <w:t xml:space="preserve"> regional food crop prices </w:t>
      </w:r>
      <w:r w:rsidR="00EC0CA7" w:rsidRPr="00830196">
        <w:rPr>
          <w:rFonts w:ascii="Times New Roman" w:hAnsi="Times New Roman"/>
          <w:sz w:val="22"/>
          <w:szCs w:val="22"/>
        </w:rPr>
        <w:fldChar w:fldCharType="begin">
          <w:fldData xml:space="preserve">PEVuZE5vdGU+PENpdGU+PEF1dGhvcj5DaHVtPC9BdXRob3I+PFllYXI+MjAxMTwvWWVhcj48UmVj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</w:fldData>
        </w:fldChar>
      </w:r>
      <w:r w:rsidR="007665E1" w:rsidRPr="00830196">
        <w:rPr>
          <w:rFonts w:ascii="Times New Roman" w:hAnsi="Times New Roman"/>
          <w:sz w:val="22"/>
          <w:szCs w:val="22"/>
        </w:rPr>
        <w:instrText xml:space="preserve"> ADDIN EN.CITE </w:instrText>
      </w:r>
      <w:r w:rsidR="00EC0CA7" w:rsidRPr="00830196">
        <w:rPr>
          <w:rFonts w:ascii="Times New Roman" w:hAnsi="Times New Roman"/>
          <w:sz w:val="22"/>
          <w:szCs w:val="22"/>
        </w:rPr>
        <w:fldChar w:fldCharType="begin">
          <w:fldData xml:space="preserve">PEVuZE5vdGU+PENpdGU+PEF1dGhvcj5DaHVtPC9BdXRob3I+PFllYXI+MjAxMTwvWWVhcj48UmVj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</w:fldData>
        </w:fldChar>
      </w:r>
      <w:r w:rsidR="007665E1" w:rsidRPr="00830196">
        <w:rPr>
          <w:rFonts w:ascii="Times New Roman" w:hAnsi="Times New Roman"/>
          <w:sz w:val="22"/>
          <w:szCs w:val="22"/>
        </w:rPr>
        <w:instrText xml:space="preserve"> ADDIN EN.CITE.DATA </w:instrText>
      </w:r>
      <w:r w:rsidR="00EC0CA7" w:rsidRPr="00830196">
        <w:rPr>
          <w:rFonts w:ascii="Times New Roman" w:hAnsi="Times New Roman"/>
          <w:sz w:val="22"/>
          <w:szCs w:val="22"/>
        </w:rPr>
      </w:r>
      <w:r w:rsidR="00EC0CA7" w:rsidRPr="00830196">
        <w:rPr>
          <w:rFonts w:ascii="Times New Roman" w:hAnsi="Times New Roman"/>
          <w:sz w:val="22"/>
          <w:szCs w:val="22"/>
        </w:rPr>
        <w:fldChar w:fldCharType="end"/>
      </w:r>
      <w:r w:rsidR="00EC0CA7" w:rsidRPr="00830196">
        <w:rPr>
          <w:rFonts w:ascii="Times New Roman" w:hAnsi="Times New Roman"/>
          <w:sz w:val="22"/>
          <w:szCs w:val="22"/>
        </w:rPr>
      </w:r>
      <w:r w:rsidR="00EC0CA7" w:rsidRPr="00830196">
        <w:rPr>
          <w:rFonts w:ascii="Times New Roman" w:hAnsi="Times New Roman"/>
          <w:sz w:val="22"/>
          <w:szCs w:val="22"/>
        </w:rPr>
        <w:fldChar w:fldCharType="separate"/>
      </w:r>
      <w:r w:rsidR="007665E1" w:rsidRPr="00830196">
        <w:rPr>
          <w:rFonts w:ascii="Times New Roman" w:hAnsi="Times New Roman"/>
          <w:sz w:val="22"/>
          <w:szCs w:val="22"/>
        </w:rPr>
        <w:t xml:space="preserve">(Chum </w:t>
      </w:r>
      <w:r w:rsidR="007665E1" w:rsidRPr="00830196">
        <w:rPr>
          <w:rFonts w:ascii="Times New Roman" w:hAnsi="Times New Roman"/>
          <w:i/>
          <w:sz w:val="22"/>
          <w:szCs w:val="22"/>
        </w:rPr>
        <w:t>et al</w:t>
      </w:r>
      <w:r w:rsidR="007665E1" w:rsidRPr="00830196">
        <w:rPr>
          <w:rFonts w:ascii="Times New Roman" w:hAnsi="Times New Roman"/>
          <w:sz w:val="22"/>
          <w:szCs w:val="22"/>
        </w:rPr>
        <w:t xml:space="preserve"> 2011, Dale </w:t>
      </w:r>
      <w:r w:rsidR="007665E1" w:rsidRPr="00830196">
        <w:rPr>
          <w:rFonts w:ascii="Times New Roman" w:hAnsi="Times New Roman"/>
          <w:i/>
          <w:sz w:val="22"/>
          <w:szCs w:val="22"/>
        </w:rPr>
        <w:t>et al</w:t>
      </w:r>
      <w:r w:rsidR="007665E1" w:rsidRPr="00830196">
        <w:rPr>
          <w:rFonts w:ascii="Times New Roman" w:hAnsi="Times New Roman"/>
          <w:sz w:val="22"/>
          <w:szCs w:val="22"/>
        </w:rPr>
        <w:t xml:space="preserve"> 2011)</w:t>
      </w:r>
      <w:r w:rsidR="00EC0CA7" w:rsidRPr="00830196">
        <w:rPr>
          <w:rFonts w:ascii="Times New Roman" w:hAnsi="Times New Roman"/>
          <w:sz w:val="22"/>
          <w:szCs w:val="22"/>
        </w:rPr>
        <w:fldChar w:fldCharType="end"/>
      </w:r>
      <w:r w:rsidR="007665E1" w:rsidRPr="00830196">
        <w:rPr>
          <w:rFonts w:ascii="Times New Roman" w:hAnsi="Times New Roman"/>
          <w:sz w:val="22"/>
          <w:szCs w:val="22"/>
        </w:rPr>
        <w:t>.T</w:t>
      </w:r>
      <w:r w:rsidR="00EA3442" w:rsidRPr="00830196">
        <w:rPr>
          <w:rFonts w:ascii="Times New Roman" w:hAnsi="Times New Roman"/>
          <w:sz w:val="22"/>
          <w:szCs w:val="22"/>
        </w:rPr>
        <w:t>herefore</w:t>
      </w:r>
      <w:r w:rsidR="00830196">
        <w:rPr>
          <w:rFonts w:ascii="Times New Roman" w:hAnsi="Times New Roman"/>
          <w:sz w:val="22"/>
          <w:szCs w:val="22"/>
        </w:rPr>
        <w:t>,</w:t>
      </w:r>
      <w:r w:rsidR="00EA3442" w:rsidRPr="00830196">
        <w:rPr>
          <w:rFonts w:ascii="Times New Roman" w:hAnsi="Times New Roman"/>
          <w:sz w:val="22"/>
          <w:szCs w:val="22"/>
        </w:rPr>
        <w:t xml:space="preserve"> </w:t>
      </w:r>
      <w:del w:id="31" w:author="mcleary" w:date="2012-11-09T14:59:00Z">
        <w:r w:rsidR="00EA3442" w:rsidRPr="00830196" w:rsidDel="005D75D4">
          <w:rPr>
            <w:rFonts w:ascii="Times New Roman" w:hAnsi="Times New Roman"/>
            <w:sz w:val="22"/>
            <w:szCs w:val="22"/>
          </w:rPr>
          <w:delText>g</w:delText>
        </w:r>
        <w:r w:rsidR="00AA2FA3" w:rsidRPr="00830196" w:rsidDel="005D75D4">
          <w:rPr>
            <w:rFonts w:ascii="Times New Roman" w:hAnsi="Times New Roman"/>
            <w:sz w:val="22"/>
            <w:szCs w:val="22"/>
          </w:rPr>
          <w:delText xml:space="preserve">aining </w:delText>
        </w:r>
      </w:del>
      <w:r w:rsidR="00AA2FA3" w:rsidRPr="00830196">
        <w:rPr>
          <w:rFonts w:ascii="Times New Roman" w:hAnsi="Times New Roman"/>
          <w:sz w:val="22"/>
          <w:szCs w:val="22"/>
        </w:rPr>
        <w:t xml:space="preserve">a better understanding of the drivers of LUC and high-level </w:t>
      </w:r>
      <w:r w:rsidR="00830196">
        <w:rPr>
          <w:rFonts w:ascii="Times New Roman" w:hAnsi="Times New Roman"/>
          <w:sz w:val="22"/>
          <w:szCs w:val="22"/>
        </w:rPr>
        <w:t xml:space="preserve">influences on </w:t>
      </w:r>
      <w:r w:rsidR="00AA2FA3" w:rsidRPr="00830196">
        <w:rPr>
          <w:rFonts w:ascii="Times New Roman" w:hAnsi="Times New Roman"/>
          <w:sz w:val="22"/>
          <w:szCs w:val="22"/>
        </w:rPr>
        <w:t xml:space="preserve">system </w:t>
      </w:r>
      <w:r w:rsidR="00830196">
        <w:rPr>
          <w:rFonts w:ascii="Times New Roman" w:hAnsi="Times New Roman"/>
          <w:sz w:val="22"/>
          <w:szCs w:val="22"/>
        </w:rPr>
        <w:t>behavior</w:t>
      </w:r>
      <w:r w:rsidR="00AA2FA3" w:rsidRPr="00830196">
        <w:rPr>
          <w:rFonts w:ascii="Times New Roman" w:hAnsi="Times New Roman"/>
          <w:sz w:val="22"/>
          <w:szCs w:val="22"/>
        </w:rPr>
        <w:t xml:space="preserve"> is critical </w:t>
      </w:r>
      <w:r w:rsidR="00830196">
        <w:rPr>
          <w:rFonts w:ascii="Times New Roman" w:hAnsi="Times New Roman"/>
          <w:sz w:val="22"/>
          <w:szCs w:val="22"/>
        </w:rPr>
        <w:t xml:space="preserve">to the responsible and sustainable development of </w:t>
      </w:r>
      <w:r w:rsidR="00AA2FA3" w:rsidRPr="00830196">
        <w:rPr>
          <w:rFonts w:ascii="Times New Roman" w:hAnsi="Times New Roman"/>
          <w:sz w:val="22"/>
          <w:szCs w:val="22"/>
        </w:rPr>
        <w:t>biofuels</w:t>
      </w:r>
      <w:r w:rsidR="00830196">
        <w:rPr>
          <w:rFonts w:ascii="Times New Roman" w:hAnsi="Times New Roman"/>
          <w:sz w:val="22"/>
          <w:szCs w:val="22"/>
        </w:rPr>
        <w:t>.</w:t>
      </w:r>
      <w:r w:rsidR="00AA2FA3" w:rsidRPr="00830196">
        <w:rPr>
          <w:rFonts w:ascii="Times New Roman" w:hAnsi="Times New Roman"/>
          <w:sz w:val="22"/>
          <w:szCs w:val="22"/>
        </w:rPr>
        <w:t>.</w:t>
      </w:r>
      <w:r w:rsidR="00AA2FA3">
        <w:rPr>
          <w:rFonts w:ascii="Times New Roman" w:hAnsi="Times New Roman"/>
          <w:sz w:val="22"/>
          <w:szCs w:val="22"/>
        </w:rPr>
        <w:t xml:space="preserve"> </w:t>
      </w:r>
    </w:p>
    <w:p w14:paraId="03C1780B" w14:textId="77777777" w:rsidR="004742B4" w:rsidRDefault="009A7373" w:rsidP="004742B4">
      <w:pPr>
        <w:autoSpaceDE w:val="0"/>
        <w:autoSpaceDN w:val="0"/>
        <w:adjustRightInd w:val="0"/>
        <w:rPr>
          <w:rFonts w:ascii="Times New Roman" w:hAnsi="Times New Roman"/>
          <w:sz w:val="22"/>
          <w:szCs w:val="22"/>
        </w:rPr>
      </w:pPr>
      <w:r>
        <w:rPr>
          <w:rFonts w:ascii="Times New Roman" w:hAnsi="Times New Roman"/>
          <w:sz w:val="22"/>
          <w:szCs w:val="22"/>
        </w:rPr>
        <w:t xml:space="preserve">Inclusion of </w:t>
      </w:r>
      <w:r w:rsidRPr="00456E92">
        <w:rPr>
          <w:rFonts w:ascii="Times New Roman" w:hAnsi="Times New Roman"/>
          <w:sz w:val="22"/>
          <w:szCs w:val="22"/>
        </w:rPr>
        <w:t xml:space="preserve">LUC </w:t>
      </w:r>
      <w:r>
        <w:rPr>
          <w:rFonts w:ascii="Times New Roman" w:hAnsi="Times New Roman"/>
          <w:sz w:val="22"/>
          <w:szCs w:val="22"/>
        </w:rPr>
        <w:t xml:space="preserve">impacts </w:t>
      </w:r>
      <w:r w:rsidRPr="00456E92">
        <w:rPr>
          <w:rFonts w:ascii="Times New Roman" w:hAnsi="Times New Roman"/>
          <w:sz w:val="22"/>
          <w:szCs w:val="22"/>
        </w:rPr>
        <w:t xml:space="preserve">in </w:t>
      </w:r>
      <w:r>
        <w:rPr>
          <w:rFonts w:ascii="Times New Roman" w:hAnsi="Times New Roman"/>
          <w:sz w:val="22"/>
          <w:szCs w:val="22"/>
        </w:rPr>
        <w:t xml:space="preserve">renewable fuels </w:t>
      </w:r>
      <w:r w:rsidRPr="00456E92">
        <w:rPr>
          <w:rFonts w:ascii="Times New Roman" w:hAnsi="Times New Roman"/>
          <w:sz w:val="22"/>
          <w:szCs w:val="22"/>
        </w:rPr>
        <w:t>policy is contentious</w:t>
      </w:r>
      <w:ins w:id="32" w:author="mcleary" w:date="2012-11-09T14:59:00Z">
        <w:r w:rsidR="005D75D4">
          <w:rPr>
            <w:rFonts w:ascii="Times New Roman" w:hAnsi="Times New Roman"/>
            <w:sz w:val="22"/>
            <w:szCs w:val="22"/>
          </w:rPr>
          <w:t>,</w:t>
        </w:r>
      </w:ins>
      <w:r w:rsidRPr="00456E92">
        <w:rPr>
          <w:rFonts w:ascii="Times New Roman" w:hAnsi="Times New Roman"/>
          <w:sz w:val="22"/>
          <w:szCs w:val="22"/>
        </w:rPr>
        <w:t xml:space="preserve"> because it </w:t>
      </w:r>
      <w:r>
        <w:rPr>
          <w:rFonts w:ascii="Times New Roman" w:hAnsi="Times New Roman"/>
          <w:sz w:val="22"/>
          <w:szCs w:val="22"/>
        </w:rPr>
        <w:t>is neither directly measurable</w:t>
      </w:r>
      <w:r w:rsidRPr="00456E92">
        <w:rPr>
          <w:rFonts w:ascii="Times New Roman" w:hAnsi="Times New Roman"/>
          <w:sz w:val="22"/>
          <w:szCs w:val="22"/>
        </w:rPr>
        <w:t xml:space="preserve"> nor </w:t>
      </w:r>
      <w:r>
        <w:rPr>
          <w:rFonts w:ascii="Times New Roman" w:hAnsi="Times New Roman"/>
          <w:sz w:val="22"/>
          <w:szCs w:val="22"/>
        </w:rPr>
        <w:t xml:space="preserve">easily </w:t>
      </w:r>
      <w:r w:rsidRPr="00456E92">
        <w:rPr>
          <w:rFonts w:ascii="Times New Roman" w:hAnsi="Times New Roman"/>
          <w:sz w:val="22"/>
          <w:szCs w:val="22"/>
        </w:rPr>
        <w:t xml:space="preserve">isolated from the myriad </w:t>
      </w:r>
      <w:r w:rsidR="00330907">
        <w:rPr>
          <w:rFonts w:ascii="Times New Roman" w:hAnsi="Times New Roman"/>
          <w:sz w:val="22"/>
          <w:szCs w:val="22"/>
        </w:rPr>
        <w:t xml:space="preserve">of </w:t>
      </w:r>
      <w:r w:rsidRPr="00456E92">
        <w:rPr>
          <w:rFonts w:ascii="Times New Roman" w:hAnsi="Times New Roman"/>
          <w:sz w:val="22"/>
          <w:szCs w:val="22"/>
        </w:rPr>
        <w:t xml:space="preserve">other LUC drivers (Plevin </w:t>
      </w:r>
      <w:r w:rsidRPr="00456E92">
        <w:rPr>
          <w:rFonts w:ascii="Times New Roman" w:hAnsi="Times New Roman"/>
          <w:i/>
          <w:sz w:val="22"/>
          <w:szCs w:val="22"/>
        </w:rPr>
        <w:t>et al</w:t>
      </w:r>
      <w:r w:rsidRPr="00456E92">
        <w:rPr>
          <w:rFonts w:ascii="Times New Roman" w:hAnsi="Times New Roman"/>
          <w:sz w:val="22"/>
          <w:szCs w:val="22"/>
        </w:rPr>
        <w:t xml:space="preserve"> 2010), such as agricultural policies, agricultural product demand changes, and social norms. Biofuel policy analyses typically rely on computer simulations or on extrapolations of historic data to evaluate total LUC. The LUC modeling science lacks consensus with regard to modeling framework</w:t>
      </w:r>
      <w:r w:rsidR="00330907">
        <w:rPr>
          <w:rFonts w:ascii="Times New Roman" w:hAnsi="Times New Roman"/>
          <w:sz w:val="22"/>
          <w:szCs w:val="22"/>
        </w:rPr>
        <w:t>s</w:t>
      </w:r>
      <w:r w:rsidRPr="00456E92">
        <w:rPr>
          <w:rFonts w:ascii="Times New Roman" w:hAnsi="Times New Roman"/>
          <w:sz w:val="22"/>
          <w:szCs w:val="22"/>
        </w:rPr>
        <w:t>, boundary conditions, an</w:t>
      </w:r>
      <w:r w:rsidR="00726C45">
        <w:rPr>
          <w:rFonts w:ascii="Times New Roman" w:hAnsi="Times New Roman"/>
          <w:sz w:val="22"/>
          <w:szCs w:val="22"/>
        </w:rPr>
        <w:t>d other fundamental assumptions</w:t>
      </w:r>
      <w:r w:rsidR="0097466F">
        <w:rPr>
          <w:rFonts w:ascii="Times New Roman" w:hAnsi="Times New Roman"/>
          <w:sz w:val="22"/>
          <w:szCs w:val="22"/>
        </w:rPr>
        <w:t>, which has resulted in highly variable modeling results across a wide range of studies</w:t>
      </w:r>
      <w:r w:rsidR="00726C45">
        <w:rPr>
          <w:rFonts w:ascii="Times New Roman" w:hAnsi="Times New Roman"/>
          <w:sz w:val="22"/>
          <w:szCs w:val="22"/>
        </w:rPr>
        <w:t>. For example, results of CO</w:t>
      </w:r>
      <w:r w:rsidR="00766782" w:rsidRPr="00766782">
        <w:rPr>
          <w:rFonts w:ascii="Times New Roman" w:hAnsi="Times New Roman"/>
          <w:sz w:val="22"/>
          <w:szCs w:val="22"/>
          <w:vertAlign w:val="subscript"/>
        </w:rPr>
        <w:t xml:space="preserve">2 </w:t>
      </w:r>
      <w:r w:rsidR="00726C45">
        <w:rPr>
          <w:rFonts w:ascii="Times New Roman" w:hAnsi="Times New Roman"/>
          <w:sz w:val="22"/>
          <w:szCs w:val="22"/>
        </w:rPr>
        <w:t xml:space="preserve">emissions from biofuel-induced </w:t>
      </w:r>
      <w:r w:rsidR="00830196">
        <w:rPr>
          <w:rFonts w:ascii="Times New Roman" w:hAnsi="Times New Roman"/>
          <w:sz w:val="22"/>
          <w:szCs w:val="22"/>
        </w:rPr>
        <w:t xml:space="preserve">LUC </w:t>
      </w:r>
      <w:r w:rsidRPr="00456E92">
        <w:rPr>
          <w:rFonts w:ascii="Times New Roman" w:hAnsi="Times New Roman"/>
          <w:sz w:val="22"/>
          <w:szCs w:val="22"/>
        </w:rPr>
        <w:t xml:space="preserve">span an order of magnitude, and subsequent calculations of GHG emissions can even vary in sign (Berndes </w:t>
      </w:r>
      <w:r w:rsidRPr="00456E92">
        <w:rPr>
          <w:rFonts w:ascii="Times New Roman" w:hAnsi="Times New Roman"/>
          <w:i/>
          <w:sz w:val="22"/>
          <w:szCs w:val="22"/>
        </w:rPr>
        <w:t>et al</w:t>
      </w:r>
      <w:r w:rsidRPr="00456E92">
        <w:rPr>
          <w:rFonts w:ascii="Times New Roman" w:hAnsi="Times New Roman"/>
          <w:sz w:val="22"/>
          <w:szCs w:val="22"/>
        </w:rPr>
        <w:t xml:space="preserve"> 2010).</w:t>
      </w:r>
      <w:r w:rsidR="00913BA6">
        <w:rPr>
          <w:rFonts w:ascii="Times New Roman" w:hAnsi="Times New Roman"/>
          <w:sz w:val="22"/>
          <w:szCs w:val="22"/>
        </w:rPr>
        <w:t xml:space="preserve"> </w:t>
      </w:r>
      <w:r w:rsidR="004742B4">
        <w:rPr>
          <w:rFonts w:ascii="Times New Roman" w:hAnsi="Times New Roman"/>
          <w:sz w:val="22"/>
          <w:szCs w:val="22"/>
        </w:rPr>
        <w:t>Currently</w:t>
      </w:r>
      <w:r w:rsidR="004742B4" w:rsidRPr="00456E92">
        <w:rPr>
          <w:rFonts w:ascii="Times New Roman" w:hAnsi="Times New Roman"/>
          <w:sz w:val="22"/>
          <w:szCs w:val="22"/>
        </w:rPr>
        <w:t>, US and European governmental organizations</w:t>
      </w:r>
      <w:r w:rsidR="004742B4">
        <w:rPr>
          <w:rFonts w:ascii="Times New Roman" w:hAnsi="Times New Roman"/>
          <w:sz w:val="22"/>
          <w:szCs w:val="22"/>
        </w:rPr>
        <w:t xml:space="preserve"> are</w:t>
      </w:r>
      <w:r w:rsidR="00330907" w:rsidRPr="00330907">
        <w:rPr>
          <w:rFonts w:ascii="Times New Roman" w:hAnsi="Times New Roman"/>
          <w:sz w:val="22"/>
          <w:szCs w:val="22"/>
        </w:rPr>
        <w:t xml:space="preserve"> </w:t>
      </w:r>
      <w:r w:rsidR="00330907">
        <w:rPr>
          <w:rFonts w:ascii="Times New Roman" w:hAnsi="Times New Roman"/>
          <w:sz w:val="22"/>
          <w:szCs w:val="22"/>
        </w:rPr>
        <w:t>integrating--</w:t>
      </w:r>
      <w:r w:rsidR="00330907" w:rsidRPr="00456E92">
        <w:rPr>
          <w:rFonts w:ascii="Times New Roman" w:hAnsi="Times New Roman"/>
          <w:sz w:val="22"/>
          <w:szCs w:val="22"/>
        </w:rPr>
        <w:t xml:space="preserve"> or are considering integrating</w:t>
      </w:r>
      <w:r w:rsidR="00330907">
        <w:rPr>
          <w:rFonts w:ascii="Times New Roman" w:hAnsi="Times New Roman"/>
          <w:sz w:val="22"/>
          <w:szCs w:val="22"/>
        </w:rPr>
        <w:t>--</w:t>
      </w:r>
      <w:r w:rsidR="004742B4" w:rsidRPr="00456E92">
        <w:rPr>
          <w:rFonts w:ascii="Times New Roman" w:hAnsi="Times New Roman"/>
          <w:sz w:val="22"/>
          <w:szCs w:val="22"/>
        </w:rPr>
        <w:t xml:space="preserve">LUC </w:t>
      </w:r>
      <w:r w:rsidR="004742B4">
        <w:rPr>
          <w:rFonts w:ascii="Times New Roman" w:hAnsi="Times New Roman"/>
          <w:sz w:val="22"/>
          <w:szCs w:val="22"/>
        </w:rPr>
        <w:t xml:space="preserve">impacts </w:t>
      </w:r>
      <w:r w:rsidR="004742B4" w:rsidRPr="00456E92">
        <w:rPr>
          <w:rFonts w:ascii="Times New Roman" w:hAnsi="Times New Roman"/>
          <w:sz w:val="22"/>
          <w:szCs w:val="22"/>
        </w:rPr>
        <w:t xml:space="preserve">into their renewable fuel policies (e.g., the </w:t>
      </w:r>
      <w:r w:rsidR="004742B4">
        <w:rPr>
          <w:rFonts w:ascii="Times New Roman" w:hAnsi="Times New Roman"/>
          <w:sz w:val="22"/>
          <w:szCs w:val="22"/>
        </w:rPr>
        <w:t>US</w:t>
      </w:r>
      <w:r w:rsidR="004742B4" w:rsidRPr="00456E92">
        <w:rPr>
          <w:rFonts w:ascii="Times New Roman" w:hAnsi="Times New Roman"/>
          <w:sz w:val="22"/>
          <w:szCs w:val="22"/>
        </w:rPr>
        <w:t xml:space="preserve"> Renewable Fuel Standard (RFS) </w:t>
      </w:r>
      <w:r w:rsidR="00330907">
        <w:rPr>
          <w:rFonts w:ascii="Times New Roman" w:hAnsi="Times New Roman"/>
          <w:sz w:val="22"/>
          <w:szCs w:val="22"/>
        </w:rPr>
        <w:t>(US Environmental Protection Agency (EPA) 2010)</w:t>
      </w:r>
      <w:r w:rsidR="004742B4" w:rsidRPr="00456E92">
        <w:rPr>
          <w:rFonts w:ascii="Times New Roman" w:hAnsi="Times New Roman"/>
          <w:sz w:val="22"/>
          <w:szCs w:val="22"/>
        </w:rPr>
        <w:t xml:space="preserve">, EU Renewable Energy and Fuel Quality Directive </w:t>
      </w:r>
      <w:r w:rsidR="00EC0CA7" w:rsidRPr="00456E92">
        <w:rPr>
          <w:rFonts w:ascii="Times New Roman" w:hAnsi="Times New Roman"/>
          <w:sz w:val="22"/>
          <w:szCs w:val="22"/>
        </w:rPr>
        <w:fldChar w:fldCharType="begin"/>
      </w:r>
      <w:r w:rsidR="004742B4" w:rsidRPr="00456E92">
        <w:rPr>
          <w:rFonts w:ascii="Times New Roman" w:hAnsi="Times New Roman"/>
          <w:sz w:val="22"/>
          <w:szCs w:val="22"/>
        </w:rPr>
        <w:instrText xml:space="preserve"> ADDIN EN.CITE &lt;EndNote&gt;&lt;Cite&gt;&lt;Author&gt;European Commission&lt;/Author&gt;&lt;Year&gt;2009&lt;/Year&gt;&lt;RecNum&gt;210&lt;/RecNum&gt;&lt;DisplayText&gt;(&lt;style face="italic"&gt;7&lt;/style&gt;)&lt;/DisplayText&gt;&lt;record&gt;&lt;rec-number&gt;210&lt;/rec-number&gt;&lt;foreign-keys&gt;&lt;key app="EN" db-id="vfzpdpsv9v9ztyep0zsvdfxfvxxe9weerdat"&gt;210&lt;/key&gt;&lt;/foreign-keys&gt;&lt;ref-type name="Report"&gt;27&lt;/ref-type&gt;&lt;contributors&gt;&lt;authors&gt;&lt;author&gt;European Commission,&lt;/author&gt;&lt;/authors&gt;&lt;/contributors&gt;&lt;titles&gt;&lt;title&gt;Directive 2009/28/EC of the European Parliament and of the Council of 23 April 2009 on the promotion of the use of energy from renewable sources&lt;/title&gt;&lt;/titles&gt;&lt;dates&gt;&lt;year&gt;2009&lt;/year&gt;&lt;/dates&gt;&lt;pub-location&gt;Brussels&lt;/pub-location&gt;&lt;publisher&gt;European Commission&lt;/publisher&gt;&lt;urls&gt;&lt;related-urls&gt;&lt;url&gt;http://eur-lex.europa.eu/LexUriServ/LexUriServ.do?uri=CELEX:32009L0028:EN:NOT&lt;/url&gt;&lt;/related-urls&gt;&lt;/urls&gt;&lt;/record&gt;&lt;/Cite&gt;&lt;/EndNote&gt;</w:instrText>
      </w:r>
      <w:r w:rsidR="00EC0CA7" w:rsidRPr="00456E92">
        <w:rPr>
          <w:rFonts w:ascii="Times New Roman" w:hAnsi="Times New Roman"/>
          <w:sz w:val="22"/>
          <w:szCs w:val="22"/>
        </w:rPr>
        <w:fldChar w:fldCharType="separate"/>
      </w:r>
      <w:r w:rsidR="004742B4" w:rsidRPr="00456E92">
        <w:rPr>
          <w:rFonts w:ascii="Times New Roman" w:hAnsi="Times New Roman"/>
          <w:noProof/>
          <w:sz w:val="22"/>
          <w:szCs w:val="22"/>
        </w:rPr>
        <w:t>(</w:t>
      </w:r>
      <w:r w:rsidR="004742B4" w:rsidRPr="00456E92">
        <w:rPr>
          <w:rFonts w:ascii="Times New Roman" w:hAnsi="Times New Roman"/>
          <w:sz w:val="22"/>
          <w:szCs w:val="22"/>
        </w:rPr>
        <w:t>European Commission 2009</w:t>
      </w:r>
      <w:r w:rsidR="004742B4" w:rsidRPr="00456E92">
        <w:rPr>
          <w:rFonts w:ascii="Times New Roman" w:hAnsi="Times New Roman"/>
          <w:noProof/>
          <w:sz w:val="22"/>
          <w:szCs w:val="22"/>
        </w:rPr>
        <w:t>)</w:t>
      </w:r>
      <w:r w:rsidR="00EC0CA7" w:rsidRPr="00456E92">
        <w:rPr>
          <w:rFonts w:ascii="Times New Roman" w:hAnsi="Times New Roman"/>
          <w:sz w:val="22"/>
          <w:szCs w:val="22"/>
        </w:rPr>
        <w:fldChar w:fldCharType="end"/>
      </w:r>
      <w:r w:rsidR="004742B4" w:rsidRPr="00456E92">
        <w:rPr>
          <w:rFonts w:ascii="Times New Roman" w:hAnsi="Times New Roman"/>
          <w:sz w:val="22"/>
          <w:szCs w:val="22"/>
        </w:rPr>
        <w:t>, U</w:t>
      </w:r>
      <w:r w:rsidR="004742B4">
        <w:rPr>
          <w:rFonts w:ascii="Times New Roman" w:hAnsi="Times New Roman"/>
          <w:sz w:val="22"/>
          <w:szCs w:val="22"/>
        </w:rPr>
        <w:t xml:space="preserve">nited </w:t>
      </w:r>
      <w:r w:rsidR="004742B4" w:rsidRPr="00456E92">
        <w:rPr>
          <w:rFonts w:ascii="Times New Roman" w:hAnsi="Times New Roman"/>
          <w:sz w:val="22"/>
          <w:szCs w:val="22"/>
        </w:rPr>
        <w:t>K</w:t>
      </w:r>
      <w:r w:rsidR="004742B4">
        <w:rPr>
          <w:rFonts w:ascii="Times New Roman" w:hAnsi="Times New Roman"/>
          <w:sz w:val="22"/>
          <w:szCs w:val="22"/>
        </w:rPr>
        <w:t>ingdom (UK)</w:t>
      </w:r>
      <w:r w:rsidR="004742B4" w:rsidRPr="00456E92">
        <w:rPr>
          <w:rFonts w:ascii="Times New Roman" w:hAnsi="Times New Roman"/>
          <w:sz w:val="22"/>
          <w:szCs w:val="22"/>
        </w:rPr>
        <w:t xml:space="preserve"> Renewable Transport Fuel Obligation </w:t>
      </w:r>
      <w:r w:rsidR="00EC0CA7" w:rsidRPr="00456E92">
        <w:rPr>
          <w:rFonts w:ascii="Times New Roman" w:hAnsi="Times New Roman"/>
          <w:sz w:val="22"/>
          <w:szCs w:val="22"/>
        </w:rPr>
        <w:fldChar w:fldCharType="begin"/>
      </w:r>
      <w:r w:rsidR="004742B4" w:rsidRPr="00456E92">
        <w:rPr>
          <w:rFonts w:ascii="Times New Roman" w:hAnsi="Times New Roman"/>
          <w:sz w:val="22"/>
          <w:szCs w:val="22"/>
        </w:rPr>
        <w:instrText xml:space="preserve"> ADDIN EN.CITE &lt;EndNote&gt;&lt;Cite&gt;&lt;Author&gt;Gallagher&lt;/Author&gt;&lt;Year&gt;2008&lt;/Year&gt;&lt;RecNum&gt;27&lt;/RecNum&gt;&lt;DisplayText&gt;(&lt;style face="italic"&gt;8&lt;/style&gt;)&lt;/DisplayText&gt;&lt;record&gt;&lt;rec-number&gt;27&lt;/rec-number&gt;&lt;foreign-keys&gt;&lt;key app="EN" db-id="vfzpdpsv9v9ztyep0zsvdfxfvxxe9weerdat"&gt;27&lt;/key&gt;&lt;/foreign-keys&gt;&lt;ref-type name="Book"&gt;6&lt;/ref-type&gt;&lt;contributors&gt;&lt;authors&gt;&lt;author&gt;Gallagher, E.&lt;/author&gt;&lt;/authors&gt;&lt;/contributors&gt;&lt;titles&gt;&lt;title&gt;The Gallagher review of the indirect effects of biofuels production&lt;/title&gt;&lt;/titles&gt;&lt;dates&gt;&lt;year&gt;2008&lt;/year&gt;&lt;/dates&gt;&lt;pub-location&gt;London&lt;/pub-location&gt;&lt;publisher&gt;Renewable Fuels Agency&lt;/publisher&gt;&lt;urls&gt;&lt;related-urls&gt;&lt;url&gt;http://www.unido.org/fileadmin/user_media/UNIDO_Header_Site/Subsites/Green_Industry_Asia_Conference__Maanila_/GC13/Gallagher_Report.pdf&lt;/url&gt;&lt;/related-urls&gt;&lt;/urls&gt;&lt;/record&gt;&lt;/Cite&gt;&lt;/EndNote&gt;</w:instrText>
      </w:r>
      <w:r w:rsidR="00EC0CA7" w:rsidRPr="00456E92">
        <w:rPr>
          <w:rFonts w:ascii="Times New Roman" w:hAnsi="Times New Roman"/>
          <w:sz w:val="22"/>
          <w:szCs w:val="22"/>
        </w:rPr>
        <w:fldChar w:fldCharType="separate"/>
      </w:r>
      <w:r w:rsidR="004742B4" w:rsidRPr="00456E92">
        <w:rPr>
          <w:rFonts w:ascii="Times New Roman" w:hAnsi="Times New Roman"/>
          <w:noProof/>
          <w:sz w:val="22"/>
          <w:szCs w:val="22"/>
        </w:rPr>
        <w:t>(</w:t>
      </w:r>
      <w:r w:rsidR="00EC0CA7" w:rsidRPr="00456E92">
        <w:rPr>
          <w:rFonts w:ascii="Times New Roman" w:hAnsi="Times New Roman"/>
          <w:sz w:val="22"/>
          <w:szCs w:val="22"/>
        </w:rPr>
        <w:fldChar w:fldCharType="end"/>
      </w:r>
      <w:r w:rsidR="004742B4" w:rsidRPr="00456E92">
        <w:rPr>
          <w:rFonts w:ascii="Times New Roman" w:hAnsi="Times New Roman"/>
          <w:sz w:val="22"/>
          <w:szCs w:val="22"/>
        </w:rPr>
        <w:t xml:space="preserve">UK Department </w:t>
      </w:r>
      <w:r w:rsidR="004742B4">
        <w:rPr>
          <w:rFonts w:ascii="Times New Roman" w:hAnsi="Times New Roman"/>
          <w:sz w:val="22"/>
          <w:szCs w:val="22"/>
        </w:rPr>
        <w:t>for</w:t>
      </w:r>
      <w:r w:rsidR="004742B4" w:rsidRPr="00456E92">
        <w:rPr>
          <w:rFonts w:ascii="Times New Roman" w:hAnsi="Times New Roman"/>
          <w:sz w:val="22"/>
          <w:szCs w:val="22"/>
        </w:rPr>
        <w:t xml:space="preserve"> Transport 2012), </w:t>
      </w:r>
      <w:r w:rsidR="004742B4">
        <w:rPr>
          <w:rFonts w:ascii="Times New Roman" w:hAnsi="Times New Roman"/>
          <w:sz w:val="22"/>
          <w:szCs w:val="22"/>
        </w:rPr>
        <w:t xml:space="preserve">and </w:t>
      </w:r>
      <w:r w:rsidR="004742B4" w:rsidRPr="00456E92">
        <w:rPr>
          <w:rFonts w:ascii="Times New Roman" w:hAnsi="Times New Roman"/>
          <w:sz w:val="22"/>
          <w:szCs w:val="22"/>
        </w:rPr>
        <w:t>California’s Low Carbon Fuel Standard (</w:t>
      </w:r>
      <w:r w:rsidR="004742B4">
        <w:rPr>
          <w:rFonts w:ascii="Times New Roman" w:hAnsi="Times New Roman"/>
          <w:sz w:val="22"/>
          <w:szCs w:val="22"/>
        </w:rPr>
        <w:t xml:space="preserve">CARB </w:t>
      </w:r>
      <w:r w:rsidR="004742B4" w:rsidRPr="00456E92">
        <w:rPr>
          <w:rFonts w:ascii="Times New Roman" w:hAnsi="Times New Roman"/>
          <w:sz w:val="22"/>
          <w:szCs w:val="22"/>
        </w:rPr>
        <w:t xml:space="preserve">2009). </w:t>
      </w:r>
      <w:r w:rsidR="004742B4">
        <w:rPr>
          <w:rFonts w:ascii="Times New Roman" w:hAnsi="Times New Roman"/>
          <w:sz w:val="22"/>
          <w:szCs w:val="22"/>
        </w:rPr>
        <w:t xml:space="preserve">At present, analysts </w:t>
      </w:r>
      <w:r w:rsidR="0088544C">
        <w:rPr>
          <w:rFonts w:ascii="Times New Roman" w:hAnsi="Times New Roman"/>
          <w:sz w:val="22"/>
          <w:szCs w:val="22"/>
        </w:rPr>
        <w:t xml:space="preserve">most </w:t>
      </w:r>
      <w:r w:rsidR="004742B4">
        <w:rPr>
          <w:rFonts w:ascii="Times New Roman" w:hAnsi="Times New Roman"/>
          <w:sz w:val="22"/>
          <w:szCs w:val="22"/>
        </w:rPr>
        <w:t xml:space="preserve">often use agricultural economic models such </w:t>
      </w:r>
      <w:r w:rsidR="00330907">
        <w:rPr>
          <w:rFonts w:ascii="Times New Roman" w:hAnsi="Times New Roman"/>
          <w:sz w:val="22"/>
          <w:szCs w:val="22"/>
        </w:rPr>
        <w:t xml:space="preserve">as </w:t>
      </w:r>
      <w:r w:rsidR="0088544C">
        <w:rPr>
          <w:rFonts w:ascii="Times New Roman" w:hAnsi="Times New Roman"/>
          <w:sz w:val="22"/>
          <w:szCs w:val="22"/>
        </w:rPr>
        <w:t xml:space="preserve">variations of </w:t>
      </w:r>
      <w:r w:rsidR="004742B4">
        <w:rPr>
          <w:rFonts w:ascii="Times New Roman" w:hAnsi="Times New Roman"/>
          <w:sz w:val="22"/>
          <w:szCs w:val="22"/>
        </w:rPr>
        <w:t xml:space="preserve">the </w:t>
      </w:r>
      <w:r w:rsidR="004742B4" w:rsidRPr="00456E92">
        <w:rPr>
          <w:rFonts w:ascii="Times New Roman" w:hAnsi="Times New Roman"/>
          <w:sz w:val="22"/>
          <w:szCs w:val="22"/>
        </w:rPr>
        <w:t>G</w:t>
      </w:r>
      <w:r w:rsidR="004742B4">
        <w:rPr>
          <w:rFonts w:ascii="Times New Roman" w:hAnsi="Times New Roman"/>
          <w:sz w:val="22"/>
          <w:szCs w:val="22"/>
        </w:rPr>
        <w:t xml:space="preserve">lobal </w:t>
      </w:r>
      <w:r w:rsidR="004742B4" w:rsidRPr="00456E92">
        <w:rPr>
          <w:rFonts w:ascii="Times New Roman" w:hAnsi="Times New Roman"/>
          <w:sz w:val="22"/>
          <w:szCs w:val="22"/>
        </w:rPr>
        <w:t>T</w:t>
      </w:r>
      <w:r w:rsidR="004742B4">
        <w:rPr>
          <w:rFonts w:ascii="Times New Roman" w:hAnsi="Times New Roman"/>
          <w:sz w:val="22"/>
          <w:szCs w:val="22"/>
        </w:rPr>
        <w:t xml:space="preserve">rade </w:t>
      </w:r>
      <w:r w:rsidR="004742B4" w:rsidRPr="00456E92">
        <w:rPr>
          <w:rFonts w:ascii="Times New Roman" w:hAnsi="Times New Roman"/>
          <w:sz w:val="22"/>
          <w:szCs w:val="22"/>
        </w:rPr>
        <w:t>A</w:t>
      </w:r>
      <w:r w:rsidR="004742B4">
        <w:rPr>
          <w:rFonts w:ascii="Times New Roman" w:hAnsi="Times New Roman"/>
          <w:sz w:val="22"/>
          <w:szCs w:val="22"/>
        </w:rPr>
        <w:t xml:space="preserve">nalysis </w:t>
      </w:r>
      <w:r w:rsidR="004742B4" w:rsidRPr="00456E92">
        <w:rPr>
          <w:rFonts w:ascii="Times New Roman" w:hAnsi="Times New Roman"/>
          <w:sz w:val="22"/>
          <w:szCs w:val="22"/>
        </w:rPr>
        <w:t>P</w:t>
      </w:r>
      <w:r w:rsidR="004742B4">
        <w:rPr>
          <w:rFonts w:ascii="Times New Roman" w:hAnsi="Times New Roman"/>
          <w:sz w:val="22"/>
          <w:szCs w:val="22"/>
        </w:rPr>
        <w:t>roject</w:t>
      </w:r>
      <w:r w:rsidR="004742B4" w:rsidRPr="00456E92">
        <w:rPr>
          <w:rFonts w:ascii="Times New Roman" w:hAnsi="Times New Roman"/>
          <w:sz w:val="22"/>
          <w:szCs w:val="22"/>
        </w:rPr>
        <w:t xml:space="preserve"> </w:t>
      </w:r>
      <w:r w:rsidR="004742B4">
        <w:rPr>
          <w:rFonts w:ascii="Times New Roman" w:hAnsi="Times New Roman"/>
          <w:sz w:val="22"/>
          <w:szCs w:val="22"/>
        </w:rPr>
        <w:t>(GTAP) model. For example, t</w:t>
      </w:r>
      <w:r w:rsidR="004742B4" w:rsidRPr="00456E92">
        <w:rPr>
          <w:rFonts w:ascii="Times New Roman" w:hAnsi="Times New Roman"/>
          <w:sz w:val="22"/>
          <w:szCs w:val="22"/>
        </w:rPr>
        <w:t xml:space="preserve">he </w:t>
      </w:r>
      <w:r w:rsidR="004742B4">
        <w:rPr>
          <w:rFonts w:ascii="Times New Roman" w:hAnsi="Times New Roman"/>
          <w:sz w:val="22"/>
          <w:szCs w:val="22"/>
        </w:rPr>
        <w:t>US</w:t>
      </w:r>
      <w:r w:rsidR="004742B4" w:rsidRPr="00456E92">
        <w:rPr>
          <w:rFonts w:ascii="Times New Roman" w:hAnsi="Times New Roman"/>
          <w:sz w:val="22"/>
          <w:szCs w:val="22"/>
        </w:rPr>
        <w:t xml:space="preserve"> EPA</w:t>
      </w:r>
      <w:r w:rsidR="004818B3">
        <w:rPr>
          <w:rFonts w:ascii="Times New Roman" w:hAnsi="Times New Roman"/>
          <w:sz w:val="22"/>
          <w:szCs w:val="22"/>
        </w:rPr>
        <w:t xml:space="preserve"> </w:t>
      </w:r>
      <w:r w:rsidR="004742B4">
        <w:rPr>
          <w:rFonts w:ascii="Times New Roman" w:hAnsi="Times New Roman"/>
          <w:sz w:val="22"/>
          <w:szCs w:val="22"/>
        </w:rPr>
        <w:t xml:space="preserve">uses the GTAP </w:t>
      </w:r>
      <w:r w:rsidR="004818B3">
        <w:rPr>
          <w:rFonts w:ascii="Times New Roman" w:hAnsi="Times New Roman"/>
          <w:sz w:val="22"/>
          <w:szCs w:val="22"/>
        </w:rPr>
        <w:t xml:space="preserve">along with the </w:t>
      </w:r>
      <w:commentRangeStart w:id="33"/>
      <w:r w:rsidR="004818B3">
        <w:rPr>
          <w:rFonts w:ascii="Times New Roman" w:hAnsi="Times New Roman"/>
          <w:sz w:val="22"/>
          <w:szCs w:val="22"/>
        </w:rPr>
        <w:t>FAPRI</w:t>
      </w:r>
      <w:commentRangeEnd w:id="33"/>
      <w:r w:rsidR="005D75D4">
        <w:rPr>
          <w:rStyle w:val="CommentReference"/>
        </w:rPr>
        <w:commentReference w:id="33"/>
      </w:r>
      <w:r w:rsidR="004818B3">
        <w:rPr>
          <w:rFonts w:ascii="Times New Roman" w:hAnsi="Times New Roman"/>
          <w:sz w:val="22"/>
          <w:szCs w:val="22"/>
        </w:rPr>
        <w:t xml:space="preserve"> model (US</w:t>
      </w:r>
      <w:r w:rsidR="004818B3" w:rsidRPr="00456E92">
        <w:rPr>
          <w:rFonts w:ascii="Times New Roman" w:hAnsi="Times New Roman"/>
          <w:sz w:val="22"/>
          <w:szCs w:val="22"/>
        </w:rPr>
        <w:t xml:space="preserve"> EPA 2010, Tyner </w:t>
      </w:r>
      <w:r w:rsidR="004818B3" w:rsidRPr="00456E92">
        <w:rPr>
          <w:rFonts w:ascii="Times New Roman" w:hAnsi="Times New Roman"/>
          <w:i/>
          <w:sz w:val="22"/>
          <w:szCs w:val="22"/>
        </w:rPr>
        <w:t>et al</w:t>
      </w:r>
      <w:r w:rsidR="004818B3" w:rsidRPr="00456E92">
        <w:rPr>
          <w:rFonts w:ascii="Times New Roman" w:hAnsi="Times New Roman"/>
          <w:sz w:val="22"/>
          <w:szCs w:val="22"/>
        </w:rPr>
        <w:t xml:space="preserve"> 2010, Al-Riffai </w:t>
      </w:r>
      <w:r w:rsidR="004818B3" w:rsidRPr="00456E92">
        <w:rPr>
          <w:rFonts w:ascii="Times New Roman" w:hAnsi="Times New Roman"/>
          <w:i/>
          <w:sz w:val="22"/>
          <w:szCs w:val="22"/>
        </w:rPr>
        <w:t>et al</w:t>
      </w:r>
      <w:r w:rsidR="004818B3" w:rsidRPr="00456E92">
        <w:rPr>
          <w:rFonts w:ascii="Times New Roman" w:hAnsi="Times New Roman"/>
          <w:sz w:val="22"/>
          <w:szCs w:val="22"/>
        </w:rPr>
        <w:t xml:space="preserve"> 2010)</w:t>
      </w:r>
      <w:r w:rsidR="004742B4" w:rsidRPr="00456E92">
        <w:rPr>
          <w:rFonts w:ascii="Times New Roman" w:hAnsi="Times New Roman"/>
          <w:sz w:val="22"/>
          <w:szCs w:val="22"/>
        </w:rPr>
        <w:t xml:space="preserve">. </w:t>
      </w:r>
    </w:p>
    <w:p w14:paraId="3026F4C5" w14:textId="77777777" w:rsidR="004742B4" w:rsidRDefault="0097466F" w:rsidP="004742B4">
      <w:pPr>
        <w:autoSpaceDE w:val="0"/>
        <w:autoSpaceDN w:val="0"/>
        <w:adjustRightInd w:val="0"/>
        <w:rPr>
          <w:rFonts w:ascii="Times New Roman" w:hAnsi="Times New Roman"/>
          <w:sz w:val="22"/>
          <w:szCs w:val="22"/>
        </w:rPr>
      </w:pPr>
      <w:r>
        <w:rPr>
          <w:rFonts w:ascii="Times New Roman" w:hAnsi="Times New Roman"/>
          <w:sz w:val="22"/>
          <w:szCs w:val="22"/>
        </w:rPr>
        <w:t>The</w:t>
      </w:r>
      <w:r w:rsidR="004742B4" w:rsidRPr="00456E92">
        <w:rPr>
          <w:rFonts w:ascii="Times New Roman" w:hAnsi="Times New Roman"/>
          <w:sz w:val="22"/>
          <w:szCs w:val="22"/>
        </w:rPr>
        <w:t xml:space="preserve"> modeling </w:t>
      </w:r>
      <w:r>
        <w:rPr>
          <w:rFonts w:ascii="Times New Roman" w:hAnsi="Times New Roman"/>
          <w:sz w:val="22"/>
          <w:szCs w:val="22"/>
        </w:rPr>
        <w:t>approach</w:t>
      </w:r>
      <w:r w:rsidR="004818B3">
        <w:rPr>
          <w:rFonts w:ascii="Times New Roman" w:hAnsi="Times New Roman"/>
          <w:sz w:val="22"/>
          <w:szCs w:val="22"/>
        </w:rPr>
        <w:t xml:space="preserve"> presented in this study is</w:t>
      </w:r>
      <w:r w:rsidR="004742B4" w:rsidRPr="00456E92">
        <w:rPr>
          <w:rFonts w:ascii="Times New Roman" w:hAnsi="Times New Roman"/>
          <w:sz w:val="22"/>
          <w:szCs w:val="22"/>
        </w:rPr>
        <w:t xml:space="preserve"> intended to complement </w:t>
      </w:r>
      <w:r w:rsidR="004742B4">
        <w:rPr>
          <w:rFonts w:ascii="Times New Roman" w:hAnsi="Times New Roman"/>
          <w:sz w:val="22"/>
          <w:szCs w:val="22"/>
        </w:rPr>
        <w:t>existing</w:t>
      </w:r>
      <w:r w:rsidR="004742B4" w:rsidRPr="00456E92">
        <w:rPr>
          <w:rFonts w:ascii="Times New Roman" w:hAnsi="Times New Roman"/>
          <w:sz w:val="22"/>
          <w:szCs w:val="22"/>
        </w:rPr>
        <w:t xml:space="preserve"> approach</w:t>
      </w:r>
      <w:r w:rsidR="004742B4">
        <w:rPr>
          <w:rFonts w:ascii="Times New Roman" w:hAnsi="Times New Roman"/>
          <w:sz w:val="22"/>
          <w:szCs w:val="22"/>
        </w:rPr>
        <w:t>es</w:t>
      </w:r>
      <w:r w:rsidR="004742B4" w:rsidRPr="00456E92">
        <w:rPr>
          <w:rFonts w:ascii="Times New Roman" w:hAnsi="Times New Roman"/>
          <w:sz w:val="22"/>
          <w:szCs w:val="22"/>
        </w:rPr>
        <w:t xml:space="preserve"> </w:t>
      </w:r>
      <w:r w:rsidR="004818B3">
        <w:rPr>
          <w:rFonts w:ascii="Times New Roman" w:hAnsi="Times New Roman"/>
          <w:sz w:val="22"/>
          <w:szCs w:val="22"/>
        </w:rPr>
        <w:t xml:space="preserve">and </w:t>
      </w:r>
      <w:r w:rsidR="004742B4" w:rsidRPr="00456E92">
        <w:rPr>
          <w:rFonts w:ascii="Times New Roman" w:hAnsi="Times New Roman"/>
          <w:sz w:val="22"/>
          <w:szCs w:val="22"/>
        </w:rPr>
        <w:t>to improve the understanding of global LUC drivers and dynamics</w:t>
      </w:r>
      <w:r w:rsidR="004742B4">
        <w:rPr>
          <w:rFonts w:ascii="Times New Roman" w:hAnsi="Times New Roman"/>
          <w:sz w:val="22"/>
          <w:szCs w:val="22"/>
        </w:rPr>
        <w:t xml:space="preserve">. </w:t>
      </w:r>
      <w:r>
        <w:rPr>
          <w:rFonts w:ascii="Times New Roman" w:hAnsi="Times New Roman"/>
          <w:sz w:val="22"/>
          <w:szCs w:val="22"/>
        </w:rPr>
        <w:t>Every effort has been made to ensure the model is parsimonious and transparent, both in terms of the underlying data and the feedback</w:t>
      </w:r>
      <w:r w:rsidR="00330907">
        <w:rPr>
          <w:rFonts w:ascii="Times New Roman" w:hAnsi="Times New Roman"/>
          <w:sz w:val="22"/>
          <w:szCs w:val="22"/>
        </w:rPr>
        <w:t xml:space="preserve"> effect</w:t>
      </w:r>
      <w:r>
        <w:rPr>
          <w:rFonts w:ascii="Times New Roman" w:hAnsi="Times New Roman"/>
          <w:sz w:val="22"/>
          <w:szCs w:val="22"/>
        </w:rPr>
        <w:t xml:space="preserve">s among drivers. </w:t>
      </w:r>
      <w:r w:rsidR="004742B4">
        <w:rPr>
          <w:rFonts w:ascii="Times New Roman" w:hAnsi="Times New Roman"/>
          <w:sz w:val="22"/>
          <w:szCs w:val="22"/>
        </w:rPr>
        <w:t>By using</w:t>
      </w:r>
      <w:r w:rsidR="004742B4" w:rsidRPr="00456E92">
        <w:rPr>
          <w:rFonts w:ascii="Times New Roman" w:hAnsi="Times New Roman"/>
          <w:sz w:val="22"/>
          <w:szCs w:val="22"/>
        </w:rPr>
        <w:t xml:space="preserve"> a model with high transparency</w:t>
      </w:r>
      <w:r w:rsidR="00330907">
        <w:rPr>
          <w:rFonts w:ascii="Times New Roman" w:hAnsi="Times New Roman"/>
          <w:sz w:val="22"/>
          <w:szCs w:val="22"/>
        </w:rPr>
        <w:t xml:space="preserve">, ease of </w:t>
      </w:r>
      <w:r w:rsidR="004742B4">
        <w:rPr>
          <w:rFonts w:ascii="Times New Roman" w:hAnsi="Times New Roman"/>
          <w:sz w:val="22"/>
          <w:szCs w:val="22"/>
        </w:rPr>
        <w:t>use, and dynamic capabilities</w:t>
      </w:r>
      <w:r w:rsidR="00854C45">
        <w:rPr>
          <w:rFonts w:ascii="Times New Roman" w:hAnsi="Times New Roman"/>
          <w:sz w:val="22"/>
          <w:szCs w:val="22"/>
        </w:rPr>
        <w:t>,</w:t>
      </w:r>
      <w:r w:rsidR="004742B4">
        <w:rPr>
          <w:rFonts w:ascii="Times New Roman" w:hAnsi="Times New Roman"/>
          <w:sz w:val="22"/>
          <w:szCs w:val="22"/>
        </w:rPr>
        <w:t xml:space="preserve"> </w:t>
      </w:r>
      <w:r w:rsidR="004742B4" w:rsidRPr="00456E92">
        <w:rPr>
          <w:rFonts w:ascii="Times New Roman" w:hAnsi="Times New Roman"/>
          <w:sz w:val="22"/>
          <w:szCs w:val="22"/>
        </w:rPr>
        <w:t xml:space="preserve">our </w:t>
      </w:r>
      <w:commentRangeStart w:id="34"/>
      <w:r w:rsidR="004742B4" w:rsidRPr="00456E92">
        <w:rPr>
          <w:rFonts w:ascii="Times New Roman" w:hAnsi="Times New Roman"/>
          <w:sz w:val="22"/>
          <w:szCs w:val="22"/>
        </w:rPr>
        <w:t xml:space="preserve">project </w:t>
      </w:r>
      <w:commentRangeEnd w:id="34"/>
      <w:r w:rsidR="001D07A9">
        <w:rPr>
          <w:rStyle w:val="CommentReference"/>
        </w:rPr>
        <w:commentReference w:id="34"/>
      </w:r>
      <w:del w:id="35" w:author="mcleary" w:date="2012-11-09T15:37:00Z">
        <w:r w:rsidR="004742B4" w:rsidRPr="00456E92" w:rsidDel="001D07A9">
          <w:rPr>
            <w:rFonts w:ascii="Times New Roman" w:hAnsi="Times New Roman"/>
            <w:sz w:val="22"/>
            <w:szCs w:val="22"/>
          </w:rPr>
          <w:delText xml:space="preserve">facilitates </w:delText>
        </w:r>
      </w:del>
      <w:ins w:id="36" w:author="mcleary" w:date="2012-11-09T15:37:00Z">
        <w:r w:rsidR="001D07A9">
          <w:rPr>
            <w:rFonts w:ascii="Times New Roman" w:hAnsi="Times New Roman"/>
            <w:sz w:val="22"/>
            <w:szCs w:val="22"/>
          </w:rPr>
          <w:t>improves</w:t>
        </w:r>
        <w:r w:rsidR="001D07A9" w:rsidRPr="00456E92">
          <w:rPr>
            <w:rFonts w:ascii="Times New Roman" w:hAnsi="Times New Roman"/>
            <w:sz w:val="22"/>
            <w:szCs w:val="22"/>
          </w:rPr>
          <w:t xml:space="preserve"> </w:t>
        </w:r>
      </w:ins>
      <w:r w:rsidR="004742B4" w:rsidRPr="00456E92">
        <w:rPr>
          <w:rFonts w:ascii="Times New Roman" w:hAnsi="Times New Roman"/>
          <w:sz w:val="22"/>
          <w:szCs w:val="22"/>
        </w:rPr>
        <w:t>policy</w:t>
      </w:r>
      <w:r w:rsidR="00330907">
        <w:rPr>
          <w:rFonts w:ascii="Times New Roman" w:hAnsi="Times New Roman"/>
          <w:sz w:val="22"/>
          <w:szCs w:val="22"/>
        </w:rPr>
        <w:t>-</w:t>
      </w:r>
      <w:r w:rsidR="004742B4" w:rsidRPr="00456E92">
        <w:rPr>
          <w:rFonts w:ascii="Times New Roman" w:hAnsi="Times New Roman"/>
          <w:sz w:val="22"/>
          <w:szCs w:val="22"/>
        </w:rPr>
        <w:t xml:space="preserve">relevant analyses by allowing examination of global LUC under diverse </w:t>
      </w:r>
      <w:r w:rsidR="004742B4">
        <w:rPr>
          <w:rFonts w:ascii="Times New Roman" w:hAnsi="Times New Roman"/>
          <w:sz w:val="22"/>
          <w:szCs w:val="22"/>
        </w:rPr>
        <w:t>scenarios and varying model assumptions</w:t>
      </w:r>
      <w:r w:rsidR="0088544C">
        <w:rPr>
          <w:rFonts w:ascii="Times New Roman" w:hAnsi="Times New Roman"/>
          <w:sz w:val="22"/>
          <w:szCs w:val="22"/>
        </w:rPr>
        <w:t>.</w:t>
      </w:r>
      <w:r w:rsidR="004742B4">
        <w:rPr>
          <w:rFonts w:ascii="Times New Roman" w:hAnsi="Times New Roman"/>
          <w:sz w:val="22"/>
          <w:szCs w:val="22"/>
        </w:rPr>
        <w:t xml:space="preserve"> </w:t>
      </w:r>
      <w:r w:rsidR="004742B4" w:rsidRPr="00E05B24">
        <w:rPr>
          <w:rFonts w:ascii="Times New Roman" w:hAnsi="Times New Roman"/>
          <w:sz w:val="22"/>
          <w:szCs w:val="22"/>
        </w:rPr>
        <w:t>In t</w:t>
      </w:r>
      <w:r w:rsidR="004742B4" w:rsidRPr="00456E92">
        <w:rPr>
          <w:rFonts w:ascii="Times New Roman" w:hAnsi="Times New Roman"/>
          <w:sz w:val="22"/>
          <w:szCs w:val="22"/>
        </w:rPr>
        <w:t>his paper</w:t>
      </w:r>
      <w:r w:rsidR="00854C45">
        <w:rPr>
          <w:rFonts w:ascii="Times New Roman" w:hAnsi="Times New Roman"/>
          <w:sz w:val="22"/>
          <w:szCs w:val="22"/>
        </w:rPr>
        <w:t>,</w:t>
      </w:r>
      <w:r w:rsidR="004742B4" w:rsidRPr="00456E92">
        <w:rPr>
          <w:rFonts w:ascii="Times New Roman" w:hAnsi="Times New Roman"/>
          <w:sz w:val="22"/>
          <w:szCs w:val="22"/>
        </w:rPr>
        <w:t xml:space="preserve"> </w:t>
      </w:r>
      <w:r w:rsidR="004742B4" w:rsidRPr="00E05B24">
        <w:rPr>
          <w:rFonts w:ascii="Times New Roman" w:hAnsi="Times New Roman"/>
          <w:sz w:val="22"/>
          <w:szCs w:val="22"/>
        </w:rPr>
        <w:t xml:space="preserve">we </w:t>
      </w:r>
      <w:r w:rsidR="004742B4" w:rsidRPr="00456E92">
        <w:rPr>
          <w:rFonts w:ascii="Times New Roman" w:hAnsi="Times New Roman"/>
          <w:sz w:val="22"/>
          <w:szCs w:val="22"/>
        </w:rPr>
        <w:t xml:space="preserve">report on a small subset of such </w:t>
      </w:r>
      <w:r w:rsidR="001F0A2A" w:rsidRPr="00456E92">
        <w:rPr>
          <w:rFonts w:ascii="Times New Roman" w:hAnsi="Times New Roman"/>
          <w:sz w:val="22"/>
          <w:szCs w:val="22"/>
        </w:rPr>
        <w:t>analys</w:t>
      </w:r>
      <w:r w:rsidR="001F0A2A">
        <w:rPr>
          <w:rFonts w:ascii="Times New Roman" w:hAnsi="Times New Roman"/>
          <w:sz w:val="22"/>
          <w:szCs w:val="22"/>
        </w:rPr>
        <w:t>e</w:t>
      </w:r>
      <w:r w:rsidR="001F0A2A" w:rsidRPr="00456E92">
        <w:rPr>
          <w:rFonts w:ascii="Times New Roman" w:hAnsi="Times New Roman"/>
          <w:sz w:val="22"/>
          <w:szCs w:val="22"/>
        </w:rPr>
        <w:t>s</w:t>
      </w:r>
      <w:r w:rsidR="001F0A2A">
        <w:rPr>
          <w:rFonts w:ascii="Times New Roman" w:hAnsi="Times New Roman"/>
          <w:sz w:val="22"/>
          <w:szCs w:val="22"/>
        </w:rPr>
        <w:t>.</w:t>
      </w:r>
      <w:r w:rsidR="00830196">
        <w:rPr>
          <w:rFonts w:ascii="Times New Roman" w:hAnsi="Times New Roman"/>
          <w:sz w:val="22"/>
          <w:szCs w:val="22"/>
        </w:rPr>
        <w:t xml:space="preserve"> These are intended as an initial illustration of model functionality, not to assert improvement in numerical results relative to other work.</w:t>
      </w:r>
    </w:p>
    <w:p w14:paraId="6188FAF0" w14:textId="77777777" w:rsidR="00B550C8" w:rsidRDefault="001D35D7">
      <w:pPr>
        <w:autoSpaceDE w:val="0"/>
        <w:autoSpaceDN w:val="0"/>
        <w:adjustRightInd w:val="0"/>
        <w:rPr>
          <w:rFonts w:ascii="Times New Roman" w:hAnsi="Times New Roman"/>
          <w:b/>
          <w:sz w:val="22"/>
          <w:szCs w:val="22"/>
        </w:rPr>
      </w:pPr>
      <w:r w:rsidRPr="00456E92">
        <w:rPr>
          <w:rFonts w:ascii="Times New Roman" w:hAnsi="Times New Roman"/>
          <w:b/>
          <w:sz w:val="22"/>
          <w:szCs w:val="22"/>
        </w:rPr>
        <w:t>LUC Models and Approaches</w:t>
      </w:r>
    </w:p>
    <w:p w14:paraId="5F0FAD11" w14:textId="77777777" w:rsidR="00B55D82" w:rsidRDefault="001D35D7" w:rsidP="00D02F21">
      <w:pPr>
        <w:rPr>
          <w:rFonts w:ascii="Times New Roman" w:hAnsi="Times New Roman"/>
          <w:sz w:val="22"/>
          <w:szCs w:val="22"/>
        </w:rPr>
      </w:pPr>
      <w:r w:rsidRPr="00456E92">
        <w:rPr>
          <w:rFonts w:ascii="Times New Roman" w:hAnsi="Times New Roman"/>
          <w:sz w:val="22"/>
          <w:szCs w:val="22"/>
        </w:rPr>
        <w:t>Based on our r</w:t>
      </w:r>
      <w:r w:rsidR="00913BA6">
        <w:rPr>
          <w:rFonts w:ascii="Times New Roman" w:hAnsi="Times New Roman"/>
          <w:sz w:val="22"/>
          <w:szCs w:val="22"/>
        </w:rPr>
        <w:t xml:space="preserve">eview of the literature, </w:t>
      </w:r>
      <w:r w:rsidR="00830196">
        <w:rPr>
          <w:rFonts w:ascii="Times New Roman" w:hAnsi="Times New Roman"/>
          <w:sz w:val="22"/>
          <w:szCs w:val="22"/>
        </w:rPr>
        <w:t>we categorize</w:t>
      </w:r>
      <w:r>
        <w:rPr>
          <w:rFonts w:ascii="Times New Roman" w:hAnsi="Times New Roman"/>
          <w:sz w:val="22"/>
          <w:szCs w:val="22"/>
        </w:rPr>
        <w:t xml:space="preserve"> </w:t>
      </w:r>
      <w:r w:rsidR="00F72B66">
        <w:rPr>
          <w:rFonts w:ascii="Times New Roman" w:hAnsi="Times New Roman"/>
          <w:sz w:val="22"/>
          <w:szCs w:val="22"/>
        </w:rPr>
        <w:t xml:space="preserve">most </w:t>
      </w:r>
      <w:r w:rsidR="00F72B66" w:rsidRPr="00456E92">
        <w:rPr>
          <w:rFonts w:ascii="Times New Roman" w:hAnsi="Times New Roman"/>
          <w:sz w:val="22"/>
          <w:szCs w:val="22"/>
        </w:rPr>
        <w:t>biofuel</w:t>
      </w:r>
      <w:r w:rsidRPr="00456E92">
        <w:rPr>
          <w:rFonts w:ascii="Times New Roman" w:hAnsi="Times New Roman"/>
          <w:sz w:val="22"/>
          <w:szCs w:val="22"/>
        </w:rPr>
        <w:t xml:space="preserve">-related LUC modeling approaches </w:t>
      </w:r>
      <w:r w:rsidR="00830196">
        <w:rPr>
          <w:rFonts w:ascii="Times New Roman" w:hAnsi="Times New Roman"/>
          <w:sz w:val="22"/>
          <w:szCs w:val="22"/>
        </w:rPr>
        <w:t>into three broad categories</w:t>
      </w:r>
      <w:r w:rsidRPr="00456E92">
        <w:rPr>
          <w:rFonts w:ascii="Times New Roman" w:hAnsi="Times New Roman"/>
          <w:sz w:val="22"/>
          <w:szCs w:val="22"/>
        </w:rPr>
        <w:t xml:space="preserve">: (1) </w:t>
      </w:r>
      <w:r w:rsidR="00B55D82">
        <w:rPr>
          <w:rFonts w:ascii="Times New Roman" w:hAnsi="Times New Roman"/>
          <w:sz w:val="22"/>
          <w:szCs w:val="22"/>
        </w:rPr>
        <w:t xml:space="preserve">general and partial </w:t>
      </w:r>
      <w:r w:rsidR="00C05760">
        <w:rPr>
          <w:rFonts w:ascii="Times New Roman" w:hAnsi="Times New Roman"/>
          <w:sz w:val="22"/>
          <w:szCs w:val="22"/>
        </w:rPr>
        <w:t>e</w:t>
      </w:r>
      <w:r w:rsidR="00F368A5">
        <w:rPr>
          <w:rFonts w:ascii="Times New Roman" w:hAnsi="Times New Roman"/>
          <w:sz w:val="22"/>
          <w:szCs w:val="22"/>
        </w:rPr>
        <w:t xml:space="preserve">conomic </w:t>
      </w:r>
      <w:r w:rsidR="00F72B66">
        <w:rPr>
          <w:rFonts w:ascii="Times New Roman" w:hAnsi="Times New Roman"/>
          <w:sz w:val="22"/>
          <w:szCs w:val="22"/>
        </w:rPr>
        <w:t xml:space="preserve">equilibrium </w:t>
      </w:r>
      <w:r w:rsidR="00F72B66" w:rsidRPr="00456E92">
        <w:rPr>
          <w:rFonts w:ascii="Times New Roman" w:hAnsi="Times New Roman"/>
          <w:sz w:val="22"/>
          <w:szCs w:val="22"/>
        </w:rPr>
        <w:t>modeling</w:t>
      </w:r>
      <w:r w:rsidRPr="00456E92">
        <w:rPr>
          <w:rFonts w:ascii="Times New Roman" w:hAnsi="Times New Roman"/>
          <w:sz w:val="22"/>
          <w:szCs w:val="22"/>
        </w:rPr>
        <w:t>, (2) simple deterministic methods, and (3) causal descriptive methods. Each method has streng</w:t>
      </w:r>
      <w:r w:rsidR="00B55D82">
        <w:rPr>
          <w:rFonts w:ascii="Times New Roman" w:hAnsi="Times New Roman"/>
          <w:sz w:val="22"/>
          <w:szCs w:val="22"/>
        </w:rPr>
        <w:t>ths and weakness in modeling</w:t>
      </w:r>
      <w:r w:rsidRPr="00456E92">
        <w:rPr>
          <w:rFonts w:ascii="Times New Roman" w:hAnsi="Times New Roman"/>
          <w:sz w:val="22"/>
          <w:szCs w:val="22"/>
        </w:rPr>
        <w:t xml:space="preserve"> LUC</w:t>
      </w:r>
      <w:r>
        <w:rPr>
          <w:rFonts w:ascii="Times New Roman" w:hAnsi="Times New Roman"/>
          <w:sz w:val="22"/>
          <w:szCs w:val="22"/>
        </w:rPr>
        <w:t xml:space="preserve"> and its causes</w:t>
      </w:r>
      <w:r w:rsidRPr="00456E92">
        <w:rPr>
          <w:rFonts w:ascii="Times New Roman" w:hAnsi="Times New Roman"/>
          <w:sz w:val="22"/>
          <w:szCs w:val="22"/>
        </w:rPr>
        <w:t xml:space="preserve"> (see </w:t>
      </w:r>
      <w:r w:rsidR="0088544C">
        <w:rPr>
          <w:rFonts w:ascii="Times New Roman" w:hAnsi="Times New Roman"/>
          <w:sz w:val="22"/>
          <w:szCs w:val="22"/>
        </w:rPr>
        <w:t>t</w:t>
      </w:r>
      <w:r w:rsidRPr="00456E92">
        <w:rPr>
          <w:rFonts w:ascii="Times New Roman" w:hAnsi="Times New Roman"/>
          <w:sz w:val="22"/>
          <w:szCs w:val="22"/>
        </w:rPr>
        <w:t>able 1)</w:t>
      </w:r>
      <w:r w:rsidR="00830196">
        <w:rPr>
          <w:rFonts w:ascii="Times New Roman" w:hAnsi="Times New Roman"/>
          <w:sz w:val="22"/>
          <w:szCs w:val="22"/>
        </w:rPr>
        <w:t>, because purposes of models vary</w:t>
      </w:r>
      <w:r w:rsidRPr="00456E92">
        <w:rPr>
          <w:rFonts w:ascii="Times New Roman" w:hAnsi="Times New Roman"/>
          <w:sz w:val="22"/>
          <w:szCs w:val="22"/>
        </w:rPr>
        <w:t>.</w:t>
      </w:r>
      <w:r w:rsidR="00B55D82">
        <w:rPr>
          <w:rFonts w:ascii="Times New Roman" w:hAnsi="Times New Roman"/>
          <w:sz w:val="22"/>
          <w:szCs w:val="22"/>
        </w:rPr>
        <w:t xml:space="preserve"> </w:t>
      </w:r>
      <w:r w:rsidR="00830196">
        <w:rPr>
          <w:rFonts w:ascii="Times New Roman" w:hAnsi="Times New Roman"/>
          <w:sz w:val="22"/>
          <w:szCs w:val="22"/>
        </w:rPr>
        <w:t>Modeling</w:t>
      </w:r>
      <w:r w:rsidR="008B4858">
        <w:rPr>
          <w:rFonts w:ascii="Times New Roman" w:hAnsi="Times New Roman"/>
          <w:sz w:val="22"/>
          <w:szCs w:val="22"/>
        </w:rPr>
        <w:t xml:space="preserve"> classifications listed in</w:t>
      </w:r>
      <w:r w:rsidR="00854C45">
        <w:rPr>
          <w:rFonts w:ascii="Times New Roman" w:hAnsi="Times New Roman"/>
          <w:sz w:val="22"/>
          <w:szCs w:val="22"/>
        </w:rPr>
        <w:t xml:space="preserve"> Table 1</w:t>
      </w:r>
      <w:r w:rsidR="0088544C">
        <w:rPr>
          <w:rFonts w:ascii="Times New Roman" w:hAnsi="Times New Roman"/>
          <w:sz w:val="22"/>
          <w:szCs w:val="22"/>
        </w:rPr>
        <w:t xml:space="preserve"> </w:t>
      </w:r>
      <w:r w:rsidR="00830196">
        <w:rPr>
          <w:rFonts w:ascii="Times New Roman" w:hAnsi="Times New Roman"/>
          <w:sz w:val="22"/>
          <w:szCs w:val="22"/>
        </w:rPr>
        <w:t>suggest a</w:t>
      </w:r>
      <w:r w:rsidR="00B55D82">
        <w:rPr>
          <w:rFonts w:ascii="Times New Roman" w:hAnsi="Times New Roman"/>
          <w:sz w:val="22"/>
          <w:szCs w:val="22"/>
        </w:rPr>
        <w:t xml:space="preserve"> spectrum of</w:t>
      </w:r>
      <w:r w:rsidR="00830196">
        <w:rPr>
          <w:rFonts w:ascii="Times New Roman" w:hAnsi="Times New Roman"/>
          <w:sz w:val="22"/>
          <w:szCs w:val="22"/>
        </w:rPr>
        <w:t xml:space="preserve"> complexity,</w:t>
      </w:r>
      <w:r w:rsidR="00B55D82">
        <w:rPr>
          <w:rFonts w:ascii="Times New Roman" w:hAnsi="Times New Roman"/>
          <w:sz w:val="22"/>
          <w:szCs w:val="22"/>
        </w:rPr>
        <w:t xml:space="preserve"> </w:t>
      </w:r>
      <w:commentRangeStart w:id="37"/>
      <w:r w:rsidR="00830196">
        <w:rPr>
          <w:rFonts w:ascii="Times New Roman" w:hAnsi="Times New Roman"/>
          <w:sz w:val="22"/>
          <w:szCs w:val="22"/>
        </w:rPr>
        <w:t>with higher</w:t>
      </w:r>
      <w:r w:rsidR="0088544C">
        <w:rPr>
          <w:rFonts w:ascii="Times New Roman" w:hAnsi="Times New Roman"/>
          <w:sz w:val="22"/>
          <w:szCs w:val="22"/>
        </w:rPr>
        <w:t xml:space="preserve"> </w:t>
      </w:r>
      <w:r w:rsidR="00B55D82">
        <w:rPr>
          <w:rFonts w:ascii="Times New Roman" w:hAnsi="Times New Roman"/>
          <w:sz w:val="22"/>
          <w:szCs w:val="22"/>
        </w:rPr>
        <w:t>quantitative requirements</w:t>
      </w:r>
      <w:r w:rsidR="00830196">
        <w:rPr>
          <w:rFonts w:ascii="Times New Roman" w:hAnsi="Times New Roman"/>
          <w:sz w:val="22"/>
          <w:szCs w:val="22"/>
        </w:rPr>
        <w:t xml:space="preserve"> on the left side</w:t>
      </w:r>
      <w:commentRangeEnd w:id="37"/>
      <w:r w:rsidR="001D07A9">
        <w:rPr>
          <w:rStyle w:val="CommentReference"/>
        </w:rPr>
        <w:commentReference w:id="37"/>
      </w:r>
      <w:r w:rsidR="0088544C">
        <w:rPr>
          <w:rFonts w:ascii="Times New Roman" w:hAnsi="Times New Roman"/>
          <w:sz w:val="22"/>
          <w:szCs w:val="22"/>
        </w:rPr>
        <w:t>.</w:t>
      </w:r>
      <w:r w:rsidR="00110CBC">
        <w:rPr>
          <w:rFonts w:ascii="Times New Roman" w:hAnsi="Times New Roman"/>
          <w:sz w:val="22"/>
          <w:szCs w:val="22"/>
        </w:rPr>
        <w:t xml:space="preserve"> </w:t>
      </w:r>
    </w:p>
    <w:p w14:paraId="776F43E2" w14:textId="77777777" w:rsidR="001D35D7" w:rsidRDefault="001D35D7" w:rsidP="00D02F21">
      <w:pPr>
        <w:rPr>
          <w:rFonts w:ascii="Times New Roman" w:hAnsi="Times New Roman"/>
          <w:sz w:val="22"/>
          <w:szCs w:val="22"/>
        </w:rPr>
        <w:sectPr w:rsidR="001D35D7" w:rsidSect="00EF0C29">
          <w:footerReference w:type="default" r:id="rId12"/>
          <w:footnotePr>
            <w:numFmt w:val="lowerLetter"/>
          </w:footnotePr>
          <w:type w:val="continuous"/>
          <w:pgSz w:w="12240" w:h="15840"/>
          <w:pgMar w:top="1440" w:right="1440" w:bottom="1440" w:left="1440" w:header="720" w:footer="720" w:gutter="0"/>
          <w:lnNumType w:countBy="1" w:restart="continuous"/>
          <w:cols w:space="720"/>
          <w:docGrid w:linePitch="360"/>
        </w:sectPr>
      </w:pPr>
    </w:p>
    <w:p w14:paraId="028C25B9" w14:textId="77777777" w:rsidR="001D35D7" w:rsidRPr="00F57F4B" w:rsidRDefault="001D35D7" w:rsidP="00C32851">
      <w:pPr>
        <w:rPr>
          <w:rFonts w:ascii="Times New Roman" w:hAnsi="Times New Roman"/>
          <w:noProof/>
          <w:sz w:val="20"/>
          <w:szCs w:val="20"/>
        </w:rPr>
      </w:pPr>
      <w:r w:rsidRPr="00F57F4B">
        <w:rPr>
          <w:rFonts w:ascii="Times New Roman" w:hAnsi="Times New Roman"/>
          <w:b/>
          <w:sz w:val="20"/>
          <w:szCs w:val="20"/>
        </w:rPr>
        <w:lastRenderedPageBreak/>
        <w:t>Table 1</w:t>
      </w:r>
      <w:r w:rsidRPr="00F57F4B">
        <w:rPr>
          <w:rFonts w:ascii="Times New Roman" w:hAnsi="Times New Roman"/>
          <w:sz w:val="20"/>
          <w:szCs w:val="20"/>
        </w:rPr>
        <w:t xml:space="preserve">. Comparison of </w:t>
      </w:r>
      <w:r w:rsidR="0054022B" w:rsidRPr="00F57F4B">
        <w:rPr>
          <w:rFonts w:ascii="Times New Roman" w:hAnsi="Times New Roman"/>
          <w:sz w:val="20"/>
          <w:szCs w:val="20"/>
        </w:rPr>
        <w:t xml:space="preserve">models using different </w:t>
      </w:r>
      <w:r w:rsidRPr="00F57F4B">
        <w:rPr>
          <w:rFonts w:ascii="Times New Roman" w:hAnsi="Times New Roman"/>
          <w:sz w:val="20"/>
          <w:szCs w:val="20"/>
        </w:rPr>
        <w:t xml:space="preserve">methods used to estimate </w:t>
      </w:r>
      <w:r w:rsidR="00F57F4B" w:rsidRPr="00F57F4B">
        <w:rPr>
          <w:rFonts w:ascii="Times New Roman" w:hAnsi="Times New Roman"/>
          <w:sz w:val="20"/>
          <w:szCs w:val="20"/>
        </w:rPr>
        <w:t>LUC</w:t>
      </w:r>
      <w:r w:rsidRPr="00F57F4B">
        <w:rPr>
          <w:rFonts w:ascii="Times New Roman" w:hAnsi="Times New Roman"/>
          <w:sz w:val="20"/>
          <w:szCs w:val="20"/>
        </w:rPr>
        <w:t xml:space="preserve"> in existing literature</w:t>
      </w:r>
      <w:r w:rsidR="00EE0424" w:rsidRPr="00F57F4B">
        <w:rPr>
          <w:rFonts w:ascii="Times New Roman" w:hAnsi="Times New Roman"/>
          <w:sz w:val="20"/>
          <w:szCs w:val="20"/>
        </w:rPr>
        <w:t xml:space="preserve"> (Ackerman 2002, ICF International 2009).</w:t>
      </w:r>
      <w:r w:rsidRPr="00F57F4B">
        <w:rPr>
          <w:rFonts w:ascii="Times New Roman" w:hAnsi="Times New Roman"/>
          <w:sz w:val="20"/>
          <w:szCs w:val="20"/>
        </w:rPr>
        <w:t xml:space="preserve"> </w:t>
      </w:r>
      <w:r w:rsidR="0054022B" w:rsidRPr="00F57F4B">
        <w:rPr>
          <w:rFonts w:ascii="Times New Roman" w:hAnsi="Times New Roman"/>
          <w:sz w:val="20"/>
          <w:szCs w:val="20"/>
        </w:rPr>
        <w:t>The system dynamic</w:t>
      </w:r>
      <w:r w:rsidR="00017564">
        <w:rPr>
          <w:rFonts w:ascii="Times New Roman" w:hAnsi="Times New Roman"/>
          <w:sz w:val="20"/>
          <w:szCs w:val="20"/>
        </w:rPr>
        <w:t>s (SD)</w:t>
      </w:r>
      <w:r w:rsidR="0054022B" w:rsidRPr="00F57F4B">
        <w:rPr>
          <w:rFonts w:ascii="Times New Roman" w:hAnsi="Times New Roman"/>
          <w:sz w:val="20"/>
          <w:szCs w:val="20"/>
        </w:rPr>
        <w:t xml:space="preserve"> description is limited to our own modeling framework.</w:t>
      </w:r>
    </w:p>
    <w:tbl>
      <w:tblPr>
        <w:tblW w:w="14498" w:type="dxa"/>
        <w:jc w:val="center"/>
        <w:tblInd w:w="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25"/>
        <w:gridCol w:w="3002"/>
        <w:gridCol w:w="3263"/>
        <w:gridCol w:w="3129"/>
        <w:gridCol w:w="3479"/>
      </w:tblGrid>
      <w:tr w:rsidR="00DF16A8" w:rsidRPr="009919DB" w14:paraId="6C67EDE4" w14:textId="77777777" w:rsidTr="00F57F4B">
        <w:trPr>
          <w:trHeight w:val="234"/>
          <w:jc w:val="center"/>
        </w:trPr>
        <w:tc>
          <w:tcPr>
            <w:tcW w:w="1625" w:type="dxa"/>
            <w:shd w:val="clear" w:color="auto" w:fill="auto"/>
            <w:hideMark/>
          </w:tcPr>
          <w:p w14:paraId="558FDDFB" w14:textId="77777777" w:rsidR="00DF16A8" w:rsidRPr="00B55DCD" w:rsidRDefault="00766782">
            <w:pPr>
              <w:spacing w:after="0" w:line="240" w:lineRule="auto"/>
              <w:jc w:val="center"/>
              <w:rPr>
                <w:rFonts w:ascii="Times New Roman" w:hAnsi="Times New Roman"/>
                <w:b/>
                <w:bCs/>
                <w:color w:val="000000"/>
                <w:sz w:val="18"/>
                <w:szCs w:val="18"/>
              </w:rPr>
            </w:pPr>
            <w:r w:rsidRPr="00766782">
              <w:rPr>
                <w:rFonts w:ascii="Times New Roman" w:hAnsi="Times New Roman"/>
                <w:b/>
                <w:bCs/>
                <w:color w:val="000000"/>
                <w:sz w:val="18"/>
                <w:szCs w:val="18"/>
              </w:rPr>
              <w:t> </w:t>
            </w:r>
          </w:p>
        </w:tc>
        <w:tc>
          <w:tcPr>
            <w:tcW w:w="3002" w:type="dxa"/>
            <w:shd w:val="clear" w:color="000000" w:fill="FFFFFF"/>
            <w:hideMark/>
          </w:tcPr>
          <w:p w14:paraId="0B43D3BC" w14:textId="77777777" w:rsidR="00DF16A8" w:rsidRPr="00B55DCD" w:rsidRDefault="00367AEC" w:rsidP="00A27F14">
            <w:pPr>
              <w:spacing w:after="0" w:line="240" w:lineRule="auto"/>
              <w:jc w:val="center"/>
              <w:rPr>
                <w:rFonts w:ascii="Times New Roman" w:hAnsi="Times New Roman"/>
                <w:b/>
                <w:bCs/>
                <w:color w:val="000000"/>
                <w:sz w:val="18"/>
                <w:szCs w:val="18"/>
              </w:rPr>
            </w:pPr>
            <w:r>
              <w:rPr>
                <w:rFonts w:ascii="Times New Roman" w:hAnsi="Times New Roman"/>
                <w:b/>
                <w:bCs/>
                <w:color w:val="000000"/>
                <w:sz w:val="18"/>
                <w:szCs w:val="18"/>
              </w:rPr>
              <w:t xml:space="preserve">General and Partial </w:t>
            </w:r>
            <w:r w:rsidR="00766782" w:rsidRPr="00766782">
              <w:rPr>
                <w:rFonts w:ascii="Times New Roman" w:hAnsi="Times New Roman"/>
                <w:b/>
                <w:bCs/>
                <w:color w:val="000000"/>
                <w:sz w:val="18"/>
                <w:szCs w:val="18"/>
              </w:rPr>
              <w:t>Economic Equilibrium Models</w:t>
            </w:r>
          </w:p>
        </w:tc>
        <w:tc>
          <w:tcPr>
            <w:tcW w:w="3263" w:type="dxa"/>
          </w:tcPr>
          <w:p w14:paraId="441E8CD8" w14:textId="77777777" w:rsidR="00DF16A8" w:rsidRPr="00D05B3E" w:rsidRDefault="00DF16A8" w:rsidP="00A27F14">
            <w:pPr>
              <w:spacing w:after="0" w:line="240" w:lineRule="auto"/>
              <w:jc w:val="center"/>
              <w:rPr>
                <w:rFonts w:ascii="Times New Roman" w:hAnsi="Times New Roman"/>
                <w:b/>
                <w:bCs/>
                <w:color w:val="000000"/>
                <w:sz w:val="18"/>
                <w:szCs w:val="18"/>
              </w:rPr>
            </w:pPr>
            <w:r w:rsidRPr="00D05B3E">
              <w:rPr>
                <w:rFonts w:ascii="Times New Roman" w:hAnsi="Times New Roman"/>
                <w:b/>
                <w:bCs/>
                <w:color w:val="000000"/>
                <w:sz w:val="18"/>
                <w:szCs w:val="18"/>
              </w:rPr>
              <w:t>System Dynamics</w:t>
            </w:r>
          </w:p>
        </w:tc>
        <w:tc>
          <w:tcPr>
            <w:tcW w:w="3129" w:type="dxa"/>
            <w:shd w:val="clear" w:color="auto" w:fill="auto"/>
            <w:hideMark/>
          </w:tcPr>
          <w:p w14:paraId="630E0120" w14:textId="77777777" w:rsidR="00DF16A8" w:rsidRPr="00B55DCD" w:rsidRDefault="00766782" w:rsidP="00A27F14">
            <w:pPr>
              <w:spacing w:after="0" w:line="240" w:lineRule="auto"/>
              <w:jc w:val="center"/>
              <w:rPr>
                <w:rFonts w:ascii="Times New Roman" w:hAnsi="Times New Roman"/>
                <w:b/>
                <w:bCs/>
                <w:color w:val="000000"/>
                <w:sz w:val="18"/>
                <w:szCs w:val="18"/>
              </w:rPr>
            </w:pPr>
            <w:r w:rsidRPr="00766782">
              <w:rPr>
                <w:rFonts w:ascii="Times New Roman" w:hAnsi="Times New Roman"/>
                <w:b/>
                <w:bCs/>
                <w:color w:val="000000"/>
                <w:sz w:val="18"/>
                <w:szCs w:val="18"/>
              </w:rPr>
              <w:t>Causal descriptive method</w:t>
            </w:r>
          </w:p>
        </w:tc>
        <w:tc>
          <w:tcPr>
            <w:tcW w:w="3479" w:type="dxa"/>
          </w:tcPr>
          <w:p w14:paraId="2B4E0D7B" w14:textId="77777777" w:rsidR="00DF16A8" w:rsidRPr="00B55DCD" w:rsidRDefault="00DF16A8" w:rsidP="00A27F14">
            <w:pPr>
              <w:spacing w:after="0" w:line="240" w:lineRule="auto"/>
              <w:jc w:val="center"/>
              <w:rPr>
                <w:rFonts w:ascii="Times New Roman" w:hAnsi="Times New Roman"/>
                <w:b/>
                <w:bCs/>
                <w:color w:val="000000"/>
                <w:sz w:val="18"/>
                <w:szCs w:val="18"/>
              </w:rPr>
            </w:pPr>
            <w:r w:rsidRPr="00D05B3E">
              <w:rPr>
                <w:rFonts w:ascii="Times New Roman" w:hAnsi="Times New Roman"/>
                <w:b/>
                <w:bCs/>
                <w:color w:val="000000"/>
                <w:sz w:val="18"/>
                <w:szCs w:val="18"/>
              </w:rPr>
              <w:t>Deterministic method (simplified)</w:t>
            </w:r>
          </w:p>
        </w:tc>
      </w:tr>
      <w:tr w:rsidR="00DF16A8" w:rsidRPr="009919DB" w14:paraId="5E9965DD" w14:textId="77777777" w:rsidTr="00F57F4B">
        <w:trPr>
          <w:trHeight w:val="1222"/>
          <w:jc w:val="center"/>
        </w:trPr>
        <w:tc>
          <w:tcPr>
            <w:tcW w:w="1625" w:type="dxa"/>
            <w:shd w:val="clear" w:color="auto" w:fill="auto"/>
            <w:hideMark/>
          </w:tcPr>
          <w:p w14:paraId="6A1E253C" w14:textId="77777777" w:rsidR="00DF16A8" w:rsidRPr="00B55DCD" w:rsidRDefault="00766782" w:rsidP="00A27F14">
            <w:pPr>
              <w:spacing w:after="0" w:line="240" w:lineRule="auto"/>
              <w:jc w:val="center"/>
              <w:rPr>
                <w:rFonts w:ascii="Times New Roman" w:hAnsi="Times New Roman"/>
                <w:b/>
                <w:bCs/>
                <w:color w:val="000000"/>
                <w:sz w:val="18"/>
                <w:szCs w:val="18"/>
              </w:rPr>
            </w:pPr>
            <w:r w:rsidRPr="00766782">
              <w:rPr>
                <w:rFonts w:ascii="Times New Roman" w:hAnsi="Times New Roman"/>
                <w:b/>
                <w:bCs/>
                <w:color w:val="000000"/>
                <w:sz w:val="18"/>
                <w:szCs w:val="18"/>
              </w:rPr>
              <w:t>Description</w:t>
            </w:r>
          </w:p>
        </w:tc>
        <w:tc>
          <w:tcPr>
            <w:tcW w:w="3002" w:type="dxa"/>
            <w:shd w:val="clear" w:color="auto" w:fill="auto"/>
            <w:hideMark/>
          </w:tcPr>
          <w:p w14:paraId="21874DBC" w14:textId="77777777" w:rsidR="00DF16A8" w:rsidRPr="00B55DCD" w:rsidRDefault="00300A92" w:rsidP="00F57F4B">
            <w:pPr>
              <w:spacing w:after="0" w:line="240" w:lineRule="auto"/>
              <w:rPr>
                <w:rFonts w:ascii="Times New Roman" w:hAnsi="Times New Roman"/>
                <w:color w:val="000000"/>
                <w:sz w:val="18"/>
                <w:szCs w:val="18"/>
              </w:rPr>
            </w:pPr>
            <w:r w:rsidRPr="00D05B3E">
              <w:rPr>
                <w:rFonts w:ascii="Times New Roman" w:hAnsi="Times New Roman"/>
                <w:color w:val="000000"/>
                <w:sz w:val="18"/>
                <w:szCs w:val="18"/>
              </w:rPr>
              <w:t xml:space="preserve">Calculates LUC resulting from </w:t>
            </w:r>
            <w:r w:rsidR="00F57F4B">
              <w:rPr>
                <w:rFonts w:ascii="Times New Roman" w:hAnsi="Times New Roman"/>
                <w:color w:val="000000"/>
                <w:sz w:val="18"/>
                <w:szCs w:val="18"/>
              </w:rPr>
              <w:t>the cause-and-</w:t>
            </w:r>
            <w:r>
              <w:rPr>
                <w:rFonts w:ascii="Times New Roman" w:hAnsi="Times New Roman"/>
                <w:color w:val="000000"/>
                <w:sz w:val="18"/>
                <w:szCs w:val="18"/>
              </w:rPr>
              <w:t>effect relationships in</w:t>
            </w:r>
            <w:r w:rsidR="00F57F4B">
              <w:rPr>
                <w:rFonts w:ascii="Times New Roman" w:hAnsi="Times New Roman"/>
                <w:color w:val="000000"/>
                <w:sz w:val="18"/>
                <w:szCs w:val="18"/>
              </w:rPr>
              <w:t xml:space="preserve"> a</w:t>
            </w:r>
            <w:r>
              <w:rPr>
                <w:rFonts w:ascii="Times New Roman" w:hAnsi="Times New Roman"/>
                <w:color w:val="000000"/>
                <w:sz w:val="18"/>
                <w:szCs w:val="18"/>
              </w:rPr>
              <w:t xml:space="preserve"> market system measured based on the change resulting from shocking an economic system at equilibrium with an expansion of biofuels.</w:t>
            </w:r>
            <w:r w:rsidRPr="00321528" w:rsidDel="00300A92">
              <w:rPr>
                <w:rFonts w:ascii="Times New Roman" w:hAnsi="Times New Roman"/>
                <w:color w:val="000000"/>
                <w:sz w:val="18"/>
                <w:szCs w:val="18"/>
              </w:rPr>
              <w:t xml:space="preserve"> </w:t>
            </w:r>
            <w:r w:rsidR="00D013A7">
              <w:rPr>
                <w:rFonts w:ascii="Times New Roman" w:hAnsi="Times New Roman"/>
                <w:color w:val="000000"/>
                <w:sz w:val="18"/>
                <w:szCs w:val="18"/>
              </w:rPr>
              <w:t>Uses historic trends and for calibration</w:t>
            </w:r>
            <w:r w:rsidR="009C552F">
              <w:rPr>
                <w:rFonts w:ascii="Times New Roman" w:hAnsi="Times New Roman"/>
                <w:color w:val="000000"/>
                <w:sz w:val="18"/>
                <w:szCs w:val="18"/>
              </w:rPr>
              <w:t>.</w:t>
            </w:r>
          </w:p>
        </w:tc>
        <w:tc>
          <w:tcPr>
            <w:tcW w:w="3263" w:type="dxa"/>
          </w:tcPr>
          <w:p w14:paraId="5EBDDE17" w14:textId="77777777" w:rsidR="00DF16A8" w:rsidRPr="00D05B3E" w:rsidRDefault="00DF16A8" w:rsidP="00F57F4B">
            <w:pPr>
              <w:spacing w:after="0" w:line="240" w:lineRule="auto"/>
              <w:rPr>
                <w:rFonts w:ascii="Times New Roman" w:hAnsi="Times New Roman"/>
                <w:color w:val="000000"/>
                <w:sz w:val="18"/>
                <w:szCs w:val="18"/>
              </w:rPr>
            </w:pPr>
            <w:r w:rsidRPr="00D05B3E">
              <w:rPr>
                <w:rFonts w:ascii="Times New Roman" w:hAnsi="Times New Roman"/>
                <w:color w:val="000000"/>
                <w:sz w:val="18"/>
                <w:szCs w:val="18"/>
              </w:rPr>
              <w:t>Calculates</w:t>
            </w:r>
            <w:r w:rsidR="00F57F4B">
              <w:rPr>
                <w:rFonts w:ascii="Times New Roman" w:hAnsi="Times New Roman"/>
                <w:color w:val="000000"/>
                <w:sz w:val="18"/>
                <w:szCs w:val="18"/>
              </w:rPr>
              <w:t xml:space="preserve"> LUC using cause-and-</w:t>
            </w:r>
            <w:r w:rsidRPr="00D05B3E">
              <w:rPr>
                <w:rFonts w:ascii="Times New Roman" w:hAnsi="Times New Roman"/>
                <w:color w:val="000000"/>
                <w:sz w:val="18"/>
                <w:szCs w:val="18"/>
              </w:rPr>
              <w:t xml:space="preserve">effect relationships </w:t>
            </w:r>
            <w:r>
              <w:rPr>
                <w:rFonts w:ascii="Times New Roman" w:hAnsi="Times New Roman"/>
                <w:color w:val="000000"/>
                <w:sz w:val="18"/>
                <w:szCs w:val="18"/>
              </w:rPr>
              <w:t>in a dynamic stock</w:t>
            </w:r>
            <w:r w:rsidR="00F57F4B">
              <w:rPr>
                <w:rFonts w:ascii="Times New Roman" w:hAnsi="Times New Roman"/>
                <w:color w:val="000000"/>
                <w:sz w:val="18"/>
                <w:szCs w:val="18"/>
              </w:rPr>
              <w:t>-</w:t>
            </w:r>
            <w:r>
              <w:rPr>
                <w:rFonts w:ascii="Times New Roman" w:hAnsi="Times New Roman"/>
                <w:color w:val="000000"/>
                <w:sz w:val="18"/>
                <w:szCs w:val="18"/>
              </w:rPr>
              <w:t>and</w:t>
            </w:r>
            <w:r w:rsidR="00F57F4B">
              <w:rPr>
                <w:rFonts w:ascii="Times New Roman" w:hAnsi="Times New Roman"/>
                <w:color w:val="000000"/>
                <w:sz w:val="18"/>
                <w:szCs w:val="18"/>
              </w:rPr>
              <w:t>-</w:t>
            </w:r>
            <w:r>
              <w:rPr>
                <w:rFonts w:ascii="Times New Roman" w:hAnsi="Times New Roman"/>
                <w:color w:val="000000"/>
                <w:sz w:val="18"/>
                <w:szCs w:val="18"/>
              </w:rPr>
              <w:t xml:space="preserve">flow framework </w:t>
            </w:r>
            <w:r w:rsidRPr="00D05B3E">
              <w:rPr>
                <w:rFonts w:ascii="Times New Roman" w:hAnsi="Times New Roman"/>
                <w:color w:val="000000"/>
                <w:sz w:val="18"/>
                <w:szCs w:val="18"/>
              </w:rPr>
              <w:t>to assess market responses resulting from increasing demand for biofuels</w:t>
            </w:r>
            <w:r w:rsidR="0053712C">
              <w:rPr>
                <w:rFonts w:ascii="Times New Roman" w:hAnsi="Times New Roman"/>
                <w:color w:val="000000"/>
                <w:sz w:val="18"/>
                <w:szCs w:val="18"/>
              </w:rPr>
              <w:t xml:space="preserve">. </w:t>
            </w:r>
            <w:r w:rsidR="009C552F">
              <w:rPr>
                <w:rFonts w:ascii="Times New Roman" w:hAnsi="Times New Roman"/>
                <w:color w:val="000000"/>
                <w:sz w:val="18"/>
                <w:szCs w:val="18"/>
              </w:rPr>
              <w:t xml:space="preserve">Uses historic trends as </w:t>
            </w:r>
            <w:r w:rsidR="00D013A7">
              <w:rPr>
                <w:rFonts w:ascii="Times New Roman" w:hAnsi="Times New Roman"/>
                <w:color w:val="000000"/>
                <w:sz w:val="18"/>
                <w:szCs w:val="18"/>
              </w:rPr>
              <w:t>input</w:t>
            </w:r>
            <w:r w:rsidR="009C552F">
              <w:rPr>
                <w:rFonts w:ascii="Times New Roman" w:hAnsi="Times New Roman"/>
                <w:color w:val="000000"/>
                <w:sz w:val="18"/>
                <w:szCs w:val="18"/>
              </w:rPr>
              <w:t>s</w:t>
            </w:r>
            <w:r w:rsidR="00F57F4B">
              <w:rPr>
                <w:rFonts w:ascii="Times New Roman" w:hAnsi="Times New Roman"/>
                <w:color w:val="000000"/>
                <w:sz w:val="18"/>
                <w:szCs w:val="18"/>
              </w:rPr>
              <w:t xml:space="preserve"> and for calibrating cause-and-</w:t>
            </w:r>
            <w:r w:rsidR="00D013A7">
              <w:rPr>
                <w:rFonts w:ascii="Times New Roman" w:hAnsi="Times New Roman"/>
                <w:color w:val="000000"/>
                <w:sz w:val="18"/>
                <w:szCs w:val="18"/>
              </w:rPr>
              <w:t>effect relationships</w:t>
            </w:r>
          </w:p>
        </w:tc>
        <w:tc>
          <w:tcPr>
            <w:tcW w:w="3129" w:type="dxa"/>
            <w:shd w:val="clear" w:color="auto" w:fill="auto"/>
            <w:hideMark/>
          </w:tcPr>
          <w:p w14:paraId="34FE0C6C" w14:textId="77777777" w:rsidR="00DF16A8" w:rsidRPr="00B55DCD" w:rsidRDefault="00766782" w:rsidP="00D013A7">
            <w:pPr>
              <w:spacing w:after="0" w:line="240" w:lineRule="auto"/>
              <w:rPr>
                <w:rFonts w:ascii="Times New Roman" w:hAnsi="Times New Roman"/>
                <w:color w:val="000000"/>
                <w:sz w:val="18"/>
                <w:szCs w:val="18"/>
              </w:rPr>
            </w:pPr>
            <w:r w:rsidRPr="00766782">
              <w:rPr>
                <w:rFonts w:ascii="Times New Roman" w:hAnsi="Times New Roman"/>
                <w:color w:val="000000"/>
                <w:sz w:val="18"/>
                <w:szCs w:val="18"/>
              </w:rPr>
              <w:t>Calculates LUC using</w:t>
            </w:r>
            <w:r w:rsidR="00F57F4B">
              <w:rPr>
                <w:rFonts w:ascii="Times New Roman" w:hAnsi="Times New Roman"/>
                <w:color w:val="000000"/>
                <w:sz w:val="18"/>
                <w:szCs w:val="18"/>
              </w:rPr>
              <w:t xml:space="preserve"> cause-and-</w:t>
            </w:r>
            <w:r w:rsidRPr="00766782">
              <w:rPr>
                <w:rFonts w:ascii="Times New Roman" w:hAnsi="Times New Roman"/>
                <w:color w:val="000000"/>
                <w:sz w:val="18"/>
                <w:szCs w:val="18"/>
              </w:rPr>
              <w:t>effect relationships to assess market responses resulting from increasing demand for biofuels</w:t>
            </w:r>
            <w:r w:rsidR="00D013A7">
              <w:rPr>
                <w:rFonts w:ascii="Times New Roman" w:hAnsi="Times New Roman"/>
                <w:color w:val="000000"/>
                <w:sz w:val="18"/>
                <w:szCs w:val="18"/>
              </w:rPr>
              <w:t xml:space="preserve">. </w:t>
            </w:r>
            <w:r w:rsidR="009C552F">
              <w:rPr>
                <w:rFonts w:ascii="Times New Roman" w:hAnsi="Times New Roman"/>
                <w:color w:val="000000"/>
                <w:sz w:val="18"/>
                <w:szCs w:val="18"/>
              </w:rPr>
              <w:t xml:space="preserve">Uses historic trends as </w:t>
            </w:r>
            <w:r w:rsidR="00D013A7">
              <w:rPr>
                <w:rFonts w:ascii="Times New Roman" w:hAnsi="Times New Roman"/>
                <w:color w:val="000000"/>
                <w:sz w:val="18"/>
                <w:szCs w:val="18"/>
              </w:rPr>
              <w:t>input</w:t>
            </w:r>
            <w:r w:rsidR="009C552F">
              <w:rPr>
                <w:rFonts w:ascii="Times New Roman" w:hAnsi="Times New Roman"/>
                <w:color w:val="000000"/>
                <w:sz w:val="18"/>
                <w:szCs w:val="18"/>
              </w:rPr>
              <w:t>s</w:t>
            </w:r>
            <w:r w:rsidR="00D013A7">
              <w:rPr>
                <w:rFonts w:ascii="Times New Roman" w:hAnsi="Times New Roman"/>
                <w:color w:val="000000"/>
                <w:sz w:val="18"/>
                <w:szCs w:val="18"/>
              </w:rPr>
              <w:t xml:space="preserve"> and for calibrating cause and effect relationships</w:t>
            </w:r>
          </w:p>
        </w:tc>
        <w:tc>
          <w:tcPr>
            <w:tcW w:w="3479" w:type="dxa"/>
          </w:tcPr>
          <w:p w14:paraId="112F4C93" w14:textId="77777777" w:rsidR="00DF16A8" w:rsidRPr="00B55DCD" w:rsidRDefault="00DF16A8" w:rsidP="002A35AB">
            <w:pPr>
              <w:spacing w:after="0" w:line="240" w:lineRule="auto"/>
              <w:rPr>
                <w:rFonts w:ascii="Times New Roman" w:hAnsi="Times New Roman"/>
                <w:color w:val="000000"/>
                <w:sz w:val="18"/>
                <w:szCs w:val="18"/>
              </w:rPr>
            </w:pPr>
            <w:r w:rsidRPr="00D05B3E">
              <w:rPr>
                <w:rFonts w:ascii="Times New Roman" w:hAnsi="Times New Roman"/>
                <w:color w:val="000000"/>
                <w:sz w:val="18"/>
                <w:szCs w:val="18"/>
              </w:rPr>
              <w:t>Generates an "average" adder for agricultural products considered relevant to the bioenergy sector based on historic land use data. Direct and indirect LUC are sometimes combined but sometimes separate factors.</w:t>
            </w:r>
          </w:p>
        </w:tc>
      </w:tr>
      <w:tr w:rsidR="00DF16A8" w:rsidRPr="009919DB" w14:paraId="13348C67" w14:textId="77777777" w:rsidTr="00F57F4B">
        <w:trPr>
          <w:trHeight w:val="2653"/>
          <w:jc w:val="center"/>
        </w:trPr>
        <w:tc>
          <w:tcPr>
            <w:tcW w:w="1625" w:type="dxa"/>
            <w:shd w:val="clear" w:color="auto" w:fill="auto"/>
            <w:hideMark/>
          </w:tcPr>
          <w:p w14:paraId="3DE5AD8C" w14:textId="77777777" w:rsidR="00DF16A8" w:rsidRPr="00B55DCD" w:rsidRDefault="0054022B" w:rsidP="00A27F14">
            <w:pPr>
              <w:spacing w:after="0" w:line="240" w:lineRule="auto"/>
              <w:jc w:val="center"/>
              <w:rPr>
                <w:rFonts w:ascii="Times New Roman" w:hAnsi="Times New Roman"/>
                <w:b/>
                <w:bCs/>
                <w:color w:val="000000"/>
                <w:sz w:val="18"/>
                <w:szCs w:val="18"/>
              </w:rPr>
            </w:pPr>
            <w:r w:rsidRPr="00BB1436">
              <w:rPr>
                <w:rFonts w:ascii="Times New Roman" w:hAnsi="Times New Roman"/>
                <w:b/>
                <w:bCs/>
                <w:color w:val="000000"/>
                <w:sz w:val="18"/>
                <w:szCs w:val="18"/>
              </w:rPr>
              <w:t>Potentially limiting ass</w:t>
            </w:r>
            <w:r>
              <w:rPr>
                <w:rFonts w:ascii="Times New Roman" w:hAnsi="Times New Roman"/>
                <w:b/>
                <w:bCs/>
                <w:color w:val="000000"/>
                <w:sz w:val="18"/>
                <w:szCs w:val="18"/>
              </w:rPr>
              <w:t>umptions</w:t>
            </w:r>
            <w:r w:rsidRPr="00BB1436">
              <w:rPr>
                <w:rFonts w:ascii="Times New Roman" w:hAnsi="Times New Roman"/>
                <w:b/>
                <w:bCs/>
                <w:color w:val="000000"/>
                <w:sz w:val="18"/>
                <w:szCs w:val="18"/>
              </w:rPr>
              <w:t xml:space="preserve"> in existing models</w:t>
            </w:r>
          </w:p>
        </w:tc>
        <w:tc>
          <w:tcPr>
            <w:tcW w:w="3002" w:type="dxa"/>
            <w:shd w:val="clear" w:color="000000" w:fill="FFFFFF"/>
            <w:hideMark/>
          </w:tcPr>
          <w:p w14:paraId="2F3F9AAB" w14:textId="77777777" w:rsidR="00DF16A8" w:rsidRPr="00B55DCD" w:rsidRDefault="00766782" w:rsidP="00686335">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1)</w:t>
            </w:r>
            <w:r w:rsidRPr="00766782">
              <w:rPr>
                <w:rFonts w:ascii="Times New Roman" w:hAnsi="Times New Roman"/>
                <w:color w:val="000000"/>
                <w:sz w:val="18"/>
                <w:szCs w:val="18"/>
              </w:rPr>
              <w:t xml:space="preserve"> A unique set of commodity prices exist that will lead to an overall equilibrium (in a whole economy or in a single market). </w:t>
            </w:r>
          </w:p>
          <w:p w14:paraId="361D5E8D" w14:textId="77777777" w:rsidR="00B550C8" w:rsidRDefault="00766782" w:rsidP="00F57F4B">
            <w:pPr>
              <w:keepNext/>
              <w:keepLines/>
              <w:spacing w:after="0" w:line="240" w:lineRule="auto"/>
              <w:outlineLvl w:val="0"/>
              <w:rPr>
                <w:rFonts w:ascii="Times New Roman" w:hAnsi="Times New Roman"/>
                <w:color w:val="000000"/>
                <w:sz w:val="18"/>
                <w:szCs w:val="18"/>
              </w:rPr>
            </w:pPr>
            <w:r w:rsidRPr="00766782">
              <w:rPr>
                <w:rFonts w:ascii="Times New Roman" w:hAnsi="Times New Roman"/>
                <w:b/>
                <w:color w:val="000000"/>
                <w:sz w:val="18"/>
                <w:szCs w:val="18"/>
              </w:rPr>
              <w:t>2)</w:t>
            </w:r>
            <w:r w:rsidRPr="00766782">
              <w:rPr>
                <w:rFonts w:ascii="Times New Roman" w:hAnsi="Times New Roman"/>
                <w:color w:val="000000"/>
                <w:sz w:val="18"/>
                <w:szCs w:val="18"/>
              </w:rPr>
              <w:t xml:space="preserve"> </w:t>
            </w:r>
            <w:r w:rsidR="00F57F4B">
              <w:rPr>
                <w:rFonts w:ascii="Times New Roman" w:hAnsi="Times New Roman"/>
                <w:color w:val="000000"/>
                <w:sz w:val="18"/>
                <w:szCs w:val="18"/>
              </w:rPr>
              <w:t>LUC</w:t>
            </w:r>
            <w:r w:rsidRPr="00766782">
              <w:rPr>
                <w:rFonts w:ascii="Times New Roman" w:hAnsi="Times New Roman"/>
                <w:color w:val="000000"/>
                <w:sz w:val="18"/>
                <w:szCs w:val="18"/>
              </w:rPr>
              <w:t xml:space="preserve"> is driven by economic forces.</w:t>
            </w:r>
          </w:p>
        </w:tc>
        <w:tc>
          <w:tcPr>
            <w:tcW w:w="3263" w:type="dxa"/>
            <w:shd w:val="clear" w:color="000000" w:fill="FFFFFF"/>
          </w:tcPr>
          <w:p w14:paraId="1FC10531" w14:textId="77777777" w:rsidR="00DF16A8" w:rsidRPr="00B55DCD" w:rsidRDefault="00DF16A8" w:rsidP="002A35AB">
            <w:pPr>
              <w:keepNext/>
              <w:keepLines/>
              <w:spacing w:after="0" w:line="240" w:lineRule="auto"/>
              <w:outlineLvl w:val="0"/>
              <w:rPr>
                <w:rFonts w:ascii="Times New Roman" w:hAnsi="Times New Roman"/>
                <w:color w:val="000000"/>
                <w:sz w:val="18"/>
                <w:szCs w:val="18"/>
              </w:rPr>
            </w:pPr>
            <w:r w:rsidRPr="00D05B3E">
              <w:rPr>
                <w:rFonts w:ascii="Times New Roman" w:hAnsi="Times New Roman"/>
                <w:b/>
                <w:color w:val="000000"/>
                <w:sz w:val="18"/>
                <w:szCs w:val="18"/>
              </w:rPr>
              <w:t>1)</w:t>
            </w:r>
            <w:r w:rsidRPr="00D05B3E">
              <w:rPr>
                <w:rFonts w:ascii="Times New Roman" w:hAnsi="Times New Roman"/>
                <w:color w:val="000000"/>
                <w:sz w:val="18"/>
                <w:szCs w:val="18"/>
              </w:rPr>
              <w:t xml:space="preserve"> Future market responses (e.g., product substitution, cultivation area of a given crop) to increased demand for biofuels can be extrapolated from historical trends</w:t>
            </w:r>
            <w:r>
              <w:rPr>
                <w:rFonts w:ascii="Times New Roman" w:hAnsi="Times New Roman"/>
                <w:color w:val="000000"/>
                <w:sz w:val="18"/>
                <w:szCs w:val="18"/>
              </w:rPr>
              <w:t xml:space="preserve"> and relationships</w:t>
            </w:r>
            <w:r w:rsidR="00300A92">
              <w:rPr>
                <w:rFonts w:ascii="Times New Roman" w:hAnsi="Times New Roman"/>
                <w:color w:val="000000"/>
                <w:sz w:val="18"/>
                <w:szCs w:val="18"/>
              </w:rPr>
              <w:t xml:space="preserve"> between economic, agricultural, and social systems</w:t>
            </w:r>
            <w:r w:rsidRPr="00D05B3E">
              <w:rPr>
                <w:rFonts w:ascii="Times New Roman" w:hAnsi="Times New Roman"/>
                <w:color w:val="000000"/>
                <w:sz w:val="18"/>
                <w:szCs w:val="18"/>
              </w:rPr>
              <w:t xml:space="preserve">. </w:t>
            </w:r>
          </w:p>
          <w:p w14:paraId="4AF0E498" w14:textId="77777777" w:rsidR="00DF16A8" w:rsidRPr="00D05B3E" w:rsidRDefault="00DF16A8" w:rsidP="00300A92">
            <w:pPr>
              <w:keepNext/>
              <w:keepLines/>
              <w:spacing w:after="0" w:line="240" w:lineRule="auto"/>
              <w:outlineLvl w:val="0"/>
              <w:rPr>
                <w:rFonts w:ascii="Times New Roman" w:hAnsi="Times New Roman"/>
                <w:b/>
                <w:color w:val="000000"/>
                <w:sz w:val="18"/>
                <w:szCs w:val="18"/>
              </w:rPr>
            </w:pPr>
            <w:r w:rsidRPr="00D05B3E">
              <w:rPr>
                <w:rFonts w:ascii="Times New Roman" w:hAnsi="Times New Roman"/>
                <w:b/>
                <w:color w:val="000000"/>
                <w:sz w:val="18"/>
                <w:szCs w:val="18"/>
              </w:rPr>
              <w:t>2)</w:t>
            </w:r>
            <w:r>
              <w:rPr>
                <w:rFonts w:ascii="Times New Roman" w:hAnsi="Times New Roman"/>
                <w:color w:val="000000"/>
                <w:sz w:val="18"/>
                <w:szCs w:val="18"/>
              </w:rPr>
              <w:t xml:space="preserve"> Market responses are driven by relatively independent external assumptions, but internal</w:t>
            </w:r>
            <w:r w:rsidR="00300A92">
              <w:rPr>
                <w:rFonts w:ascii="Times New Roman" w:hAnsi="Times New Roman"/>
                <w:color w:val="000000"/>
                <w:sz w:val="18"/>
                <w:szCs w:val="18"/>
              </w:rPr>
              <w:t xml:space="preserve"> moderating feedbacks </w:t>
            </w:r>
            <w:r>
              <w:rPr>
                <w:rFonts w:ascii="Times New Roman" w:hAnsi="Times New Roman"/>
                <w:color w:val="000000"/>
                <w:sz w:val="18"/>
                <w:szCs w:val="18"/>
              </w:rPr>
              <w:t>are included</w:t>
            </w:r>
            <w:r w:rsidRPr="00D05B3E">
              <w:rPr>
                <w:rFonts w:ascii="Times New Roman" w:hAnsi="Times New Roman"/>
                <w:color w:val="000000"/>
                <w:sz w:val="18"/>
                <w:szCs w:val="18"/>
              </w:rPr>
              <w:t>.</w:t>
            </w:r>
          </w:p>
        </w:tc>
        <w:tc>
          <w:tcPr>
            <w:tcW w:w="3129" w:type="dxa"/>
            <w:shd w:val="clear" w:color="auto" w:fill="auto"/>
            <w:hideMark/>
          </w:tcPr>
          <w:p w14:paraId="167E731D" w14:textId="77777777" w:rsidR="00B550C8" w:rsidRDefault="00766782">
            <w:pPr>
              <w:keepNext/>
              <w:keepLines/>
              <w:spacing w:after="0" w:line="240" w:lineRule="auto"/>
              <w:outlineLvl w:val="0"/>
              <w:rPr>
                <w:rFonts w:ascii="Times New Roman" w:hAnsi="Times New Roman"/>
                <w:color w:val="000000"/>
                <w:sz w:val="18"/>
                <w:szCs w:val="18"/>
              </w:rPr>
            </w:pPr>
            <w:r w:rsidRPr="00766782">
              <w:rPr>
                <w:rFonts w:ascii="Times New Roman" w:hAnsi="Times New Roman"/>
                <w:b/>
                <w:color w:val="000000"/>
                <w:sz w:val="18"/>
                <w:szCs w:val="18"/>
              </w:rPr>
              <w:t>1)</w:t>
            </w:r>
            <w:r w:rsidRPr="00766782">
              <w:rPr>
                <w:rFonts w:ascii="Times New Roman" w:hAnsi="Times New Roman"/>
                <w:color w:val="000000"/>
                <w:sz w:val="18"/>
                <w:szCs w:val="18"/>
              </w:rPr>
              <w:t xml:space="preserve"> Future market responses (e.g., product substitution, cultivation area of a given crop) to increased demand for biofuels can be extrapolated from statistical analysis of historical trends. </w:t>
            </w:r>
          </w:p>
          <w:p w14:paraId="0C12D57D" w14:textId="77777777" w:rsidR="00B550C8" w:rsidRDefault="00766782">
            <w:pPr>
              <w:keepNext/>
              <w:keepLines/>
              <w:spacing w:after="0" w:line="240" w:lineRule="auto"/>
              <w:outlineLvl w:val="0"/>
              <w:rPr>
                <w:rFonts w:ascii="Times New Roman" w:hAnsi="Times New Roman"/>
                <w:color w:val="000000"/>
                <w:sz w:val="18"/>
                <w:szCs w:val="18"/>
              </w:rPr>
            </w:pPr>
            <w:r w:rsidRPr="00766782">
              <w:rPr>
                <w:rFonts w:ascii="Times New Roman" w:hAnsi="Times New Roman"/>
                <w:b/>
                <w:color w:val="000000"/>
                <w:sz w:val="18"/>
                <w:szCs w:val="18"/>
              </w:rPr>
              <w:t>2)</w:t>
            </w:r>
            <w:r w:rsidRPr="00766782">
              <w:rPr>
                <w:rFonts w:ascii="Times New Roman" w:hAnsi="Times New Roman"/>
                <w:color w:val="000000"/>
                <w:sz w:val="18"/>
                <w:szCs w:val="18"/>
              </w:rPr>
              <w:t xml:space="preserve"> Different market responses are relatively independent and can be quantified without considering possible correlations. </w:t>
            </w:r>
          </w:p>
        </w:tc>
        <w:tc>
          <w:tcPr>
            <w:tcW w:w="3479" w:type="dxa"/>
          </w:tcPr>
          <w:p w14:paraId="4994C77E" w14:textId="77777777" w:rsidR="00DF16A8" w:rsidRPr="00B55DCD" w:rsidRDefault="00DF16A8" w:rsidP="00686335">
            <w:pPr>
              <w:keepNext/>
              <w:keepLines/>
              <w:spacing w:after="0" w:line="240" w:lineRule="auto"/>
              <w:outlineLvl w:val="0"/>
              <w:rPr>
                <w:rFonts w:ascii="Times New Roman" w:hAnsi="Times New Roman"/>
                <w:color w:val="000000"/>
                <w:sz w:val="18"/>
                <w:szCs w:val="18"/>
              </w:rPr>
            </w:pPr>
            <w:r w:rsidRPr="00D05B3E">
              <w:rPr>
                <w:rFonts w:ascii="Times New Roman" w:hAnsi="Times New Roman"/>
                <w:b/>
                <w:color w:val="000000"/>
                <w:sz w:val="18"/>
                <w:szCs w:val="18"/>
              </w:rPr>
              <w:t>1)</w:t>
            </w:r>
            <w:r w:rsidRPr="00D05B3E">
              <w:rPr>
                <w:rFonts w:ascii="Times New Roman" w:hAnsi="Times New Roman"/>
                <w:color w:val="000000"/>
                <w:sz w:val="18"/>
                <w:szCs w:val="18"/>
              </w:rPr>
              <w:t xml:space="preserve"> Countries trading agricultural c</w:t>
            </w:r>
            <w:r w:rsidR="00300A92">
              <w:rPr>
                <w:rFonts w:ascii="Times New Roman" w:hAnsi="Times New Roman"/>
                <w:color w:val="000000"/>
                <w:sz w:val="18"/>
                <w:szCs w:val="18"/>
              </w:rPr>
              <w:t xml:space="preserve">ommodities might be subject to </w:t>
            </w:r>
            <w:r w:rsidRPr="00D05B3E">
              <w:rPr>
                <w:rFonts w:ascii="Times New Roman" w:hAnsi="Times New Roman"/>
                <w:color w:val="000000"/>
                <w:sz w:val="18"/>
                <w:szCs w:val="18"/>
              </w:rPr>
              <w:t>LUC effects</w:t>
            </w:r>
          </w:p>
          <w:p w14:paraId="6BB6179E" w14:textId="77777777" w:rsidR="009C552F" w:rsidRDefault="00DF16A8" w:rsidP="00D013A7">
            <w:pPr>
              <w:keepNext/>
              <w:keepLines/>
              <w:spacing w:after="0" w:line="240" w:lineRule="auto"/>
              <w:outlineLvl w:val="0"/>
              <w:rPr>
                <w:rFonts w:ascii="Times New Roman" w:hAnsi="Times New Roman"/>
                <w:color w:val="000000"/>
                <w:sz w:val="18"/>
                <w:szCs w:val="18"/>
              </w:rPr>
            </w:pPr>
            <w:r w:rsidRPr="00D05B3E">
              <w:rPr>
                <w:rFonts w:ascii="Times New Roman" w:hAnsi="Times New Roman"/>
                <w:b/>
                <w:color w:val="000000"/>
                <w:sz w:val="18"/>
                <w:szCs w:val="18"/>
              </w:rPr>
              <w:t>2)</w:t>
            </w:r>
            <w:r w:rsidRPr="00D05B3E">
              <w:rPr>
                <w:rFonts w:ascii="Times New Roman" w:hAnsi="Times New Roman"/>
                <w:color w:val="000000"/>
                <w:sz w:val="18"/>
                <w:szCs w:val="18"/>
              </w:rPr>
              <w:t xml:space="preserve"> The patterns of global trade of agricultural commodities will remain virtually unchanged in the near future, and </w:t>
            </w:r>
            <w:r>
              <w:rPr>
                <w:rFonts w:ascii="Times New Roman" w:hAnsi="Times New Roman"/>
                <w:color w:val="000000"/>
                <w:sz w:val="18"/>
                <w:szCs w:val="18"/>
              </w:rPr>
              <w:t>therefore the incremental effect of biofuel expansion on land use will</w:t>
            </w:r>
            <w:r w:rsidR="00D013A7">
              <w:rPr>
                <w:rFonts w:ascii="Times New Roman" w:hAnsi="Times New Roman"/>
                <w:color w:val="000000"/>
                <w:sz w:val="18"/>
                <w:szCs w:val="18"/>
              </w:rPr>
              <w:t xml:space="preserve"> always have the same global impact.</w:t>
            </w:r>
            <w:r w:rsidR="00D013A7" w:rsidRPr="00D05B3E" w:rsidDel="00D013A7">
              <w:rPr>
                <w:rFonts w:ascii="Times New Roman" w:hAnsi="Times New Roman"/>
                <w:color w:val="000000"/>
                <w:sz w:val="18"/>
                <w:szCs w:val="18"/>
              </w:rPr>
              <w:t xml:space="preserve"> </w:t>
            </w:r>
          </w:p>
          <w:p w14:paraId="43B5095A" w14:textId="77777777" w:rsidR="00B550C8" w:rsidRDefault="00DF16A8" w:rsidP="00D013A7">
            <w:pPr>
              <w:keepNext/>
              <w:keepLines/>
              <w:spacing w:after="0" w:line="240" w:lineRule="auto"/>
              <w:outlineLvl w:val="0"/>
              <w:rPr>
                <w:rFonts w:ascii="Times New Roman" w:hAnsi="Times New Roman"/>
                <w:b/>
                <w:color w:val="000000"/>
                <w:sz w:val="18"/>
                <w:szCs w:val="18"/>
              </w:rPr>
            </w:pPr>
            <w:r w:rsidRPr="00D05B3E">
              <w:rPr>
                <w:rFonts w:ascii="Times New Roman" w:hAnsi="Times New Roman"/>
                <w:b/>
                <w:color w:val="000000"/>
                <w:sz w:val="18"/>
                <w:szCs w:val="18"/>
              </w:rPr>
              <w:t>3)</w:t>
            </w:r>
            <w:r w:rsidRPr="00D05B3E">
              <w:rPr>
                <w:rFonts w:ascii="Times New Roman" w:hAnsi="Times New Roman"/>
                <w:color w:val="000000"/>
                <w:sz w:val="18"/>
                <w:szCs w:val="18"/>
              </w:rPr>
              <w:t xml:space="preserve"> LUC caused by increased biofuel feedstock production can be directly estimated from the type and share of land used to grow agricultural commodities for export purpose.</w:t>
            </w:r>
          </w:p>
        </w:tc>
      </w:tr>
      <w:tr w:rsidR="00DF16A8" w:rsidRPr="009919DB" w14:paraId="6727E35A" w14:textId="77777777" w:rsidTr="00F57F4B">
        <w:trPr>
          <w:trHeight w:val="817"/>
          <w:jc w:val="center"/>
        </w:trPr>
        <w:tc>
          <w:tcPr>
            <w:tcW w:w="1625" w:type="dxa"/>
            <w:shd w:val="clear" w:color="auto" w:fill="auto"/>
            <w:hideMark/>
          </w:tcPr>
          <w:p w14:paraId="61FB0290" w14:textId="77777777" w:rsidR="00DF16A8" w:rsidRPr="00B55DCD" w:rsidRDefault="00766782" w:rsidP="00A27F14">
            <w:pPr>
              <w:spacing w:after="0" w:line="240" w:lineRule="auto"/>
              <w:jc w:val="center"/>
              <w:rPr>
                <w:rFonts w:ascii="Times New Roman" w:hAnsi="Times New Roman"/>
                <w:b/>
                <w:bCs/>
                <w:color w:val="000000"/>
                <w:sz w:val="18"/>
                <w:szCs w:val="18"/>
              </w:rPr>
            </w:pPr>
            <w:r w:rsidRPr="00766782">
              <w:rPr>
                <w:rFonts w:ascii="Times New Roman" w:hAnsi="Times New Roman"/>
                <w:b/>
                <w:bCs/>
                <w:color w:val="000000"/>
                <w:sz w:val="18"/>
                <w:szCs w:val="18"/>
              </w:rPr>
              <w:t>Strengths</w:t>
            </w:r>
          </w:p>
        </w:tc>
        <w:tc>
          <w:tcPr>
            <w:tcW w:w="3002" w:type="dxa"/>
            <w:shd w:val="clear" w:color="auto" w:fill="auto"/>
            <w:hideMark/>
          </w:tcPr>
          <w:p w14:paraId="759E4286" w14:textId="77777777" w:rsidR="00DF16A8" w:rsidRDefault="00766782" w:rsidP="001C7B37">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1)</w:t>
            </w:r>
            <w:r w:rsidR="00DF16A8">
              <w:rPr>
                <w:rFonts w:ascii="Times New Roman" w:hAnsi="Times New Roman"/>
                <w:color w:val="000000"/>
                <w:sz w:val="18"/>
                <w:szCs w:val="18"/>
              </w:rPr>
              <w:t xml:space="preserve"> </w:t>
            </w:r>
            <w:r w:rsidRPr="00766782">
              <w:rPr>
                <w:rFonts w:ascii="Times New Roman" w:hAnsi="Times New Roman"/>
                <w:color w:val="000000"/>
                <w:sz w:val="18"/>
                <w:szCs w:val="18"/>
              </w:rPr>
              <w:t>Captures</w:t>
            </w:r>
            <w:r w:rsidR="0053712C">
              <w:rPr>
                <w:rFonts w:ascii="Times New Roman" w:hAnsi="Times New Roman"/>
                <w:color w:val="000000"/>
                <w:sz w:val="18"/>
                <w:szCs w:val="18"/>
              </w:rPr>
              <w:t>, in detail,</w:t>
            </w:r>
            <w:r w:rsidRPr="00766782">
              <w:rPr>
                <w:rFonts w:ascii="Times New Roman" w:hAnsi="Times New Roman"/>
                <w:color w:val="000000"/>
                <w:sz w:val="18"/>
                <w:szCs w:val="18"/>
              </w:rPr>
              <w:t xml:space="preserve"> many </w:t>
            </w:r>
            <w:r w:rsidR="00DF16A8">
              <w:rPr>
                <w:rFonts w:ascii="Times New Roman" w:hAnsi="Times New Roman"/>
                <w:color w:val="000000"/>
                <w:sz w:val="18"/>
                <w:szCs w:val="18"/>
              </w:rPr>
              <w:t xml:space="preserve">important </w:t>
            </w:r>
            <w:r w:rsidRPr="00766782">
              <w:rPr>
                <w:rFonts w:ascii="Times New Roman" w:hAnsi="Times New Roman"/>
                <w:color w:val="000000"/>
                <w:sz w:val="18"/>
                <w:szCs w:val="18"/>
              </w:rPr>
              <w:t xml:space="preserve">market and economic factors that can drive </w:t>
            </w:r>
            <w:r w:rsidR="0053712C">
              <w:rPr>
                <w:rFonts w:ascii="Times New Roman" w:hAnsi="Times New Roman"/>
                <w:color w:val="000000"/>
                <w:sz w:val="18"/>
                <w:szCs w:val="18"/>
              </w:rPr>
              <w:t>LUC</w:t>
            </w:r>
          </w:p>
          <w:p w14:paraId="536B0451" w14:textId="77777777" w:rsidR="00DF16A8" w:rsidRPr="00B55DCD" w:rsidRDefault="00766782" w:rsidP="0053712C">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2)</w:t>
            </w:r>
            <w:r w:rsidR="000D4A02">
              <w:rPr>
                <w:rFonts w:ascii="Times New Roman" w:hAnsi="Times New Roman"/>
                <w:color w:val="000000"/>
                <w:sz w:val="18"/>
                <w:szCs w:val="18"/>
              </w:rPr>
              <w:t xml:space="preserve"> </w:t>
            </w:r>
            <w:r w:rsidR="00300A92">
              <w:rPr>
                <w:rFonts w:ascii="Times New Roman" w:hAnsi="Times New Roman"/>
                <w:color w:val="000000"/>
                <w:sz w:val="18"/>
                <w:szCs w:val="18"/>
              </w:rPr>
              <w:t xml:space="preserve">Usually </w:t>
            </w:r>
            <w:r w:rsidR="0053712C">
              <w:rPr>
                <w:rFonts w:ascii="Times New Roman" w:hAnsi="Times New Roman"/>
                <w:color w:val="000000"/>
                <w:sz w:val="18"/>
                <w:szCs w:val="18"/>
              </w:rPr>
              <w:t>based at</w:t>
            </w:r>
            <w:r w:rsidR="00300A92">
              <w:rPr>
                <w:rFonts w:ascii="Times New Roman" w:hAnsi="Times New Roman"/>
                <w:color w:val="000000"/>
                <w:sz w:val="18"/>
                <w:szCs w:val="18"/>
              </w:rPr>
              <w:t xml:space="preserve"> institution </w:t>
            </w:r>
            <w:r w:rsidR="0053712C">
              <w:rPr>
                <w:rFonts w:ascii="Times New Roman" w:hAnsi="Times New Roman"/>
                <w:color w:val="000000"/>
                <w:sz w:val="18"/>
                <w:szCs w:val="18"/>
              </w:rPr>
              <w:t xml:space="preserve">that </w:t>
            </w:r>
            <w:r w:rsidR="00300A92">
              <w:rPr>
                <w:rFonts w:ascii="Times New Roman" w:hAnsi="Times New Roman"/>
                <w:color w:val="000000"/>
                <w:sz w:val="18"/>
                <w:szCs w:val="18"/>
              </w:rPr>
              <w:t>offer</w:t>
            </w:r>
            <w:r w:rsidR="0053712C">
              <w:rPr>
                <w:rFonts w:ascii="Times New Roman" w:hAnsi="Times New Roman"/>
                <w:color w:val="000000"/>
                <w:sz w:val="18"/>
                <w:szCs w:val="18"/>
              </w:rPr>
              <w:t>s</w:t>
            </w:r>
            <w:r w:rsidR="00300A92">
              <w:rPr>
                <w:rFonts w:ascii="Times New Roman" w:hAnsi="Times New Roman"/>
                <w:color w:val="000000"/>
                <w:sz w:val="18"/>
                <w:szCs w:val="18"/>
              </w:rPr>
              <w:t xml:space="preserve"> technical support</w:t>
            </w:r>
          </w:p>
        </w:tc>
        <w:tc>
          <w:tcPr>
            <w:tcW w:w="3263" w:type="dxa"/>
          </w:tcPr>
          <w:p w14:paraId="4B917828" w14:textId="77777777" w:rsidR="00DF16A8" w:rsidRDefault="00766782" w:rsidP="00DF16A8">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1)</w:t>
            </w:r>
            <w:r w:rsidR="00DF16A8">
              <w:rPr>
                <w:rFonts w:ascii="Times New Roman" w:hAnsi="Times New Roman"/>
                <w:color w:val="000000"/>
                <w:sz w:val="18"/>
                <w:szCs w:val="18"/>
              </w:rPr>
              <w:t xml:space="preserve"> Can relatively easily incorporate</w:t>
            </w:r>
            <w:r w:rsidR="00DF16A8" w:rsidRPr="00D05B3E">
              <w:rPr>
                <w:rFonts w:ascii="Times New Roman" w:hAnsi="Times New Roman"/>
                <w:color w:val="000000"/>
                <w:sz w:val="18"/>
                <w:szCs w:val="18"/>
              </w:rPr>
              <w:t xml:space="preserve"> important LUC drivers other th</w:t>
            </w:r>
            <w:r w:rsidR="00DF16A8">
              <w:rPr>
                <w:rFonts w:ascii="Times New Roman" w:hAnsi="Times New Roman"/>
                <w:color w:val="000000"/>
                <w:sz w:val="18"/>
                <w:szCs w:val="18"/>
              </w:rPr>
              <w:t xml:space="preserve">an market and economic factors. </w:t>
            </w:r>
          </w:p>
          <w:p w14:paraId="26BB837B" w14:textId="77777777" w:rsidR="00DF16A8" w:rsidRPr="00D05B3E" w:rsidRDefault="00766782" w:rsidP="00DF16A8">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2)</w:t>
            </w:r>
            <w:r w:rsidR="00DF16A8">
              <w:rPr>
                <w:rFonts w:ascii="Times New Roman" w:hAnsi="Times New Roman"/>
                <w:color w:val="000000"/>
                <w:sz w:val="18"/>
                <w:szCs w:val="18"/>
              </w:rPr>
              <w:t xml:space="preserve"> Can be </w:t>
            </w:r>
            <w:r w:rsidR="00DF16A8" w:rsidRPr="00D05B3E">
              <w:rPr>
                <w:rFonts w:ascii="Times New Roman" w:hAnsi="Times New Roman"/>
                <w:color w:val="000000"/>
                <w:sz w:val="18"/>
                <w:szCs w:val="18"/>
              </w:rPr>
              <w:t>tra</w:t>
            </w:r>
            <w:r w:rsidR="00DF16A8">
              <w:rPr>
                <w:rFonts w:ascii="Times New Roman" w:hAnsi="Times New Roman"/>
                <w:color w:val="000000"/>
                <w:sz w:val="18"/>
                <w:szCs w:val="18"/>
              </w:rPr>
              <w:t>nsparent and involve</w:t>
            </w:r>
            <w:r w:rsidR="00DF16A8" w:rsidRPr="00D05B3E">
              <w:rPr>
                <w:rFonts w:ascii="Times New Roman" w:hAnsi="Times New Roman"/>
                <w:color w:val="000000"/>
                <w:sz w:val="18"/>
                <w:szCs w:val="18"/>
              </w:rPr>
              <w:t xml:space="preserve"> stakeholders</w:t>
            </w:r>
            <w:r w:rsidR="00D013A7">
              <w:rPr>
                <w:rFonts w:ascii="Times New Roman" w:hAnsi="Times New Roman"/>
                <w:color w:val="000000"/>
                <w:sz w:val="18"/>
                <w:szCs w:val="18"/>
              </w:rPr>
              <w:t xml:space="preserve"> in scenario development</w:t>
            </w:r>
            <w:r w:rsidR="00DF16A8" w:rsidRPr="00D05B3E">
              <w:rPr>
                <w:rFonts w:ascii="Times New Roman" w:hAnsi="Times New Roman"/>
                <w:color w:val="000000"/>
                <w:sz w:val="18"/>
                <w:szCs w:val="18"/>
              </w:rPr>
              <w:t>.</w:t>
            </w:r>
          </w:p>
        </w:tc>
        <w:tc>
          <w:tcPr>
            <w:tcW w:w="3129" w:type="dxa"/>
            <w:shd w:val="clear" w:color="auto" w:fill="auto"/>
            <w:hideMark/>
          </w:tcPr>
          <w:p w14:paraId="02AFBD36" w14:textId="77777777" w:rsidR="00DF16A8" w:rsidRDefault="00766782" w:rsidP="00DF16A8">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1)</w:t>
            </w:r>
            <w:r w:rsidR="00DF16A8">
              <w:rPr>
                <w:rFonts w:ascii="Times New Roman" w:hAnsi="Times New Roman"/>
                <w:color w:val="000000"/>
                <w:sz w:val="18"/>
                <w:szCs w:val="18"/>
              </w:rPr>
              <w:t xml:space="preserve"> Can relatively easily i</w:t>
            </w:r>
            <w:r w:rsidRPr="00766782">
              <w:rPr>
                <w:rFonts w:ascii="Times New Roman" w:hAnsi="Times New Roman"/>
                <w:color w:val="000000"/>
                <w:sz w:val="18"/>
                <w:szCs w:val="18"/>
              </w:rPr>
              <w:t>ncorporate</w:t>
            </w:r>
            <w:r w:rsidR="006A03A0">
              <w:rPr>
                <w:rFonts w:ascii="Times New Roman" w:hAnsi="Times New Roman"/>
                <w:color w:val="000000"/>
                <w:sz w:val="18"/>
                <w:szCs w:val="18"/>
              </w:rPr>
              <w:t xml:space="preserve"> </w:t>
            </w:r>
            <w:r w:rsidRPr="00766782">
              <w:rPr>
                <w:rFonts w:ascii="Times New Roman" w:hAnsi="Times New Roman"/>
                <w:color w:val="000000"/>
                <w:sz w:val="18"/>
                <w:szCs w:val="18"/>
              </w:rPr>
              <w:t>important LUC drivers other than market and economic factors</w:t>
            </w:r>
          </w:p>
          <w:p w14:paraId="2AFA6496" w14:textId="77777777" w:rsidR="00DF16A8" w:rsidRPr="00B55DCD" w:rsidRDefault="00766782" w:rsidP="00DF16A8">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2)</w:t>
            </w:r>
            <w:r w:rsidR="00DF16A8">
              <w:rPr>
                <w:rFonts w:ascii="Times New Roman" w:hAnsi="Times New Roman"/>
                <w:color w:val="000000"/>
                <w:sz w:val="18"/>
                <w:szCs w:val="18"/>
              </w:rPr>
              <w:t xml:space="preserve"> Can be </w:t>
            </w:r>
            <w:r w:rsidRPr="00766782">
              <w:rPr>
                <w:rFonts w:ascii="Times New Roman" w:hAnsi="Times New Roman"/>
                <w:color w:val="000000"/>
                <w:sz w:val="18"/>
                <w:szCs w:val="18"/>
              </w:rPr>
              <w:t>transparent</w:t>
            </w:r>
            <w:r w:rsidR="00DF16A8">
              <w:rPr>
                <w:rFonts w:ascii="Times New Roman" w:hAnsi="Times New Roman"/>
                <w:color w:val="000000"/>
                <w:sz w:val="18"/>
                <w:szCs w:val="18"/>
              </w:rPr>
              <w:t xml:space="preserve"> and</w:t>
            </w:r>
            <w:r w:rsidRPr="00766782">
              <w:rPr>
                <w:rFonts w:ascii="Times New Roman" w:hAnsi="Times New Roman"/>
                <w:color w:val="000000"/>
                <w:sz w:val="18"/>
                <w:szCs w:val="18"/>
              </w:rPr>
              <w:t xml:space="preserve"> involve stakeholders</w:t>
            </w:r>
            <w:r w:rsidR="00D013A7">
              <w:rPr>
                <w:rFonts w:ascii="Times New Roman" w:hAnsi="Times New Roman"/>
                <w:color w:val="000000"/>
                <w:sz w:val="18"/>
                <w:szCs w:val="18"/>
              </w:rPr>
              <w:t xml:space="preserve"> in scenario development</w:t>
            </w:r>
            <w:r w:rsidRPr="00766782">
              <w:rPr>
                <w:rFonts w:ascii="Times New Roman" w:hAnsi="Times New Roman"/>
                <w:color w:val="000000"/>
                <w:sz w:val="18"/>
                <w:szCs w:val="18"/>
              </w:rPr>
              <w:t>.</w:t>
            </w:r>
          </w:p>
        </w:tc>
        <w:tc>
          <w:tcPr>
            <w:tcW w:w="3479" w:type="dxa"/>
          </w:tcPr>
          <w:p w14:paraId="62F18929" w14:textId="77777777" w:rsidR="00DF16A8" w:rsidRPr="00B55DCD" w:rsidRDefault="00766782" w:rsidP="001C7B37">
            <w:pPr>
              <w:spacing w:after="0" w:line="240" w:lineRule="auto"/>
              <w:rPr>
                <w:rFonts w:ascii="Times New Roman" w:hAnsi="Times New Roman"/>
                <w:color w:val="000000"/>
                <w:sz w:val="18"/>
                <w:szCs w:val="18"/>
              </w:rPr>
            </w:pPr>
            <w:r w:rsidRPr="00766782">
              <w:rPr>
                <w:rFonts w:ascii="Times New Roman" w:hAnsi="Times New Roman"/>
                <w:b/>
                <w:color w:val="000000"/>
                <w:sz w:val="18"/>
                <w:szCs w:val="18"/>
              </w:rPr>
              <w:t>1)</w:t>
            </w:r>
            <w:r w:rsidR="00110CBC">
              <w:rPr>
                <w:rFonts w:ascii="Times New Roman" w:hAnsi="Times New Roman"/>
                <w:color w:val="000000"/>
                <w:sz w:val="18"/>
                <w:szCs w:val="18"/>
              </w:rPr>
              <w:t xml:space="preserve"> </w:t>
            </w:r>
            <w:r w:rsidR="00DF16A8" w:rsidRPr="00D05B3E">
              <w:rPr>
                <w:rFonts w:ascii="Times New Roman" w:hAnsi="Times New Roman"/>
                <w:color w:val="000000"/>
                <w:sz w:val="18"/>
                <w:szCs w:val="18"/>
              </w:rPr>
              <w:t>Easy to calculate and transparent.</w:t>
            </w:r>
          </w:p>
        </w:tc>
      </w:tr>
      <w:tr w:rsidR="00DF16A8" w:rsidRPr="009919DB" w14:paraId="1648E1A5" w14:textId="77777777" w:rsidTr="00F57F4B">
        <w:trPr>
          <w:trHeight w:val="1924"/>
          <w:jc w:val="center"/>
        </w:trPr>
        <w:tc>
          <w:tcPr>
            <w:tcW w:w="1625" w:type="dxa"/>
            <w:shd w:val="clear" w:color="auto" w:fill="auto"/>
            <w:hideMark/>
          </w:tcPr>
          <w:p w14:paraId="0049DE66" w14:textId="77777777" w:rsidR="00DF16A8" w:rsidRPr="00B55DCD" w:rsidRDefault="00766782" w:rsidP="00A27F14">
            <w:pPr>
              <w:spacing w:after="0" w:line="240" w:lineRule="auto"/>
              <w:jc w:val="center"/>
              <w:rPr>
                <w:rFonts w:ascii="Times New Roman" w:hAnsi="Times New Roman"/>
                <w:b/>
                <w:bCs/>
                <w:color w:val="000000"/>
                <w:sz w:val="18"/>
                <w:szCs w:val="18"/>
              </w:rPr>
            </w:pPr>
            <w:r w:rsidRPr="00766782">
              <w:rPr>
                <w:rFonts w:ascii="Times New Roman" w:hAnsi="Times New Roman"/>
                <w:b/>
                <w:bCs/>
                <w:color w:val="000000"/>
                <w:sz w:val="18"/>
                <w:szCs w:val="18"/>
              </w:rPr>
              <w:t>Limitations</w:t>
            </w:r>
          </w:p>
        </w:tc>
        <w:tc>
          <w:tcPr>
            <w:tcW w:w="3002" w:type="dxa"/>
            <w:shd w:val="clear" w:color="000000" w:fill="FFFFFF"/>
            <w:hideMark/>
          </w:tcPr>
          <w:p w14:paraId="2CE59558" w14:textId="77777777" w:rsidR="00DF16A8" w:rsidRPr="00F31399" w:rsidRDefault="00766782" w:rsidP="006945A7">
            <w:pPr>
              <w:spacing w:after="0" w:line="240" w:lineRule="auto"/>
              <w:rPr>
                <w:rFonts w:ascii="Times New Roman" w:hAnsi="Times New Roman"/>
                <w:color w:val="000000"/>
                <w:sz w:val="18"/>
                <w:szCs w:val="18"/>
              </w:rPr>
            </w:pPr>
            <w:r w:rsidRPr="00F31399">
              <w:rPr>
                <w:rFonts w:ascii="Times New Roman" w:hAnsi="Times New Roman"/>
                <w:b/>
                <w:color w:val="000000"/>
                <w:sz w:val="18"/>
                <w:szCs w:val="18"/>
              </w:rPr>
              <w:t>1)</w:t>
            </w:r>
            <w:r w:rsidRPr="00F31399">
              <w:rPr>
                <w:rFonts w:ascii="Times New Roman" w:hAnsi="Times New Roman"/>
                <w:color w:val="000000"/>
                <w:sz w:val="18"/>
                <w:szCs w:val="18"/>
              </w:rPr>
              <w:t xml:space="preserve"> Currently, </w:t>
            </w:r>
            <w:r w:rsidR="00110CBC" w:rsidRPr="00F31399">
              <w:rPr>
                <w:rFonts w:ascii="Times New Roman" w:hAnsi="Times New Roman"/>
                <w:color w:val="000000"/>
                <w:sz w:val="18"/>
                <w:szCs w:val="18"/>
              </w:rPr>
              <w:t xml:space="preserve">usually </w:t>
            </w:r>
            <w:r w:rsidRPr="00F31399">
              <w:rPr>
                <w:rFonts w:ascii="Times New Roman" w:hAnsi="Times New Roman"/>
                <w:color w:val="000000"/>
                <w:sz w:val="18"/>
                <w:szCs w:val="18"/>
              </w:rPr>
              <w:t>fail</w:t>
            </w:r>
            <w:r w:rsidR="00DF16A8" w:rsidRPr="00F31399">
              <w:rPr>
                <w:rFonts w:ascii="Times New Roman" w:hAnsi="Times New Roman"/>
                <w:color w:val="000000"/>
                <w:sz w:val="18"/>
                <w:szCs w:val="18"/>
              </w:rPr>
              <w:t>s</w:t>
            </w:r>
            <w:r w:rsidRPr="00F31399">
              <w:rPr>
                <w:rFonts w:ascii="Times New Roman" w:hAnsi="Times New Roman"/>
                <w:color w:val="000000"/>
                <w:sz w:val="18"/>
                <w:szCs w:val="18"/>
              </w:rPr>
              <w:t xml:space="preserve"> to include other important LUC drivers (e.g., political, cultural, demographic, environmental forces) that may not rely on land and commodity prices and elasticities </w:t>
            </w:r>
          </w:p>
          <w:p w14:paraId="7E9F23D6" w14:textId="77777777" w:rsidR="00B550C8" w:rsidRPr="00F31399" w:rsidRDefault="00766782" w:rsidP="0053712C">
            <w:pPr>
              <w:keepNext/>
              <w:keepLines/>
              <w:spacing w:after="0" w:line="240" w:lineRule="auto"/>
              <w:outlineLvl w:val="0"/>
              <w:rPr>
                <w:rFonts w:ascii="Times New Roman" w:hAnsi="Times New Roman"/>
                <w:color w:val="000000"/>
                <w:sz w:val="18"/>
                <w:szCs w:val="18"/>
              </w:rPr>
            </w:pPr>
            <w:r w:rsidRPr="00F31399">
              <w:rPr>
                <w:rFonts w:ascii="Times New Roman" w:hAnsi="Times New Roman"/>
                <w:b/>
                <w:color w:val="000000"/>
                <w:sz w:val="18"/>
                <w:szCs w:val="18"/>
              </w:rPr>
              <w:t>2)</w:t>
            </w:r>
            <w:r w:rsidRPr="00F31399">
              <w:rPr>
                <w:rFonts w:ascii="Times New Roman" w:hAnsi="Times New Roman"/>
                <w:color w:val="000000"/>
                <w:sz w:val="18"/>
                <w:szCs w:val="18"/>
              </w:rPr>
              <w:t xml:space="preserve"> </w:t>
            </w:r>
            <w:r w:rsidR="0053712C">
              <w:rPr>
                <w:rFonts w:ascii="Times New Roman" w:hAnsi="Times New Roman"/>
                <w:color w:val="000000"/>
                <w:sz w:val="18"/>
                <w:szCs w:val="18"/>
              </w:rPr>
              <w:t>Relatively low</w:t>
            </w:r>
            <w:r w:rsidRPr="00F31399">
              <w:rPr>
                <w:rFonts w:ascii="Times New Roman" w:hAnsi="Times New Roman"/>
                <w:color w:val="000000"/>
                <w:sz w:val="18"/>
                <w:szCs w:val="18"/>
              </w:rPr>
              <w:t xml:space="preserve"> transparen</w:t>
            </w:r>
            <w:r w:rsidR="0053712C">
              <w:rPr>
                <w:rFonts w:ascii="Times New Roman" w:hAnsi="Times New Roman"/>
                <w:color w:val="000000"/>
                <w:sz w:val="18"/>
                <w:szCs w:val="18"/>
              </w:rPr>
              <w:t>cy.</w:t>
            </w:r>
            <w:r w:rsidRPr="00F31399">
              <w:rPr>
                <w:rFonts w:ascii="Times New Roman" w:hAnsi="Times New Roman"/>
                <w:color w:val="000000"/>
                <w:sz w:val="18"/>
                <w:szCs w:val="18"/>
              </w:rPr>
              <w:t xml:space="preserve"> </w:t>
            </w:r>
            <w:r w:rsidR="0053712C">
              <w:rPr>
                <w:rFonts w:ascii="Times New Roman" w:hAnsi="Times New Roman"/>
                <w:color w:val="000000"/>
                <w:sz w:val="18"/>
                <w:szCs w:val="18"/>
              </w:rPr>
              <w:t xml:space="preserve">Often </w:t>
            </w:r>
            <w:r w:rsidRPr="00F31399">
              <w:rPr>
                <w:rFonts w:ascii="Times New Roman" w:hAnsi="Times New Roman"/>
                <w:color w:val="000000"/>
                <w:sz w:val="18"/>
                <w:szCs w:val="18"/>
              </w:rPr>
              <w:t xml:space="preserve">difficult to </w:t>
            </w:r>
            <w:r w:rsidR="00DF16A8" w:rsidRPr="00F31399">
              <w:rPr>
                <w:rFonts w:ascii="Times New Roman" w:hAnsi="Times New Roman"/>
                <w:color w:val="000000"/>
                <w:sz w:val="18"/>
                <w:szCs w:val="18"/>
              </w:rPr>
              <w:t>g</w:t>
            </w:r>
            <w:r w:rsidR="0053712C">
              <w:rPr>
                <w:rFonts w:ascii="Times New Roman" w:hAnsi="Times New Roman"/>
                <w:color w:val="000000"/>
                <w:sz w:val="18"/>
                <w:szCs w:val="18"/>
              </w:rPr>
              <w:t>ain</w:t>
            </w:r>
            <w:r w:rsidR="00DF16A8" w:rsidRPr="00F31399">
              <w:rPr>
                <w:rFonts w:ascii="Times New Roman" w:hAnsi="Times New Roman"/>
                <w:color w:val="000000"/>
                <w:sz w:val="18"/>
                <w:szCs w:val="18"/>
              </w:rPr>
              <w:t xml:space="preserve"> access to or </w:t>
            </w:r>
            <w:r w:rsidRPr="00F31399">
              <w:rPr>
                <w:rFonts w:ascii="Times New Roman" w:hAnsi="Times New Roman"/>
                <w:color w:val="000000"/>
                <w:sz w:val="18"/>
                <w:szCs w:val="18"/>
              </w:rPr>
              <w:t>use by non-experts</w:t>
            </w:r>
            <w:r w:rsidR="00DF16A8" w:rsidRPr="00F31399">
              <w:rPr>
                <w:rFonts w:ascii="Times New Roman" w:hAnsi="Times New Roman"/>
                <w:color w:val="000000"/>
                <w:sz w:val="18"/>
                <w:szCs w:val="18"/>
              </w:rPr>
              <w:t xml:space="preserve"> economic modelers</w:t>
            </w:r>
            <w:r w:rsidRPr="00F31399">
              <w:rPr>
                <w:rFonts w:ascii="Times New Roman" w:hAnsi="Times New Roman"/>
                <w:color w:val="000000"/>
                <w:sz w:val="18"/>
                <w:szCs w:val="18"/>
              </w:rPr>
              <w:t>.</w:t>
            </w:r>
          </w:p>
        </w:tc>
        <w:tc>
          <w:tcPr>
            <w:tcW w:w="3263" w:type="dxa"/>
            <w:shd w:val="clear" w:color="000000" w:fill="FFFFFF"/>
          </w:tcPr>
          <w:p w14:paraId="3A2ED349" w14:textId="77777777" w:rsidR="00DF16A8" w:rsidRDefault="00DF16A8" w:rsidP="006945A7">
            <w:pPr>
              <w:keepNext/>
              <w:keepLines/>
              <w:spacing w:after="0" w:line="240" w:lineRule="auto"/>
              <w:outlineLvl w:val="0"/>
              <w:rPr>
                <w:rFonts w:ascii="Times New Roman" w:hAnsi="Times New Roman"/>
                <w:color w:val="000000"/>
                <w:sz w:val="18"/>
                <w:szCs w:val="18"/>
              </w:rPr>
            </w:pPr>
            <w:r w:rsidRPr="00D05B3E">
              <w:rPr>
                <w:rFonts w:ascii="Times New Roman" w:hAnsi="Times New Roman"/>
                <w:b/>
                <w:color w:val="000000"/>
                <w:sz w:val="18"/>
                <w:szCs w:val="18"/>
              </w:rPr>
              <w:t>1)</w:t>
            </w:r>
            <w:r w:rsidR="000D4A02">
              <w:rPr>
                <w:rFonts w:ascii="Times New Roman" w:hAnsi="Times New Roman"/>
                <w:color w:val="000000"/>
                <w:sz w:val="18"/>
                <w:szCs w:val="18"/>
              </w:rPr>
              <w:t xml:space="preserve"> M</w:t>
            </w:r>
            <w:r w:rsidRPr="00D05B3E">
              <w:rPr>
                <w:rFonts w:ascii="Times New Roman" w:hAnsi="Times New Roman"/>
                <w:color w:val="000000"/>
                <w:sz w:val="18"/>
                <w:szCs w:val="18"/>
              </w:rPr>
              <w:t>isses dynamic and interlink</w:t>
            </w:r>
            <w:r w:rsidR="00F57F4B">
              <w:rPr>
                <w:rFonts w:ascii="Times New Roman" w:hAnsi="Times New Roman"/>
                <w:color w:val="000000"/>
                <w:sz w:val="18"/>
                <w:szCs w:val="18"/>
              </w:rPr>
              <w:t>ed LUC driving factors in cause-</w:t>
            </w:r>
            <w:r w:rsidRPr="00D05B3E">
              <w:rPr>
                <w:rFonts w:ascii="Times New Roman" w:hAnsi="Times New Roman"/>
                <w:color w:val="000000"/>
                <w:sz w:val="18"/>
                <w:szCs w:val="18"/>
              </w:rPr>
              <w:t>and</w:t>
            </w:r>
            <w:r w:rsidR="00F57F4B">
              <w:rPr>
                <w:rFonts w:ascii="Times New Roman" w:hAnsi="Times New Roman"/>
                <w:color w:val="000000"/>
                <w:sz w:val="18"/>
                <w:szCs w:val="18"/>
              </w:rPr>
              <w:t>-</w:t>
            </w:r>
            <w:r w:rsidRPr="00D05B3E">
              <w:rPr>
                <w:rFonts w:ascii="Times New Roman" w:hAnsi="Times New Roman"/>
                <w:color w:val="000000"/>
                <w:sz w:val="18"/>
                <w:szCs w:val="18"/>
              </w:rPr>
              <w:t xml:space="preserve">effect chains because </w:t>
            </w:r>
            <w:r>
              <w:rPr>
                <w:rFonts w:ascii="Times New Roman" w:hAnsi="Times New Roman"/>
                <w:color w:val="000000"/>
                <w:sz w:val="18"/>
                <w:szCs w:val="18"/>
              </w:rPr>
              <w:t xml:space="preserve">of reliance on </w:t>
            </w:r>
            <w:r w:rsidRPr="00D05B3E">
              <w:rPr>
                <w:rFonts w:ascii="Times New Roman" w:hAnsi="Times New Roman"/>
                <w:color w:val="000000"/>
                <w:sz w:val="18"/>
                <w:szCs w:val="18"/>
              </w:rPr>
              <w:t xml:space="preserve">historical data </w:t>
            </w:r>
            <w:r>
              <w:rPr>
                <w:rFonts w:ascii="Times New Roman" w:hAnsi="Times New Roman"/>
                <w:color w:val="000000"/>
                <w:sz w:val="18"/>
                <w:szCs w:val="18"/>
              </w:rPr>
              <w:t xml:space="preserve">and relationships </w:t>
            </w:r>
            <w:r w:rsidRPr="00D05B3E">
              <w:rPr>
                <w:rFonts w:ascii="Times New Roman" w:hAnsi="Times New Roman"/>
                <w:color w:val="000000"/>
                <w:sz w:val="18"/>
                <w:szCs w:val="18"/>
              </w:rPr>
              <w:t>to identify LUC drivers.</w:t>
            </w:r>
          </w:p>
          <w:p w14:paraId="316C6BD1" w14:textId="77777777" w:rsidR="000D4A02" w:rsidRDefault="00766782" w:rsidP="006945A7">
            <w:pPr>
              <w:keepNext/>
              <w:keepLines/>
              <w:spacing w:after="0" w:line="240" w:lineRule="auto"/>
              <w:outlineLvl w:val="0"/>
              <w:rPr>
                <w:rFonts w:ascii="Times New Roman" w:hAnsi="Times New Roman"/>
                <w:color w:val="000000"/>
                <w:sz w:val="18"/>
                <w:szCs w:val="18"/>
              </w:rPr>
            </w:pPr>
            <w:r w:rsidRPr="00766782">
              <w:rPr>
                <w:rFonts w:ascii="Times New Roman" w:hAnsi="Times New Roman"/>
                <w:b/>
                <w:color w:val="000000"/>
                <w:sz w:val="18"/>
                <w:szCs w:val="18"/>
              </w:rPr>
              <w:t>2)</w:t>
            </w:r>
            <w:r w:rsidR="000D4A02">
              <w:rPr>
                <w:rFonts w:ascii="Times New Roman" w:hAnsi="Times New Roman"/>
                <w:color w:val="000000"/>
                <w:sz w:val="18"/>
                <w:szCs w:val="18"/>
              </w:rPr>
              <w:t xml:space="preserve"> Data and relationships operate at relatively aggregate low-resolution level.</w:t>
            </w:r>
          </w:p>
          <w:p w14:paraId="2770F1AA" w14:textId="77777777" w:rsidR="00DF16A8" w:rsidRPr="00D05B3E" w:rsidRDefault="00DF16A8" w:rsidP="006945A7">
            <w:pPr>
              <w:keepNext/>
              <w:keepLines/>
              <w:spacing w:after="0" w:line="240" w:lineRule="auto"/>
              <w:outlineLvl w:val="0"/>
              <w:rPr>
                <w:rFonts w:ascii="Times New Roman" w:hAnsi="Times New Roman"/>
                <w:b/>
                <w:color w:val="000000"/>
                <w:sz w:val="18"/>
                <w:szCs w:val="18"/>
              </w:rPr>
            </w:pPr>
          </w:p>
        </w:tc>
        <w:tc>
          <w:tcPr>
            <w:tcW w:w="3129" w:type="dxa"/>
            <w:shd w:val="clear" w:color="auto" w:fill="auto"/>
            <w:hideMark/>
          </w:tcPr>
          <w:p w14:paraId="32F3DE33" w14:textId="77777777" w:rsidR="00B550C8" w:rsidRDefault="00766782">
            <w:pPr>
              <w:keepNext/>
              <w:keepLines/>
              <w:spacing w:after="0" w:line="240" w:lineRule="auto"/>
              <w:outlineLvl w:val="0"/>
              <w:rPr>
                <w:rFonts w:ascii="Times New Roman" w:hAnsi="Times New Roman"/>
                <w:color w:val="000000"/>
                <w:sz w:val="18"/>
                <w:szCs w:val="18"/>
              </w:rPr>
            </w:pPr>
            <w:r w:rsidRPr="00766782">
              <w:rPr>
                <w:rFonts w:ascii="Times New Roman" w:hAnsi="Times New Roman"/>
                <w:b/>
                <w:color w:val="000000"/>
                <w:sz w:val="18"/>
                <w:szCs w:val="18"/>
              </w:rPr>
              <w:t>1)</w:t>
            </w:r>
            <w:r w:rsidRPr="00766782">
              <w:rPr>
                <w:rFonts w:ascii="Times New Roman" w:hAnsi="Times New Roman"/>
                <w:color w:val="000000"/>
                <w:sz w:val="18"/>
                <w:szCs w:val="18"/>
              </w:rPr>
              <w:t xml:space="preserve"> </w:t>
            </w:r>
            <w:r w:rsidR="000D4A02">
              <w:rPr>
                <w:rFonts w:ascii="Times New Roman" w:hAnsi="Times New Roman"/>
                <w:color w:val="000000"/>
                <w:sz w:val="18"/>
                <w:szCs w:val="18"/>
              </w:rPr>
              <w:t>M</w:t>
            </w:r>
            <w:r w:rsidR="00DF16A8" w:rsidRPr="00D05B3E">
              <w:rPr>
                <w:rFonts w:ascii="Times New Roman" w:hAnsi="Times New Roman"/>
                <w:color w:val="000000"/>
                <w:sz w:val="18"/>
                <w:szCs w:val="18"/>
              </w:rPr>
              <w:t>isses dynamic and interlink</w:t>
            </w:r>
            <w:r w:rsidR="00F57F4B">
              <w:rPr>
                <w:rFonts w:ascii="Times New Roman" w:hAnsi="Times New Roman"/>
                <w:color w:val="000000"/>
                <w:sz w:val="18"/>
                <w:szCs w:val="18"/>
              </w:rPr>
              <w:t>ed LUC driving factors in cause-and-</w:t>
            </w:r>
            <w:r w:rsidR="00DF16A8" w:rsidRPr="00D05B3E">
              <w:rPr>
                <w:rFonts w:ascii="Times New Roman" w:hAnsi="Times New Roman"/>
                <w:color w:val="000000"/>
                <w:sz w:val="18"/>
                <w:szCs w:val="18"/>
              </w:rPr>
              <w:t xml:space="preserve">effect chains because </w:t>
            </w:r>
            <w:r w:rsidR="00DF16A8">
              <w:rPr>
                <w:rFonts w:ascii="Times New Roman" w:hAnsi="Times New Roman"/>
                <w:color w:val="000000"/>
                <w:sz w:val="18"/>
                <w:szCs w:val="18"/>
              </w:rPr>
              <w:t xml:space="preserve">of reliance on </w:t>
            </w:r>
            <w:r w:rsidR="00DF16A8" w:rsidRPr="00D05B3E">
              <w:rPr>
                <w:rFonts w:ascii="Times New Roman" w:hAnsi="Times New Roman"/>
                <w:color w:val="000000"/>
                <w:sz w:val="18"/>
                <w:szCs w:val="18"/>
              </w:rPr>
              <w:t xml:space="preserve">historical data </w:t>
            </w:r>
            <w:r w:rsidR="00DF16A8">
              <w:rPr>
                <w:rFonts w:ascii="Times New Roman" w:hAnsi="Times New Roman"/>
                <w:color w:val="000000"/>
                <w:sz w:val="18"/>
                <w:szCs w:val="18"/>
              </w:rPr>
              <w:t xml:space="preserve">and relationships </w:t>
            </w:r>
            <w:r w:rsidR="00DF16A8" w:rsidRPr="00D05B3E">
              <w:rPr>
                <w:rFonts w:ascii="Times New Roman" w:hAnsi="Times New Roman"/>
                <w:color w:val="000000"/>
                <w:sz w:val="18"/>
                <w:szCs w:val="18"/>
              </w:rPr>
              <w:t>to identify LUC drivers.</w:t>
            </w:r>
          </w:p>
          <w:p w14:paraId="50A02364" w14:textId="77777777" w:rsidR="00B550C8" w:rsidRDefault="00766782">
            <w:pPr>
              <w:keepNext/>
              <w:keepLines/>
              <w:spacing w:after="0" w:line="240" w:lineRule="auto"/>
              <w:outlineLvl w:val="0"/>
              <w:rPr>
                <w:rFonts w:ascii="Times New Roman" w:hAnsi="Times New Roman"/>
                <w:color w:val="000000"/>
                <w:sz w:val="18"/>
                <w:szCs w:val="18"/>
              </w:rPr>
            </w:pPr>
            <w:r w:rsidRPr="00766782">
              <w:rPr>
                <w:rFonts w:ascii="Times New Roman" w:hAnsi="Times New Roman"/>
                <w:b/>
                <w:color w:val="000000"/>
                <w:sz w:val="18"/>
                <w:szCs w:val="18"/>
              </w:rPr>
              <w:t>2)</w:t>
            </w:r>
            <w:r w:rsidR="000D4A02">
              <w:rPr>
                <w:rFonts w:ascii="Times New Roman" w:hAnsi="Times New Roman"/>
                <w:color w:val="000000"/>
                <w:sz w:val="18"/>
                <w:szCs w:val="18"/>
              </w:rPr>
              <w:t xml:space="preserve"> Data and relationships operate at relatively aggregate low-resolution level.</w:t>
            </w:r>
          </w:p>
        </w:tc>
        <w:tc>
          <w:tcPr>
            <w:tcW w:w="3479" w:type="dxa"/>
          </w:tcPr>
          <w:p w14:paraId="2A7A9D81" w14:textId="77777777" w:rsidR="00DF16A8" w:rsidRPr="00B55DCD" w:rsidRDefault="00DF16A8" w:rsidP="005F20A8">
            <w:pPr>
              <w:keepNext/>
              <w:keepLines/>
              <w:spacing w:after="0" w:line="240" w:lineRule="auto"/>
              <w:outlineLvl w:val="0"/>
              <w:rPr>
                <w:rFonts w:ascii="Times New Roman" w:hAnsi="Times New Roman"/>
                <w:color w:val="000000"/>
                <w:sz w:val="18"/>
                <w:szCs w:val="18"/>
              </w:rPr>
            </w:pPr>
            <w:r w:rsidRPr="00D05B3E">
              <w:rPr>
                <w:rFonts w:ascii="Times New Roman" w:hAnsi="Times New Roman"/>
                <w:b/>
                <w:color w:val="000000"/>
                <w:sz w:val="18"/>
                <w:szCs w:val="18"/>
              </w:rPr>
              <w:t>1)</w:t>
            </w:r>
            <w:r w:rsidRPr="00D05B3E">
              <w:rPr>
                <w:rFonts w:ascii="Times New Roman" w:hAnsi="Times New Roman"/>
                <w:color w:val="000000"/>
                <w:sz w:val="18"/>
                <w:szCs w:val="18"/>
              </w:rPr>
              <w:t xml:space="preserve"> Generally does not consider land types not used for producing traded agricultural commodities.</w:t>
            </w:r>
          </w:p>
          <w:p w14:paraId="3CF9201A" w14:textId="77777777" w:rsidR="00DF16A8" w:rsidRPr="00B55DCD" w:rsidRDefault="00DF16A8" w:rsidP="005F20A8">
            <w:pPr>
              <w:keepNext/>
              <w:keepLines/>
              <w:spacing w:after="0" w:line="240" w:lineRule="auto"/>
              <w:outlineLvl w:val="0"/>
              <w:rPr>
                <w:rFonts w:ascii="Times New Roman" w:hAnsi="Times New Roman"/>
                <w:color w:val="000000"/>
                <w:sz w:val="18"/>
                <w:szCs w:val="18"/>
              </w:rPr>
            </w:pPr>
            <w:r w:rsidRPr="00D05B3E">
              <w:rPr>
                <w:rFonts w:ascii="Times New Roman" w:hAnsi="Times New Roman"/>
                <w:b/>
                <w:color w:val="000000"/>
                <w:sz w:val="18"/>
                <w:szCs w:val="18"/>
              </w:rPr>
              <w:t>2)</w:t>
            </w:r>
            <w:r w:rsidRPr="00D05B3E">
              <w:rPr>
                <w:rFonts w:ascii="Times New Roman" w:hAnsi="Times New Roman"/>
                <w:color w:val="000000"/>
                <w:sz w:val="18"/>
                <w:szCs w:val="18"/>
              </w:rPr>
              <w:t xml:space="preserve"> Omits market feedbacks and policy measures that affect trade patterns </w:t>
            </w:r>
          </w:p>
          <w:p w14:paraId="3C514ECD" w14:textId="77777777" w:rsidR="00DF16A8" w:rsidRPr="00B55DCD" w:rsidRDefault="00766782" w:rsidP="000D4A02">
            <w:pPr>
              <w:spacing w:after="0" w:line="240" w:lineRule="auto"/>
              <w:rPr>
                <w:rFonts w:ascii="Times New Roman" w:hAnsi="Times New Roman"/>
                <w:b/>
                <w:color w:val="000000"/>
                <w:sz w:val="18"/>
                <w:szCs w:val="18"/>
              </w:rPr>
            </w:pPr>
            <w:r w:rsidRPr="00766782">
              <w:rPr>
                <w:rFonts w:ascii="Times New Roman" w:hAnsi="Times New Roman"/>
                <w:b/>
                <w:color w:val="000000"/>
                <w:sz w:val="18"/>
                <w:szCs w:val="18"/>
              </w:rPr>
              <w:t>3)</w:t>
            </w:r>
            <w:r w:rsidR="000D4A02">
              <w:rPr>
                <w:rFonts w:ascii="Times New Roman" w:hAnsi="Times New Roman"/>
                <w:color w:val="000000"/>
                <w:sz w:val="18"/>
                <w:szCs w:val="18"/>
              </w:rPr>
              <w:t xml:space="preserve"> Data and relationships operate at a relatively very aggregate low-resolution level.</w:t>
            </w:r>
          </w:p>
        </w:tc>
      </w:tr>
      <w:tr w:rsidR="00DF16A8" w:rsidRPr="009919DB" w14:paraId="3D0BEA50" w14:textId="77777777" w:rsidTr="00F57F4B">
        <w:trPr>
          <w:trHeight w:val="646"/>
          <w:jc w:val="center"/>
        </w:trPr>
        <w:tc>
          <w:tcPr>
            <w:tcW w:w="1625" w:type="dxa"/>
            <w:shd w:val="clear" w:color="auto" w:fill="auto"/>
            <w:hideMark/>
          </w:tcPr>
          <w:p w14:paraId="05054240" w14:textId="77777777" w:rsidR="00DF16A8" w:rsidRPr="00B55DCD" w:rsidRDefault="00DF16A8" w:rsidP="00A27F14">
            <w:pPr>
              <w:spacing w:after="0" w:line="240" w:lineRule="auto"/>
              <w:jc w:val="center"/>
              <w:rPr>
                <w:rFonts w:ascii="Times New Roman" w:hAnsi="Times New Roman"/>
                <w:b/>
                <w:bCs/>
                <w:color w:val="000000"/>
                <w:sz w:val="18"/>
                <w:szCs w:val="18"/>
              </w:rPr>
            </w:pPr>
            <w:r>
              <w:rPr>
                <w:rFonts w:ascii="Times New Roman" w:hAnsi="Times New Roman"/>
                <w:b/>
                <w:bCs/>
                <w:color w:val="000000"/>
                <w:sz w:val="18"/>
                <w:szCs w:val="18"/>
              </w:rPr>
              <w:t>Example p</w:t>
            </w:r>
            <w:r w:rsidR="00766782" w:rsidRPr="00766782">
              <w:rPr>
                <w:rFonts w:ascii="Times New Roman" w:hAnsi="Times New Roman"/>
                <w:b/>
                <w:bCs/>
                <w:color w:val="000000"/>
                <w:sz w:val="18"/>
                <w:szCs w:val="18"/>
              </w:rPr>
              <w:t>apers</w:t>
            </w:r>
          </w:p>
        </w:tc>
        <w:tc>
          <w:tcPr>
            <w:tcW w:w="3002" w:type="dxa"/>
            <w:shd w:val="clear" w:color="000000" w:fill="FFFFFF"/>
            <w:hideMark/>
          </w:tcPr>
          <w:p w14:paraId="35CB336B" w14:textId="77777777" w:rsidR="00DF16A8" w:rsidRPr="00F31399" w:rsidRDefault="00766782" w:rsidP="006945A7">
            <w:pPr>
              <w:spacing w:after="0" w:line="240" w:lineRule="auto"/>
              <w:rPr>
                <w:rFonts w:ascii="Times New Roman" w:hAnsi="Times New Roman"/>
                <w:b/>
                <w:color w:val="000000"/>
                <w:sz w:val="18"/>
                <w:szCs w:val="18"/>
              </w:rPr>
            </w:pPr>
            <w:r w:rsidRPr="00F31399">
              <w:rPr>
                <w:rFonts w:ascii="Times New Roman" w:hAnsi="Times New Roman"/>
                <w:sz w:val="18"/>
                <w:szCs w:val="18"/>
              </w:rPr>
              <w:t xml:space="preserve">Hiederer </w:t>
            </w:r>
            <w:r w:rsidRPr="00F31399">
              <w:rPr>
                <w:rFonts w:ascii="Times New Roman" w:hAnsi="Times New Roman"/>
                <w:i/>
                <w:sz w:val="18"/>
                <w:szCs w:val="18"/>
              </w:rPr>
              <w:t>et al</w:t>
            </w:r>
            <w:r w:rsidRPr="00F31399">
              <w:rPr>
                <w:rFonts w:ascii="Times New Roman" w:hAnsi="Times New Roman"/>
                <w:sz w:val="18"/>
                <w:szCs w:val="18"/>
              </w:rPr>
              <w:t xml:space="preserve"> 2010, Al-Riffai </w:t>
            </w:r>
            <w:r w:rsidRPr="00F31399">
              <w:rPr>
                <w:rFonts w:ascii="Times New Roman" w:hAnsi="Times New Roman"/>
                <w:i/>
                <w:sz w:val="18"/>
                <w:szCs w:val="18"/>
              </w:rPr>
              <w:t>et al</w:t>
            </w:r>
            <w:r w:rsidRPr="00F31399">
              <w:rPr>
                <w:rFonts w:ascii="Times New Roman" w:hAnsi="Times New Roman"/>
                <w:sz w:val="18"/>
                <w:szCs w:val="18"/>
              </w:rPr>
              <w:t xml:space="preserve"> 2010, US EPA 2010, Tyner </w:t>
            </w:r>
            <w:r w:rsidRPr="00F31399">
              <w:rPr>
                <w:rFonts w:ascii="Times New Roman" w:hAnsi="Times New Roman"/>
                <w:i/>
                <w:sz w:val="18"/>
                <w:szCs w:val="18"/>
              </w:rPr>
              <w:t>et al</w:t>
            </w:r>
            <w:r w:rsidRPr="00F31399">
              <w:rPr>
                <w:rFonts w:ascii="Times New Roman" w:hAnsi="Times New Roman"/>
                <w:sz w:val="18"/>
                <w:szCs w:val="18"/>
              </w:rPr>
              <w:t xml:space="preserve"> 2010, Wise </w:t>
            </w:r>
            <w:r w:rsidRPr="00F31399">
              <w:rPr>
                <w:rFonts w:ascii="Times New Roman" w:hAnsi="Times New Roman"/>
                <w:i/>
                <w:sz w:val="18"/>
                <w:szCs w:val="18"/>
              </w:rPr>
              <w:t>et al</w:t>
            </w:r>
            <w:r w:rsidRPr="00F31399">
              <w:rPr>
                <w:rFonts w:ascii="Times New Roman" w:hAnsi="Times New Roman"/>
                <w:sz w:val="18"/>
                <w:szCs w:val="18"/>
              </w:rPr>
              <w:t xml:space="preserve"> 2009</w:t>
            </w:r>
          </w:p>
        </w:tc>
        <w:tc>
          <w:tcPr>
            <w:tcW w:w="3263" w:type="dxa"/>
            <w:shd w:val="clear" w:color="000000" w:fill="FFFFFF"/>
          </w:tcPr>
          <w:p w14:paraId="4F80631E" w14:textId="77777777" w:rsidR="00DF16A8" w:rsidRPr="00D05B3E" w:rsidRDefault="00DF16A8" w:rsidP="006945A7">
            <w:pPr>
              <w:spacing w:after="0" w:line="240" w:lineRule="auto"/>
              <w:rPr>
                <w:rFonts w:ascii="Times New Roman" w:hAnsi="Times New Roman"/>
                <w:sz w:val="18"/>
                <w:szCs w:val="18"/>
              </w:rPr>
            </w:pPr>
            <w:r>
              <w:rPr>
                <w:rFonts w:ascii="Times New Roman" w:hAnsi="Times New Roman"/>
                <w:sz w:val="18"/>
                <w:szCs w:val="18"/>
              </w:rPr>
              <w:t>Sheehan 2009</w:t>
            </w:r>
          </w:p>
        </w:tc>
        <w:tc>
          <w:tcPr>
            <w:tcW w:w="3129" w:type="dxa"/>
            <w:shd w:val="clear" w:color="auto" w:fill="auto"/>
            <w:hideMark/>
          </w:tcPr>
          <w:p w14:paraId="0B67482C" w14:textId="77777777" w:rsidR="00DF16A8" w:rsidRPr="00B55DCD" w:rsidRDefault="00766782" w:rsidP="006945A7">
            <w:pPr>
              <w:spacing w:after="0" w:line="240" w:lineRule="auto"/>
              <w:rPr>
                <w:rFonts w:ascii="Times New Roman" w:hAnsi="Times New Roman"/>
                <w:b/>
                <w:color w:val="000000"/>
                <w:sz w:val="18"/>
                <w:szCs w:val="18"/>
              </w:rPr>
            </w:pPr>
            <w:r w:rsidRPr="00766782">
              <w:rPr>
                <w:rFonts w:ascii="Times New Roman" w:hAnsi="Times New Roman"/>
                <w:sz w:val="18"/>
                <w:szCs w:val="18"/>
              </w:rPr>
              <w:t xml:space="preserve">Bauen </w:t>
            </w:r>
            <w:r w:rsidRPr="00766782">
              <w:rPr>
                <w:rFonts w:ascii="Times New Roman" w:hAnsi="Times New Roman"/>
                <w:i/>
                <w:sz w:val="18"/>
                <w:szCs w:val="18"/>
              </w:rPr>
              <w:t>et al</w:t>
            </w:r>
            <w:r w:rsidRPr="00766782">
              <w:rPr>
                <w:rFonts w:ascii="Times New Roman" w:hAnsi="Times New Roman"/>
                <w:sz w:val="18"/>
                <w:szCs w:val="18"/>
              </w:rPr>
              <w:t xml:space="preserve"> 2010, Lywood 2008</w:t>
            </w:r>
          </w:p>
        </w:tc>
        <w:tc>
          <w:tcPr>
            <w:tcW w:w="3479" w:type="dxa"/>
          </w:tcPr>
          <w:p w14:paraId="14488466" w14:textId="77777777" w:rsidR="00DF16A8" w:rsidRPr="00B55DCD" w:rsidRDefault="00DF16A8" w:rsidP="002F06E1">
            <w:pPr>
              <w:spacing w:after="0" w:line="240" w:lineRule="auto"/>
              <w:rPr>
                <w:rFonts w:ascii="Times New Roman" w:hAnsi="Times New Roman"/>
                <w:sz w:val="18"/>
                <w:szCs w:val="18"/>
              </w:rPr>
            </w:pPr>
            <w:r w:rsidRPr="00D05B3E">
              <w:rPr>
                <w:rFonts w:ascii="Times New Roman" w:hAnsi="Times New Roman"/>
                <w:sz w:val="18"/>
                <w:szCs w:val="18"/>
              </w:rPr>
              <w:t xml:space="preserve">Kim </w:t>
            </w:r>
            <w:r w:rsidRPr="00D05B3E">
              <w:rPr>
                <w:rFonts w:ascii="Times New Roman" w:hAnsi="Times New Roman"/>
                <w:i/>
                <w:sz w:val="18"/>
                <w:szCs w:val="18"/>
              </w:rPr>
              <w:t>et al.</w:t>
            </w:r>
            <w:r w:rsidRPr="00D05B3E">
              <w:rPr>
                <w:rFonts w:ascii="Times New Roman" w:hAnsi="Times New Roman"/>
                <w:sz w:val="18"/>
                <w:szCs w:val="18"/>
              </w:rPr>
              <w:t xml:space="preserve"> 2009, Fritsche </w:t>
            </w:r>
            <w:r w:rsidRPr="00D05B3E">
              <w:rPr>
                <w:rFonts w:ascii="Times New Roman" w:hAnsi="Times New Roman"/>
                <w:i/>
                <w:sz w:val="18"/>
                <w:szCs w:val="18"/>
              </w:rPr>
              <w:t>et al.</w:t>
            </w:r>
            <w:r w:rsidRPr="00D05B3E">
              <w:rPr>
                <w:rFonts w:ascii="Times New Roman" w:hAnsi="Times New Roman"/>
                <w:sz w:val="18"/>
                <w:szCs w:val="18"/>
              </w:rPr>
              <w:t xml:space="preserve"> 2010, Tipper </w:t>
            </w:r>
            <w:r w:rsidRPr="00D05B3E">
              <w:rPr>
                <w:rFonts w:ascii="Times New Roman" w:hAnsi="Times New Roman"/>
                <w:i/>
                <w:sz w:val="18"/>
                <w:szCs w:val="18"/>
              </w:rPr>
              <w:t>et al</w:t>
            </w:r>
            <w:r w:rsidRPr="00D05B3E">
              <w:rPr>
                <w:rFonts w:ascii="Times New Roman" w:hAnsi="Times New Roman"/>
                <w:sz w:val="18"/>
                <w:szCs w:val="18"/>
              </w:rPr>
              <w:t xml:space="preserve"> 2009</w:t>
            </w:r>
          </w:p>
        </w:tc>
      </w:tr>
    </w:tbl>
    <w:p w14:paraId="0D28CDD1" w14:textId="77777777" w:rsidR="001D35D7" w:rsidRDefault="001D35D7" w:rsidP="00726DBD">
      <w:pPr>
        <w:rPr>
          <w:rFonts w:ascii="Times New Roman" w:hAnsi="Times New Roman"/>
          <w:sz w:val="22"/>
          <w:szCs w:val="22"/>
        </w:rPr>
        <w:sectPr w:rsidR="001D35D7" w:rsidSect="00EF0C29">
          <w:type w:val="continuous"/>
          <w:pgSz w:w="15840" w:h="12240" w:orient="landscape"/>
          <w:pgMar w:top="1440" w:right="1440" w:bottom="1440" w:left="1440" w:header="720" w:footer="720" w:gutter="0"/>
          <w:lnNumType w:countBy="1" w:restart="continuous"/>
          <w:cols w:space="720"/>
          <w:docGrid w:linePitch="360"/>
        </w:sectPr>
      </w:pPr>
    </w:p>
    <w:p w14:paraId="716C7ABA" w14:textId="77777777" w:rsidR="0054022B" w:rsidRDefault="001D07A9">
      <w:pPr>
        <w:rPr>
          <w:rFonts w:ascii="Times New Roman" w:hAnsi="Times New Roman"/>
          <w:sz w:val="22"/>
          <w:szCs w:val="22"/>
        </w:rPr>
      </w:pPr>
      <w:ins w:id="38" w:author="mcleary" w:date="2012-11-09T15:40:00Z">
        <w:r>
          <w:rPr>
            <w:rFonts w:ascii="Times New Roman" w:hAnsi="Times New Roman"/>
            <w:sz w:val="22"/>
            <w:szCs w:val="22"/>
          </w:rPr>
          <w:lastRenderedPageBreak/>
          <w:t xml:space="preserve">The new model, called </w:t>
        </w:r>
      </w:ins>
      <w:r w:rsidR="00213854">
        <w:rPr>
          <w:rFonts w:ascii="Times New Roman" w:hAnsi="Times New Roman"/>
          <w:sz w:val="22"/>
          <w:szCs w:val="22"/>
        </w:rPr>
        <w:t>BioLUC</w:t>
      </w:r>
      <w:ins w:id="39" w:author="mcleary" w:date="2012-11-09T15:40:00Z">
        <w:r>
          <w:rPr>
            <w:rFonts w:ascii="Times New Roman" w:hAnsi="Times New Roman"/>
            <w:sz w:val="22"/>
            <w:szCs w:val="22"/>
          </w:rPr>
          <w:t>,</w:t>
        </w:r>
      </w:ins>
      <w:r w:rsidR="00213854">
        <w:rPr>
          <w:rFonts w:ascii="Times New Roman" w:hAnsi="Times New Roman"/>
          <w:sz w:val="22"/>
          <w:szCs w:val="22"/>
        </w:rPr>
        <w:t xml:space="preserve"> is a</w:t>
      </w:r>
      <w:r w:rsidR="00017564">
        <w:rPr>
          <w:rFonts w:ascii="Times New Roman" w:hAnsi="Times New Roman"/>
          <w:sz w:val="22"/>
          <w:szCs w:val="22"/>
        </w:rPr>
        <w:t xml:space="preserve"> </w:t>
      </w:r>
      <w:r w:rsidR="00B55D82">
        <w:rPr>
          <w:rFonts w:ascii="Times New Roman" w:hAnsi="Times New Roman"/>
          <w:sz w:val="22"/>
          <w:szCs w:val="22"/>
        </w:rPr>
        <w:t>S</w:t>
      </w:r>
      <w:r w:rsidR="0054022B" w:rsidRPr="00456E92">
        <w:rPr>
          <w:rFonts w:ascii="Times New Roman" w:hAnsi="Times New Roman"/>
          <w:sz w:val="22"/>
          <w:szCs w:val="22"/>
        </w:rPr>
        <w:t xml:space="preserve">D simulation model </w:t>
      </w:r>
      <w:r w:rsidR="0054022B">
        <w:rPr>
          <w:rFonts w:ascii="Times New Roman" w:hAnsi="Times New Roman"/>
          <w:sz w:val="22"/>
          <w:szCs w:val="22"/>
        </w:rPr>
        <w:t xml:space="preserve">(NREL 2012, Bush </w:t>
      </w:r>
      <w:r w:rsidR="0054022B" w:rsidRPr="00C32851">
        <w:rPr>
          <w:rFonts w:ascii="Times New Roman" w:hAnsi="Times New Roman"/>
          <w:i/>
          <w:sz w:val="22"/>
          <w:szCs w:val="22"/>
        </w:rPr>
        <w:t>et al</w:t>
      </w:r>
      <w:r w:rsidR="0054022B">
        <w:rPr>
          <w:rFonts w:ascii="Times New Roman" w:hAnsi="Times New Roman"/>
          <w:sz w:val="22"/>
          <w:szCs w:val="22"/>
        </w:rPr>
        <w:t xml:space="preserve"> 2011) </w:t>
      </w:r>
      <w:r w:rsidR="0054022B" w:rsidRPr="00456E92">
        <w:rPr>
          <w:rFonts w:ascii="Times New Roman" w:hAnsi="Times New Roman"/>
          <w:sz w:val="22"/>
          <w:szCs w:val="22"/>
        </w:rPr>
        <w:t xml:space="preserve">that represents key economic and social drivers of global LUC and their interactions over time, enabling </w:t>
      </w:r>
      <w:r w:rsidR="00101252">
        <w:rPr>
          <w:rFonts w:ascii="Times New Roman" w:hAnsi="Times New Roman"/>
          <w:sz w:val="22"/>
          <w:szCs w:val="22"/>
        </w:rPr>
        <w:t>exploration of different scenarios with implications for LUC</w:t>
      </w:r>
      <w:r w:rsidR="0054022B" w:rsidRPr="00456E92">
        <w:rPr>
          <w:rFonts w:ascii="Times New Roman" w:hAnsi="Times New Roman"/>
          <w:sz w:val="22"/>
          <w:szCs w:val="22"/>
        </w:rPr>
        <w:t>.</w:t>
      </w:r>
      <w:r w:rsidR="0054022B">
        <w:rPr>
          <w:rStyle w:val="FootnoteReference"/>
          <w:rFonts w:ascii="Times New Roman" w:hAnsi="Times New Roman"/>
          <w:sz w:val="22"/>
          <w:szCs w:val="22"/>
        </w:rPr>
        <w:footnoteReference w:id="2"/>
      </w:r>
      <w:r w:rsidR="0054022B" w:rsidRPr="00456E92">
        <w:rPr>
          <w:rFonts w:ascii="Times New Roman" w:hAnsi="Times New Roman"/>
          <w:sz w:val="22"/>
          <w:szCs w:val="22"/>
        </w:rPr>
        <w:t xml:space="preserve"> In particular, BioLUC can explore implications of and assumptions about </w:t>
      </w:r>
      <w:r w:rsidR="0054022B">
        <w:rPr>
          <w:rFonts w:ascii="Times New Roman" w:hAnsi="Times New Roman"/>
          <w:sz w:val="22"/>
          <w:szCs w:val="22"/>
        </w:rPr>
        <w:t>LUC</w:t>
      </w:r>
      <w:r w:rsidR="0054022B" w:rsidRPr="00456E92">
        <w:rPr>
          <w:rFonts w:ascii="Times New Roman" w:hAnsi="Times New Roman"/>
          <w:sz w:val="22"/>
          <w:szCs w:val="22"/>
        </w:rPr>
        <w:t xml:space="preserve"> by analyzing the limits of sustainable biofuels production under varied future conditions regarding</w:t>
      </w:r>
      <w:r w:rsidR="0054022B">
        <w:rPr>
          <w:rFonts w:ascii="Times New Roman" w:hAnsi="Times New Roman"/>
          <w:sz w:val="22"/>
          <w:szCs w:val="22"/>
        </w:rPr>
        <w:t xml:space="preserve"> </w:t>
      </w:r>
      <w:r w:rsidR="00101252">
        <w:rPr>
          <w:rFonts w:ascii="Times New Roman" w:hAnsi="Times New Roman"/>
          <w:sz w:val="22"/>
          <w:szCs w:val="22"/>
        </w:rPr>
        <w:t>inputs</w:t>
      </w:r>
      <w:del w:id="40" w:author="mcleary" w:date="2012-11-09T15:41:00Z">
        <w:r w:rsidR="00101252" w:rsidDel="001D07A9">
          <w:rPr>
            <w:rFonts w:ascii="Times New Roman" w:hAnsi="Times New Roman"/>
            <w:sz w:val="22"/>
            <w:szCs w:val="22"/>
          </w:rPr>
          <w:delText xml:space="preserve"> </w:delText>
        </w:r>
        <w:r w:rsidR="0054022B" w:rsidDel="001D07A9">
          <w:rPr>
            <w:rFonts w:ascii="Times New Roman" w:hAnsi="Times New Roman"/>
            <w:sz w:val="22"/>
            <w:szCs w:val="22"/>
          </w:rPr>
          <w:delText>such as</w:delText>
        </w:r>
      </w:del>
      <w:ins w:id="41" w:author="mcleary" w:date="2012-11-09T15:41:00Z">
        <w:r>
          <w:rPr>
            <w:rFonts w:ascii="Times New Roman" w:hAnsi="Times New Roman"/>
            <w:sz w:val="22"/>
            <w:szCs w:val="22"/>
          </w:rPr>
          <w:t>, specifically</w:t>
        </w:r>
      </w:ins>
      <w:r w:rsidR="0054022B" w:rsidRPr="00456E92">
        <w:rPr>
          <w:rFonts w:ascii="Times New Roman" w:hAnsi="Times New Roman"/>
          <w:sz w:val="22"/>
          <w:szCs w:val="22"/>
        </w:rPr>
        <w:t xml:space="preserve"> population growth, crop yields, and plant and animal product supply and demand. BioLUC was created using the </w:t>
      </w:r>
      <w:commentRangeStart w:id="42"/>
      <w:r w:rsidR="0054022B" w:rsidRPr="00456E92">
        <w:rPr>
          <w:rFonts w:ascii="Times New Roman" w:hAnsi="Times New Roman"/>
          <w:sz w:val="22"/>
          <w:szCs w:val="22"/>
        </w:rPr>
        <w:t>STELLA</w:t>
      </w:r>
      <w:commentRangeEnd w:id="42"/>
      <w:r>
        <w:rPr>
          <w:rStyle w:val="CommentReference"/>
        </w:rPr>
        <w:commentReference w:id="42"/>
      </w:r>
      <w:r w:rsidR="0054022B" w:rsidRPr="00456E92">
        <w:rPr>
          <w:rFonts w:ascii="Times New Roman" w:hAnsi="Times New Roman"/>
          <w:sz w:val="22"/>
          <w:szCs w:val="22"/>
        </w:rPr>
        <w:t xml:space="preserve"> </w:t>
      </w:r>
      <w:r w:rsidR="0054022B">
        <w:rPr>
          <w:rFonts w:ascii="Times New Roman" w:hAnsi="Times New Roman"/>
          <w:sz w:val="22"/>
          <w:szCs w:val="22"/>
        </w:rPr>
        <w:t>V</w:t>
      </w:r>
      <w:r w:rsidR="0054022B" w:rsidRPr="00456E92">
        <w:rPr>
          <w:rFonts w:ascii="Times New Roman" w:hAnsi="Times New Roman"/>
          <w:sz w:val="22"/>
          <w:szCs w:val="22"/>
        </w:rPr>
        <w:t>ersion 9.1.4 software package (ISEE Systems, Lebano</w:t>
      </w:r>
      <w:r w:rsidR="00C32851">
        <w:rPr>
          <w:rFonts w:ascii="Times New Roman" w:hAnsi="Times New Roman"/>
          <w:sz w:val="22"/>
          <w:szCs w:val="22"/>
        </w:rPr>
        <w:t>n, New Hampshire) using a stock-and-</w:t>
      </w:r>
      <w:r w:rsidR="0054022B" w:rsidRPr="00456E92">
        <w:rPr>
          <w:rFonts w:ascii="Times New Roman" w:hAnsi="Times New Roman"/>
          <w:sz w:val="22"/>
          <w:szCs w:val="22"/>
        </w:rPr>
        <w:t>flow structure</w:t>
      </w:r>
      <w:r w:rsidR="00C32851">
        <w:rPr>
          <w:rFonts w:ascii="Times New Roman" w:hAnsi="Times New Roman"/>
          <w:sz w:val="22"/>
          <w:szCs w:val="22"/>
        </w:rPr>
        <w:t>; it</w:t>
      </w:r>
      <w:r w:rsidR="0054022B" w:rsidRPr="00456E92">
        <w:rPr>
          <w:rFonts w:ascii="Times New Roman" w:hAnsi="Times New Roman"/>
          <w:sz w:val="22"/>
          <w:szCs w:val="22"/>
        </w:rPr>
        <w:t xml:space="preserve"> </w:t>
      </w:r>
      <w:r w:rsidR="0054022B">
        <w:rPr>
          <w:rFonts w:ascii="Times New Roman" w:hAnsi="Times New Roman"/>
          <w:sz w:val="22"/>
          <w:szCs w:val="22"/>
        </w:rPr>
        <w:t>focuses</w:t>
      </w:r>
      <w:r w:rsidR="0054022B" w:rsidRPr="00456E92">
        <w:rPr>
          <w:rFonts w:ascii="Times New Roman" w:hAnsi="Times New Roman"/>
          <w:sz w:val="22"/>
          <w:szCs w:val="22"/>
        </w:rPr>
        <w:t xml:space="preserve"> on information feedback processes that underwrite the dynamic movement of key quantities over time.</w:t>
      </w:r>
    </w:p>
    <w:p w14:paraId="69AD2D6D" w14:textId="77777777" w:rsidR="00213854" w:rsidRDefault="00213854">
      <w:pPr>
        <w:rPr>
          <w:rFonts w:ascii="Times New Roman" w:hAnsi="Times New Roman"/>
          <w:sz w:val="22"/>
          <w:szCs w:val="22"/>
        </w:rPr>
      </w:pPr>
      <w:r w:rsidRPr="00456E92">
        <w:rPr>
          <w:rFonts w:ascii="Times New Roman" w:hAnsi="Times New Roman"/>
          <w:sz w:val="22"/>
          <w:szCs w:val="22"/>
        </w:rPr>
        <w:t>BioLUC</w:t>
      </w:r>
      <w:r w:rsidR="00830196">
        <w:rPr>
          <w:rFonts w:ascii="Times New Roman" w:hAnsi="Times New Roman"/>
          <w:sz w:val="22"/>
          <w:szCs w:val="22"/>
        </w:rPr>
        <w:t xml:space="preserve"> generally wo</w:t>
      </w:r>
      <w:r w:rsidR="00F57F4B">
        <w:rPr>
          <w:rFonts w:ascii="Times New Roman" w:hAnsi="Times New Roman"/>
          <w:sz w:val="22"/>
          <w:szCs w:val="22"/>
        </w:rPr>
        <w:t>u</w:t>
      </w:r>
      <w:r w:rsidR="00830196">
        <w:rPr>
          <w:rFonts w:ascii="Times New Roman" w:hAnsi="Times New Roman"/>
          <w:sz w:val="22"/>
          <w:szCs w:val="22"/>
        </w:rPr>
        <w:t>ld fit the causal descriptive category</w:t>
      </w:r>
      <w:r>
        <w:rPr>
          <w:rFonts w:ascii="Times New Roman" w:hAnsi="Times New Roman"/>
          <w:sz w:val="22"/>
          <w:szCs w:val="22"/>
        </w:rPr>
        <w:t>. However, to</w:t>
      </w:r>
      <w:del w:id="43" w:author="mcleary" w:date="2012-11-09T15:42:00Z">
        <w:r w:rsidDel="001D07A9">
          <w:rPr>
            <w:rFonts w:ascii="Times New Roman" w:hAnsi="Times New Roman"/>
            <w:sz w:val="22"/>
            <w:szCs w:val="22"/>
          </w:rPr>
          <w:delText>-</w:delText>
        </w:r>
      </w:del>
      <w:ins w:id="44" w:author="mcleary" w:date="2012-11-09T15:42:00Z">
        <w:r w:rsidR="001D07A9">
          <w:rPr>
            <w:rFonts w:ascii="Times New Roman" w:hAnsi="Times New Roman"/>
            <w:sz w:val="22"/>
            <w:szCs w:val="22"/>
          </w:rPr>
          <w:t xml:space="preserve"> </w:t>
        </w:r>
      </w:ins>
      <w:r>
        <w:rPr>
          <w:rFonts w:ascii="Times New Roman" w:hAnsi="Times New Roman"/>
          <w:sz w:val="22"/>
          <w:szCs w:val="22"/>
        </w:rPr>
        <w:t>date</w:t>
      </w:r>
      <w:r w:rsidR="00830196">
        <w:rPr>
          <w:rFonts w:ascii="Times New Roman" w:hAnsi="Times New Roman"/>
          <w:sz w:val="22"/>
          <w:szCs w:val="22"/>
        </w:rPr>
        <w:t>,</w:t>
      </w:r>
      <w:r>
        <w:rPr>
          <w:rFonts w:ascii="Times New Roman" w:hAnsi="Times New Roman"/>
          <w:sz w:val="22"/>
          <w:szCs w:val="22"/>
        </w:rPr>
        <w:t xml:space="preserve"> causal descriptive modeling systems </w:t>
      </w:r>
      <w:r w:rsidR="00F57F4B">
        <w:rPr>
          <w:rFonts w:ascii="Times New Roman" w:hAnsi="Times New Roman"/>
          <w:sz w:val="22"/>
          <w:szCs w:val="22"/>
        </w:rPr>
        <w:t xml:space="preserve">have </w:t>
      </w:r>
      <w:r>
        <w:rPr>
          <w:rFonts w:ascii="Times New Roman" w:hAnsi="Times New Roman"/>
          <w:sz w:val="22"/>
          <w:szCs w:val="22"/>
        </w:rPr>
        <w:t>been spreadsheet</w:t>
      </w:r>
      <w:r w:rsidR="00830196">
        <w:rPr>
          <w:rFonts w:ascii="Times New Roman" w:hAnsi="Times New Roman"/>
          <w:sz w:val="22"/>
          <w:szCs w:val="22"/>
        </w:rPr>
        <w:t>-</w:t>
      </w:r>
      <w:r>
        <w:rPr>
          <w:rFonts w:ascii="Times New Roman" w:hAnsi="Times New Roman"/>
          <w:sz w:val="22"/>
          <w:szCs w:val="22"/>
        </w:rPr>
        <w:t xml:space="preserve">based models </w:t>
      </w:r>
      <w:r w:rsidR="00830196">
        <w:rPr>
          <w:rFonts w:ascii="Times New Roman" w:hAnsi="Times New Roman"/>
          <w:sz w:val="22"/>
          <w:szCs w:val="22"/>
        </w:rPr>
        <w:t xml:space="preserve">that </w:t>
      </w:r>
      <w:r w:rsidR="00F57F4B">
        <w:rPr>
          <w:rFonts w:ascii="Times New Roman" w:hAnsi="Times New Roman"/>
          <w:sz w:val="22"/>
          <w:szCs w:val="22"/>
        </w:rPr>
        <w:t>lack dynamic stock-and-</w:t>
      </w:r>
      <w:r>
        <w:rPr>
          <w:rFonts w:ascii="Times New Roman" w:hAnsi="Times New Roman"/>
          <w:sz w:val="22"/>
          <w:szCs w:val="22"/>
        </w:rPr>
        <w:t xml:space="preserve">flow frameworks. </w:t>
      </w:r>
      <w:r w:rsidR="00830196">
        <w:rPr>
          <w:rFonts w:ascii="Times New Roman" w:hAnsi="Times New Roman"/>
          <w:sz w:val="22"/>
          <w:szCs w:val="22"/>
        </w:rPr>
        <w:t xml:space="preserve">To explain the distinctions we </w:t>
      </w:r>
      <w:del w:id="45" w:author="mcleary" w:date="2012-11-09T15:47:00Z">
        <w:r w:rsidR="00830196" w:rsidDel="006758B3">
          <w:rPr>
            <w:rFonts w:ascii="Times New Roman" w:hAnsi="Times New Roman"/>
            <w:sz w:val="22"/>
            <w:szCs w:val="22"/>
          </w:rPr>
          <w:delText xml:space="preserve">show </w:delText>
        </w:r>
      </w:del>
      <w:ins w:id="46" w:author="mcleary" w:date="2012-11-09T15:47:00Z">
        <w:r w:rsidR="006758B3">
          <w:rPr>
            <w:rFonts w:ascii="Times New Roman" w:hAnsi="Times New Roman"/>
            <w:sz w:val="22"/>
            <w:szCs w:val="22"/>
          </w:rPr>
          <w:t xml:space="preserve">describe </w:t>
        </w:r>
      </w:ins>
      <w:r w:rsidR="00830196">
        <w:rPr>
          <w:rFonts w:ascii="Times New Roman" w:hAnsi="Times New Roman"/>
          <w:sz w:val="22"/>
          <w:szCs w:val="22"/>
        </w:rPr>
        <w:t xml:space="preserve">SD models </w:t>
      </w:r>
      <w:del w:id="47" w:author="mcleary" w:date="2012-11-09T15:47:00Z">
        <w:r w:rsidR="00830196" w:rsidDel="006758B3">
          <w:rPr>
            <w:rFonts w:ascii="Times New Roman" w:hAnsi="Times New Roman"/>
            <w:sz w:val="22"/>
            <w:szCs w:val="22"/>
          </w:rPr>
          <w:delText xml:space="preserve">as </w:delText>
        </w:r>
      </w:del>
      <w:ins w:id="48" w:author="mcleary" w:date="2012-11-09T15:47:00Z">
        <w:r w:rsidR="006758B3">
          <w:rPr>
            <w:rFonts w:ascii="Times New Roman" w:hAnsi="Times New Roman"/>
            <w:sz w:val="22"/>
            <w:szCs w:val="22"/>
          </w:rPr>
          <w:t xml:space="preserve">in </w:t>
        </w:r>
      </w:ins>
      <w:r w:rsidR="00830196">
        <w:rPr>
          <w:rFonts w:ascii="Times New Roman" w:hAnsi="Times New Roman"/>
          <w:sz w:val="22"/>
          <w:szCs w:val="22"/>
        </w:rPr>
        <w:t xml:space="preserve">a separate column in Table 1. </w:t>
      </w:r>
      <w:r>
        <w:rPr>
          <w:rFonts w:ascii="Times New Roman" w:hAnsi="Times New Roman"/>
          <w:sz w:val="22"/>
          <w:szCs w:val="22"/>
        </w:rPr>
        <w:t xml:space="preserve">See SI Section 2 for additional details </w:t>
      </w:r>
      <w:r w:rsidR="00F57F4B">
        <w:rPr>
          <w:rFonts w:ascii="Times New Roman" w:hAnsi="Times New Roman"/>
          <w:sz w:val="22"/>
          <w:szCs w:val="22"/>
        </w:rPr>
        <w:t xml:space="preserve">about </w:t>
      </w:r>
      <w:r w:rsidR="00017564">
        <w:rPr>
          <w:rFonts w:ascii="Times New Roman" w:hAnsi="Times New Roman"/>
          <w:sz w:val="22"/>
          <w:szCs w:val="22"/>
        </w:rPr>
        <w:t>SD</w:t>
      </w:r>
      <w:r w:rsidR="00F57F4B">
        <w:rPr>
          <w:rFonts w:ascii="Times New Roman" w:hAnsi="Times New Roman"/>
          <w:sz w:val="22"/>
          <w:szCs w:val="22"/>
        </w:rPr>
        <w:t xml:space="preserve"> modeling, </w:t>
      </w:r>
      <w:r>
        <w:rPr>
          <w:rFonts w:ascii="Times New Roman" w:hAnsi="Times New Roman"/>
          <w:sz w:val="22"/>
          <w:szCs w:val="22"/>
        </w:rPr>
        <w:t xml:space="preserve">its </w:t>
      </w:r>
      <w:r w:rsidRPr="00536E48">
        <w:rPr>
          <w:rFonts w:ascii="Times New Roman" w:hAnsi="Times New Roman"/>
          <w:sz w:val="22"/>
          <w:szCs w:val="22"/>
        </w:rPr>
        <w:t>historical context</w:t>
      </w:r>
      <w:r>
        <w:rPr>
          <w:rFonts w:ascii="Times New Roman" w:hAnsi="Times New Roman"/>
          <w:sz w:val="22"/>
          <w:szCs w:val="22"/>
        </w:rPr>
        <w:t xml:space="preserve">, and its use in </w:t>
      </w:r>
      <w:r w:rsidRPr="00536E48">
        <w:rPr>
          <w:rFonts w:ascii="Times New Roman" w:hAnsi="Times New Roman"/>
          <w:sz w:val="22"/>
          <w:szCs w:val="22"/>
        </w:rPr>
        <w:t xml:space="preserve">projecting the consequences of today’s </w:t>
      </w:r>
      <w:r w:rsidR="00991D83">
        <w:rPr>
          <w:rFonts w:ascii="Times New Roman" w:hAnsi="Times New Roman"/>
          <w:sz w:val="22"/>
          <w:szCs w:val="22"/>
        </w:rPr>
        <w:t xml:space="preserve">and potential future </w:t>
      </w:r>
      <w:r w:rsidRPr="00536E48">
        <w:rPr>
          <w:rFonts w:ascii="Times New Roman" w:hAnsi="Times New Roman"/>
          <w:sz w:val="22"/>
          <w:szCs w:val="22"/>
        </w:rPr>
        <w:t>policies</w:t>
      </w:r>
      <w:r w:rsidR="008B1569">
        <w:rPr>
          <w:rFonts w:ascii="Times New Roman" w:hAnsi="Times New Roman"/>
          <w:sz w:val="22"/>
          <w:szCs w:val="22"/>
        </w:rPr>
        <w:t>.</w:t>
      </w:r>
    </w:p>
    <w:p w14:paraId="33B4922E" w14:textId="77777777" w:rsidR="001D35D7" w:rsidRDefault="002A35AB">
      <w:pPr>
        <w:rPr>
          <w:rFonts w:ascii="Times New Roman" w:hAnsi="Times New Roman"/>
          <w:sz w:val="22"/>
          <w:szCs w:val="22"/>
        </w:rPr>
      </w:pPr>
      <w:r>
        <w:rPr>
          <w:rFonts w:ascii="Times New Roman" w:hAnsi="Times New Roman"/>
          <w:sz w:val="22"/>
          <w:szCs w:val="22"/>
        </w:rPr>
        <w:t>The BioLUC model</w:t>
      </w:r>
      <w:r w:rsidR="001D35D7" w:rsidRPr="00456E92">
        <w:rPr>
          <w:rFonts w:ascii="Times New Roman" w:hAnsi="Times New Roman"/>
          <w:sz w:val="22"/>
          <w:szCs w:val="22"/>
        </w:rPr>
        <w:t xml:space="preserve"> recognizes the accomplishments of past LUC modeling ef</w:t>
      </w:r>
      <w:r w:rsidR="00C32851">
        <w:rPr>
          <w:rFonts w:ascii="Times New Roman" w:hAnsi="Times New Roman"/>
          <w:sz w:val="22"/>
          <w:szCs w:val="22"/>
        </w:rPr>
        <w:t>forts</w:t>
      </w:r>
      <w:r w:rsidR="001D35D7" w:rsidRPr="00456E92">
        <w:rPr>
          <w:rFonts w:ascii="Times New Roman" w:hAnsi="Times New Roman"/>
          <w:sz w:val="22"/>
          <w:szCs w:val="22"/>
        </w:rPr>
        <w:t xml:space="preserve"> and provides a </w:t>
      </w:r>
      <w:r w:rsidR="00830196">
        <w:rPr>
          <w:rFonts w:ascii="Times New Roman" w:hAnsi="Times New Roman"/>
          <w:sz w:val="22"/>
          <w:szCs w:val="22"/>
        </w:rPr>
        <w:t xml:space="preserve">modeling </w:t>
      </w:r>
      <w:r w:rsidR="00110CBC">
        <w:rPr>
          <w:rFonts w:ascii="Times New Roman" w:hAnsi="Times New Roman"/>
          <w:sz w:val="22"/>
          <w:szCs w:val="22"/>
        </w:rPr>
        <w:t xml:space="preserve">option </w:t>
      </w:r>
      <w:r w:rsidR="001D35D7" w:rsidRPr="00456E92">
        <w:rPr>
          <w:rFonts w:ascii="Times New Roman" w:hAnsi="Times New Roman"/>
          <w:sz w:val="22"/>
          <w:szCs w:val="22"/>
        </w:rPr>
        <w:t xml:space="preserve">that </w:t>
      </w:r>
      <w:r w:rsidR="00830196">
        <w:rPr>
          <w:rFonts w:ascii="Times New Roman" w:hAnsi="Times New Roman"/>
          <w:sz w:val="22"/>
          <w:szCs w:val="22"/>
        </w:rPr>
        <w:t xml:space="preserve">may address some of the limitations of current </w:t>
      </w:r>
      <w:r w:rsidR="001D35D7">
        <w:rPr>
          <w:rFonts w:ascii="Times New Roman" w:hAnsi="Times New Roman"/>
          <w:sz w:val="22"/>
          <w:szCs w:val="22"/>
        </w:rPr>
        <w:t>methods</w:t>
      </w:r>
      <w:r w:rsidR="006945A7">
        <w:rPr>
          <w:rFonts w:ascii="Times New Roman" w:hAnsi="Times New Roman"/>
          <w:sz w:val="22"/>
          <w:szCs w:val="22"/>
        </w:rPr>
        <w:t xml:space="preserve"> evaluating LUC</w:t>
      </w:r>
      <w:r w:rsidR="00913BA6">
        <w:rPr>
          <w:rFonts w:ascii="Times New Roman" w:hAnsi="Times New Roman"/>
          <w:sz w:val="22"/>
          <w:szCs w:val="22"/>
        </w:rPr>
        <w:t xml:space="preserve">. </w:t>
      </w:r>
      <w:r w:rsidR="00107C5F">
        <w:rPr>
          <w:rFonts w:ascii="Times New Roman" w:hAnsi="Times New Roman"/>
          <w:sz w:val="22"/>
          <w:szCs w:val="22"/>
        </w:rPr>
        <w:t xml:space="preserve">Transparency and ease-of-use are challenging to achieve when </w:t>
      </w:r>
      <w:r w:rsidR="0054022B">
        <w:rPr>
          <w:rFonts w:ascii="Times New Roman" w:hAnsi="Times New Roman"/>
          <w:sz w:val="22"/>
          <w:szCs w:val="22"/>
        </w:rPr>
        <w:t>examining issues of biofuel-induced LUC</w:t>
      </w:r>
      <w:r w:rsidR="00107C5F">
        <w:rPr>
          <w:rFonts w:ascii="Times New Roman" w:hAnsi="Times New Roman"/>
          <w:sz w:val="22"/>
          <w:szCs w:val="22"/>
        </w:rPr>
        <w:t>, especially for the many interested stakeholders who are not economic modeling specialists</w:t>
      </w:r>
      <w:r w:rsidR="0054022B">
        <w:rPr>
          <w:rFonts w:ascii="Times New Roman" w:hAnsi="Times New Roman"/>
          <w:sz w:val="22"/>
          <w:szCs w:val="22"/>
        </w:rPr>
        <w:t xml:space="preserve">. </w:t>
      </w:r>
      <w:r w:rsidR="00107C5F">
        <w:rPr>
          <w:rFonts w:ascii="Times New Roman" w:hAnsi="Times New Roman"/>
          <w:sz w:val="22"/>
          <w:szCs w:val="22"/>
        </w:rPr>
        <w:t xml:space="preserve">Enabling this community to access a transparent analytic method </w:t>
      </w:r>
      <w:del w:id="49" w:author="mcleary" w:date="2012-11-09T15:48:00Z">
        <w:r w:rsidR="00107C5F" w:rsidDel="006758B3">
          <w:rPr>
            <w:rFonts w:ascii="Times New Roman" w:hAnsi="Times New Roman"/>
            <w:sz w:val="22"/>
            <w:szCs w:val="22"/>
          </w:rPr>
          <w:delText xml:space="preserve">could </w:delText>
        </w:r>
      </w:del>
      <w:ins w:id="50" w:author="mcleary" w:date="2012-11-09T15:48:00Z">
        <w:r w:rsidR="006758B3">
          <w:rPr>
            <w:rFonts w:ascii="Times New Roman" w:hAnsi="Times New Roman"/>
            <w:sz w:val="22"/>
            <w:szCs w:val="22"/>
          </w:rPr>
          <w:t xml:space="preserve">can </w:t>
        </w:r>
      </w:ins>
      <w:r w:rsidR="00107C5F">
        <w:rPr>
          <w:rFonts w:ascii="Times New Roman" w:hAnsi="Times New Roman"/>
          <w:sz w:val="22"/>
          <w:szCs w:val="22"/>
        </w:rPr>
        <w:t>help them</w:t>
      </w:r>
      <w:r w:rsidR="00BE0A23">
        <w:rPr>
          <w:rFonts w:ascii="Times New Roman" w:hAnsi="Times New Roman"/>
          <w:sz w:val="22"/>
          <w:szCs w:val="22"/>
        </w:rPr>
        <w:t xml:space="preserve"> work together to</w:t>
      </w:r>
      <w:r w:rsidR="001D18D0">
        <w:rPr>
          <w:rFonts w:ascii="Times New Roman" w:hAnsi="Times New Roman"/>
          <w:sz w:val="22"/>
          <w:szCs w:val="22"/>
        </w:rPr>
        <w:t xml:space="preserve"> understand and </w:t>
      </w:r>
      <w:r w:rsidR="001D35D7" w:rsidRPr="00456E92">
        <w:rPr>
          <w:rFonts w:ascii="Times New Roman" w:hAnsi="Times New Roman"/>
          <w:sz w:val="22"/>
          <w:szCs w:val="22"/>
        </w:rPr>
        <w:t>analyz</w:t>
      </w:r>
      <w:r w:rsidR="001D18D0">
        <w:rPr>
          <w:rFonts w:ascii="Times New Roman" w:hAnsi="Times New Roman"/>
          <w:sz w:val="22"/>
          <w:szCs w:val="22"/>
        </w:rPr>
        <w:t>e</w:t>
      </w:r>
      <w:r w:rsidR="00C32851">
        <w:rPr>
          <w:rFonts w:ascii="Times New Roman" w:hAnsi="Times New Roman"/>
          <w:sz w:val="22"/>
          <w:szCs w:val="22"/>
        </w:rPr>
        <w:t xml:space="preserve"> underlying LUC drivers;</w:t>
      </w:r>
      <w:r w:rsidR="001D35D7" w:rsidRPr="00456E92">
        <w:rPr>
          <w:rFonts w:ascii="Times New Roman" w:hAnsi="Times New Roman"/>
          <w:sz w:val="22"/>
          <w:szCs w:val="22"/>
        </w:rPr>
        <w:t xml:space="preserve"> test assumptions about LU</w:t>
      </w:r>
      <w:r w:rsidR="00C32851">
        <w:rPr>
          <w:rFonts w:ascii="Times New Roman" w:hAnsi="Times New Roman"/>
          <w:sz w:val="22"/>
          <w:szCs w:val="22"/>
        </w:rPr>
        <w:t>C systems against historic data;</w:t>
      </w:r>
      <w:r w:rsidR="001D35D7" w:rsidRPr="00456E92">
        <w:rPr>
          <w:rFonts w:ascii="Times New Roman" w:hAnsi="Times New Roman"/>
          <w:sz w:val="22"/>
          <w:szCs w:val="22"/>
        </w:rPr>
        <w:t xml:space="preserve"> investigat</w:t>
      </w:r>
      <w:r w:rsidR="00107C5F">
        <w:rPr>
          <w:rFonts w:ascii="Times New Roman" w:hAnsi="Times New Roman"/>
          <w:sz w:val="22"/>
          <w:szCs w:val="22"/>
        </w:rPr>
        <w:t>e</w:t>
      </w:r>
      <w:r w:rsidR="00C32851">
        <w:rPr>
          <w:rFonts w:ascii="Times New Roman" w:hAnsi="Times New Roman"/>
          <w:sz w:val="22"/>
          <w:szCs w:val="22"/>
        </w:rPr>
        <w:t xml:space="preserve"> future conditions;</w:t>
      </w:r>
      <w:r w:rsidR="001D35D7" w:rsidRPr="00456E92">
        <w:rPr>
          <w:rFonts w:ascii="Times New Roman" w:hAnsi="Times New Roman"/>
          <w:sz w:val="22"/>
          <w:szCs w:val="22"/>
        </w:rPr>
        <w:t xml:space="preserve"> and </w:t>
      </w:r>
      <w:r w:rsidR="00107C5F">
        <w:rPr>
          <w:rFonts w:ascii="Times New Roman" w:hAnsi="Times New Roman"/>
          <w:sz w:val="22"/>
          <w:szCs w:val="22"/>
        </w:rPr>
        <w:t>assess</w:t>
      </w:r>
      <w:r w:rsidR="00BE0A23">
        <w:rPr>
          <w:rFonts w:ascii="Times New Roman" w:hAnsi="Times New Roman"/>
          <w:sz w:val="22"/>
          <w:szCs w:val="22"/>
        </w:rPr>
        <w:t xml:space="preserve"> implications of new</w:t>
      </w:r>
      <w:r w:rsidR="00C32851">
        <w:rPr>
          <w:rFonts w:ascii="Times New Roman" w:hAnsi="Times New Roman"/>
          <w:sz w:val="22"/>
          <w:szCs w:val="22"/>
        </w:rPr>
        <w:t xml:space="preserve"> LUC</w:t>
      </w:r>
      <w:r w:rsidR="001D35D7" w:rsidRPr="00456E92">
        <w:rPr>
          <w:rFonts w:ascii="Times New Roman" w:hAnsi="Times New Roman"/>
          <w:sz w:val="22"/>
          <w:szCs w:val="22"/>
        </w:rPr>
        <w:t xml:space="preserve"> research</w:t>
      </w:r>
      <w:r w:rsidR="00BE0A23">
        <w:rPr>
          <w:rFonts w:ascii="Times New Roman" w:hAnsi="Times New Roman"/>
          <w:sz w:val="22"/>
          <w:szCs w:val="22"/>
        </w:rPr>
        <w:t xml:space="preserve"> results</w:t>
      </w:r>
      <w:r w:rsidR="009C552F">
        <w:rPr>
          <w:rFonts w:ascii="Times New Roman" w:hAnsi="Times New Roman"/>
          <w:sz w:val="22"/>
          <w:szCs w:val="22"/>
        </w:rPr>
        <w:t xml:space="preserve"> </w:t>
      </w:r>
      <w:r w:rsidR="001D35D7" w:rsidRPr="00456E92">
        <w:rPr>
          <w:rFonts w:ascii="Times New Roman" w:hAnsi="Times New Roman"/>
          <w:sz w:val="22"/>
          <w:szCs w:val="22"/>
        </w:rPr>
        <w:t>(</w:t>
      </w:r>
      <w:r w:rsidR="00056262">
        <w:rPr>
          <w:rFonts w:ascii="Times New Roman" w:hAnsi="Times New Roman"/>
          <w:sz w:val="22"/>
          <w:szCs w:val="22"/>
        </w:rPr>
        <w:t xml:space="preserve">Sheehan 2009, </w:t>
      </w:r>
      <w:r w:rsidR="001D35D7" w:rsidRPr="00456E92">
        <w:rPr>
          <w:rFonts w:ascii="Times New Roman" w:hAnsi="Times New Roman"/>
          <w:sz w:val="22"/>
          <w:szCs w:val="22"/>
        </w:rPr>
        <w:t>Sheehan 2012).</w:t>
      </w:r>
      <w:r w:rsidR="00BE0A23">
        <w:rPr>
          <w:rFonts w:ascii="Times New Roman" w:hAnsi="Times New Roman"/>
          <w:sz w:val="22"/>
          <w:szCs w:val="22"/>
        </w:rPr>
        <w:t xml:space="preserve"> As tools for this kind of shared exploration, </w:t>
      </w:r>
      <w:r w:rsidR="00110CBC">
        <w:rPr>
          <w:rFonts w:ascii="Times New Roman" w:hAnsi="Times New Roman"/>
          <w:sz w:val="22"/>
          <w:szCs w:val="22"/>
        </w:rPr>
        <w:t>existing models</w:t>
      </w:r>
      <w:r w:rsidR="001D18D0">
        <w:rPr>
          <w:rFonts w:ascii="Times New Roman" w:hAnsi="Times New Roman"/>
          <w:sz w:val="22"/>
          <w:szCs w:val="22"/>
        </w:rPr>
        <w:t xml:space="preserve"> are </w:t>
      </w:r>
      <w:r w:rsidR="00BE0A23">
        <w:rPr>
          <w:rFonts w:ascii="Times New Roman" w:hAnsi="Times New Roman"/>
          <w:sz w:val="22"/>
          <w:szCs w:val="22"/>
        </w:rPr>
        <w:t xml:space="preserve">either too </w:t>
      </w:r>
      <w:r w:rsidR="001D18D0" w:rsidRPr="00456E92">
        <w:rPr>
          <w:rFonts w:ascii="Times New Roman" w:hAnsi="Times New Roman"/>
          <w:sz w:val="22"/>
          <w:szCs w:val="22"/>
        </w:rPr>
        <w:t>complex</w:t>
      </w:r>
      <w:r w:rsidR="00107C5F">
        <w:rPr>
          <w:rFonts w:ascii="Times New Roman" w:hAnsi="Times New Roman"/>
          <w:sz w:val="22"/>
          <w:szCs w:val="22"/>
        </w:rPr>
        <w:t>,</w:t>
      </w:r>
      <w:r w:rsidR="001D18D0" w:rsidRPr="00456E92">
        <w:rPr>
          <w:rFonts w:ascii="Times New Roman" w:hAnsi="Times New Roman"/>
          <w:sz w:val="22"/>
          <w:szCs w:val="22"/>
        </w:rPr>
        <w:t xml:space="preserve"> </w:t>
      </w:r>
      <w:r w:rsidR="00913BA6">
        <w:rPr>
          <w:rFonts w:ascii="Times New Roman" w:hAnsi="Times New Roman"/>
          <w:sz w:val="22"/>
          <w:szCs w:val="22"/>
        </w:rPr>
        <w:t>with light</w:t>
      </w:r>
      <w:r w:rsidR="001D18D0" w:rsidRPr="00456E92">
        <w:rPr>
          <w:rFonts w:ascii="Times New Roman" w:hAnsi="Times New Roman"/>
          <w:sz w:val="22"/>
          <w:szCs w:val="22"/>
        </w:rPr>
        <w:t xml:space="preserve"> model structure </w:t>
      </w:r>
      <w:r w:rsidR="00913BA6">
        <w:rPr>
          <w:rFonts w:ascii="Times New Roman" w:hAnsi="Times New Roman"/>
          <w:sz w:val="22"/>
          <w:szCs w:val="22"/>
        </w:rPr>
        <w:t>documentation</w:t>
      </w:r>
      <w:r w:rsidR="00107C5F">
        <w:rPr>
          <w:rFonts w:ascii="Times New Roman" w:hAnsi="Times New Roman"/>
          <w:sz w:val="22"/>
          <w:szCs w:val="22"/>
        </w:rPr>
        <w:t>, difficult data access, or, alternatively,</w:t>
      </w:r>
      <w:r w:rsidR="00913BA6">
        <w:rPr>
          <w:rFonts w:ascii="Times New Roman" w:hAnsi="Times New Roman"/>
          <w:sz w:val="22"/>
          <w:szCs w:val="22"/>
        </w:rPr>
        <w:t xml:space="preserve"> </w:t>
      </w:r>
      <w:r w:rsidR="001D18D0">
        <w:rPr>
          <w:rFonts w:ascii="Times New Roman" w:hAnsi="Times New Roman"/>
          <w:sz w:val="22"/>
          <w:szCs w:val="22"/>
        </w:rPr>
        <w:t>grossly simplistic (i.e., deterministic method).</w:t>
      </w:r>
      <w:r w:rsidR="001D18D0" w:rsidRPr="00456E92" w:rsidDel="00FE6A04">
        <w:rPr>
          <w:rFonts w:ascii="Times New Roman" w:hAnsi="Times New Roman"/>
          <w:sz w:val="22"/>
          <w:szCs w:val="22"/>
        </w:rPr>
        <w:t xml:space="preserve"> </w:t>
      </w:r>
      <w:r w:rsidR="00FE6A04">
        <w:rPr>
          <w:rFonts w:ascii="Times New Roman" w:hAnsi="Times New Roman"/>
          <w:sz w:val="22"/>
          <w:szCs w:val="22"/>
        </w:rPr>
        <w:t>A</w:t>
      </w:r>
      <w:r w:rsidR="001D35D7" w:rsidRPr="00456E92">
        <w:rPr>
          <w:rFonts w:ascii="Times New Roman" w:hAnsi="Times New Roman"/>
          <w:sz w:val="22"/>
          <w:szCs w:val="22"/>
        </w:rPr>
        <w:t xml:space="preserve"> </w:t>
      </w:r>
      <w:r w:rsidR="00C32851">
        <w:rPr>
          <w:rFonts w:ascii="Times New Roman" w:hAnsi="Times New Roman"/>
          <w:sz w:val="22"/>
          <w:szCs w:val="22"/>
        </w:rPr>
        <w:t>SD</w:t>
      </w:r>
      <w:r w:rsidR="0054022B">
        <w:rPr>
          <w:rFonts w:ascii="Times New Roman" w:hAnsi="Times New Roman"/>
          <w:sz w:val="22"/>
          <w:szCs w:val="22"/>
        </w:rPr>
        <w:t xml:space="preserve"> </w:t>
      </w:r>
      <w:r w:rsidR="001D35D7" w:rsidRPr="00456E92">
        <w:rPr>
          <w:rFonts w:ascii="Times New Roman" w:hAnsi="Times New Roman"/>
          <w:sz w:val="22"/>
          <w:szCs w:val="22"/>
        </w:rPr>
        <w:t xml:space="preserve">modeling approach </w:t>
      </w:r>
      <w:r w:rsidR="00110CBC">
        <w:rPr>
          <w:rFonts w:ascii="Times New Roman" w:hAnsi="Times New Roman"/>
          <w:sz w:val="22"/>
          <w:szCs w:val="22"/>
        </w:rPr>
        <w:t>building on the</w:t>
      </w:r>
      <w:r w:rsidR="001D18D0">
        <w:rPr>
          <w:rFonts w:ascii="Times New Roman" w:hAnsi="Times New Roman"/>
          <w:sz w:val="22"/>
          <w:szCs w:val="22"/>
        </w:rPr>
        <w:t xml:space="preserve"> causal descriptive method</w:t>
      </w:r>
      <w:r w:rsidR="00AB41DB">
        <w:rPr>
          <w:rFonts w:ascii="Times New Roman" w:hAnsi="Times New Roman"/>
          <w:sz w:val="22"/>
          <w:szCs w:val="22"/>
        </w:rPr>
        <w:t xml:space="preserve"> </w:t>
      </w:r>
      <w:r w:rsidR="00913BA6">
        <w:rPr>
          <w:rFonts w:ascii="Times New Roman" w:hAnsi="Times New Roman"/>
          <w:sz w:val="22"/>
          <w:szCs w:val="22"/>
        </w:rPr>
        <w:t>attempts to fill this analysis space</w:t>
      </w:r>
      <w:r w:rsidR="001D35D7" w:rsidRPr="00456E92">
        <w:rPr>
          <w:rFonts w:ascii="Times New Roman" w:hAnsi="Times New Roman"/>
          <w:sz w:val="22"/>
          <w:szCs w:val="22"/>
        </w:rPr>
        <w:t xml:space="preserve">. </w:t>
      </w:r>
    </w:p>
    <w:p w14:paraId="3158B18C" w14:textId="77777777" w:rsidR="001D35D7" w:rsidRDefault="001D35D7">
      <w:pPr>
        <w:rPr>
          <w:rFonts w:ascii="Times New Roman" w:hAnsi="Times New Roman"/>
          <w:b/>
          <w:sz w:val="22"/>
          <w:szCs w:val="22"/>
        </w:rPr>
      </w:pPr>
      <w:r w:rsidRPr="00456E92">
        <w:rPr>
          <w:rFonts w:ascii="Times New Roman" w:hAnsi="Times New Roman"/>
          <w:sz w:val="22"/>
          <w:szCs w:val="22"/>
        </w:rPr>
        <w:t xml:space="preserve">The fundamental interactions, purported drivers, and impacts of LUC can readily be modeled using SD. Parsimonious SD models can be powerful tools for generating and communicating important insights to the public (Forrester 2007), and SD has long been used </w:t>
      </w:r>
      <w:r>
        <w:rPr>
          <w:rFonts w:ascii="Times New Roman" w:hAnsi="Times New Roman"/>
          <w:sz w:val="22"/>
          <w:szCs w:val="22"/>
        </w:rPr>
        <w:t>to</w:t>
      </w:r>
      <w:r w:rsidRPr="00456E92">
        <w:rPr>
          <w:rFonts w:ascii="Times New Roman" w:hAnsi="Times New Roman"/>
          <w:sz w:val="22"/>
          <w:szCs w:val="22"/>
        </w:rPr>
        <w:t xml:space="preserve"> examin</w:t>
      </w:r>
      <w:r>
        <w:rPr>
          <w:rFonts w:ascii="Times New Roman" w:hAnsi="Times New Roman"/>
          <w:sz w:val="22"/>
          <w:szCs w:val="22"/>
        </w:rPr>
        <w:t>e</w:t>
      </w:r>
      <w:r w:rsidRPr="00456E92">
        <w:rPr>
          <w:rFonts w:ascii="Times New Roman" w:hAnsi="Times New Roman"/>
          <w:sz w:val="22"/>
          <w:szCs w:val="22"/>
        </w:rPr>
        <w:t xml:space="preserve"> and </w:t>
      </w:r>
      <w:del w:id="51" w:author="mcleary" w:date="2012-11-09T15:48:00Z">
        <w:r w:rsidRPr="00456E92" w:rsidDel="006758B3">
          <w:rPr>
            <w:rFonts w:ascii="Times New Roman" w:hAnsi="Times New Roman"/>
            <w:sz w:val="22"/>
            <w:szCs w:val="22"/>
          </w:rPr>
          <w:delText>elucidat</w:delText>
        </w:r>
        <w:r w:rsidDel="006758B3">
          <w:rPr>
            <w:rFonts w:ascii="Times New Roman" w:hAnsi="Times New Roman"/>
            <w:sz w:val="22"/>
            <w:szCs w:val="22"/>
          </w:rPr>
          <w:delText>e</w:delText>
        </w:r>
        <w:r w:rsidRPr="00456E92" w:rsidDel="006758B3">
          <w:rPr>
            <w:rFonts w:ascii="Times New Roman" w:hAnsi="Times New Roman"/>
            <w:sz w:val="22"/>
            <w:szCs w:val="22"/>
          </w:rPr>
          <w:delText xml:space="preserve"> </w:delText>
        </w:r>
      </w:del>
      <w:ins w:id="52" w:author="mcleary" w:date="2012-11-09T15:48:00Z">
        <w:r w:rsidR="006758B3">
          <w:rPr>
            <w:rFonts w:ascii="Times New Roman" w:hAnsi="Times New Roman"/>
            <w:sz w:val="22"/>
            <w:szCs w:val="22"/>
          </w:rPr>
          <w:t>inform</w:t>
        </w:r>
        <w:r w:rsidR="006758B3" w:rsidRPr="00456E92">
          <w:rPr>
            <w:rFonts w:ascii="Times New Roman" w:hAnsi="Times New Roman"/>
            <w:sz w:val="22"/>
            <w:szCs w:val="22"/>
          </w:rPr>
          <w:t xml:space="preserve"> </w:t>
        </w:r>
      </w:ins>
      <w:r w:rsidRPr="00456E92">
        <w:rPr>
          <w:rFonts w:ascii="Times New Roman" w:hAnsi="Times New Roman"/>
          <w:sz w:val="22"/>
          <w:szCs w:val="22"/>
        </w:rPr>
        <w:t xml:space="preserve">a wide variety of public policy questions and applications (Ghaffarzadegan </w:t>
      </w:r>
      <w:r w:rsidRPr="00456E92">
        <w:rPr>
          <w:rFonts w:ascii="Times New Roman" w:hAnsi="Times New Roman"/>
          <w:i/>
          <w:sz w:val="22"/>
          <w:szCs w:val="22"/>
        </w:rPr>
        <w:t>et al</w:t>
      </w:r>
      <w:r w:rsidRPr="00456E92">
        <w:rPr>
          <w:rFonts w:ascii="Times New Roman" w:hAnsi="Times New Roman"/>
          <w:sz w:val="22"/>
          <w:szCs w:val="22"/>
        </w:rPr>
        <w:t xml:space="preserve"> 2011). </w:t>
      </w:r>
      <w:r>
        <w:rPr>
          <w:rFonts w:ascii="Times New Roman" w:hAnsi="Times New Roman"/>
          <w:sz w:val="22"/>
          <w:szCs w:val="22"/>
        </w:rPr>
        <w:t>Users can easily modify BioLUC</w:t>
      </w:r>
      <w:r w:rsidRPr="00456E92">
        <w:rPr>
          <w:rFonts w:ascii="Times New Roman" w:hAnsi="Times New Roman"/>
          <w:sz w:val="22"/>
          <w:szCs w:val="22"/>
        </w:rPr>
        <w:t xml:space="preserve"> to test </w:t>
      </w:r>
      <w:r>
        <w:rPr>
          <w:rFonts w:ascii="Times New Roman" w:hAnsi="Times New Roman"/>
          <w:sz w:val="22"/>
          <w:szCs w:val="22"/>
        </w:rPr>
        <w:t xml:space="preserve">the </w:t>
      </w:r>
      <w:r w:rsidRPr="00456E92">
        <w:rPr>
          <w:rFonts w:ascii="Times New Roman" w:hAnsi="Times New Roman"/>
          <w:sz w:val="22"/>
          <w:szCs w:val="22"/>
        </w:rPr>
        <w:t>effects of policies or model assumptions</w:t>
      </w:r>
      <w:r>
        <w:rPr>
          <w:rFonts w:ascii="Times New Roman" w:hAnsi="Times New Roman"/>
          <w:sz w:val="22"/>
          <w:szCs w:val="22"/>
        </w:rPr>
        <w:t>. Another benefit is its capability for</w:t>
      </w:r>
      <w:r w:rsidR="00C32851">
        <w:rPr>
          <w:rFonts w:ascii="Times New Roman" w:hAnsi="Times New Roman"/>
          <w:sz w:val="22"/>
          <w:szCs w:val="22"/>
        </w:rPr>
        <w:t xml:space="preserve"> dynamic analysis:</w:t>
      </w:r>
      <w:r w:rsidRPr="00456E92">
        <w:rPr>
          <w:rFonts w:ascii="Times New Roman" w:hAnsi="Times New Roman"/>
          <w:sz w:val="22"/>
          <w:szCs w:val="22"/>
        </w:rPr>
        <w:t xml:space="preserve"> our model, crop yields and food demand profiles (e.g., meat demand and caloric preferences) may dynamically (and </w:t>
      </w:r>
      <w:commentRangeStart w:id="53"/>
      <w:r w:rsidRPr="00456E92">
        <w:rPr>
          <w:rFonts w:ascii="Times New Roman" w:hAnsi="Times New Roman"/>
          <w:sz w:val="22"/>
          <w:szCs w:val="22"/>
        </w:rPr>
        <w:t>endogenously</w:t>
      </w:r>
      <w:commentRangeEnd w:id="53"/>
      <w:r w:rsidR="006758B3">
        <w:rPr>
          <w:rStyle w:val="CommentReference"/>
        </w:rPr>
        <w:commentReference w:id="53"/>
      </w:r>
      <w:r w:rsidRPr="00456E92">
        <w:rPr>
          <w:rFonts w:ascii="Times New Roman" w:hAnsi="Times New Roman"/>
          <w:sz w:val="22"/>
          <w:szCs w:val="22"/>
        </w:rPr>
        <w:t xml:space="preserve">) change over time due to improvements in economic and technological wealth. This provides flexibility for assessing </w:t>
      </w:r>
      <w:r>
        <w:rPr>
          <w:rFonts w:ascii="Times New Roman" w:hAnsi="Times New Roman"/>
          <w:sz w:val="22"/>
          <w:szCs w:val="22"/>
        </w:rPr>
        <w:t xml:space="preserve">a range of plausible </w:t>
      </w:r>
      <w:r w:rsidRPr="00456E92">
        <w:rPr>
          <w:rFonts w:ascii="Times New Roman" w:hAnsi="Times New Roman"/>
          <w:sz w:val="22"/>
          <w:szCs w:val="22"/>
        </w:rPr>
        <w:t>LUC impacts</w:t>
      </w:r>
      <w:r>
        <w:rPr>
          <w:rFonts w:ascii="Times New Roman" w:hAnsi="Times New Roman"/>
          <w:sz w:val="22"/>
          <w:szCs w:val="22"/>
        </w:rPr>
        <w:t xml:space="preserve"> as part of sensitivity or Monte Carlo analysis</w:t>
      </w:r>
      <w:r w:rsidR="00110CBC">
        <w:rPr>
          <w:rFonts w:ascii="Times New Roman" w:hAnsi="Times New Roman"/>
          <w:sz w:val="22"/>
          <w:szCs w:val="22"/>
        </w:rPr>
        <w:t xml:space="preserve"> at </w:t>
      </w:r>
      <w:r w:rsidR="00BE0A23">
        <w:rPr>
          <w:rFonts w:ascii="Times New Roman" w:hAnsi="Times New Roman"/>
          <w:sz w:val="22"/>
          <w:szCs w:val="22"/>
        </w:rPr>
        <w:t xml:space="preserve">a </w:t>
      </w:r>
      <w:r w:rsidR="00110CBC">
        <w:rPr>
          <w:rFonts w:ascii="Times New Roman" w:hAnsi="Times New Roman"/>
          <w:sz w:val="22"/>
          <w:szCs w:val="22"/>
        </w:rPr>
        <w:t>high level</w:t>
      </w:r>
      <w:ins w:id="54" w:author="mcleary" w:date="2012-11-09T15:49:00Z">
        <w:r w:rsidR="006758B3">
          <w:rPr>
            <w:rFonts w:ascii="Times New Roman" w:hAnsi="Times New Roman"/>
            <w:sz w:val="22"/>
            <w:szCs w:val="22"/>
          </w:rPr>
          <w:t>,</w:t>
        </w:r>
      </w:ins>
      <w:r w:rsidR="00110CBC">
        <w:rPr>
          <w:rFonts w:ascii="Times New Roman" w:hAnsi="Times New Roman"/>
          <w:sz w:val="22"/>
          <w:szCs w:val="22"/>
        </w:rPr>
        <w:t xml:space="preserve"> before carrying out a fuller analysis with a more detailed economic equilibrium model.</w:t>
      </w:r>
    </w:p>
    <w:p w14:paraId="32A02299" w14:textId="77777777" w:rsidR="001D35D7" w:rsidRPr="00B55D82" w:rsidRDefault="001D35D7" w:rsidP="00B55D82">
      <w:pPr>
        <w:pStyle w:val="ListParagraph"/>
        <w:numPr>
          <w:ilvl w:val="0"/>
          <w:numId w:val="15"/>
        </w:numPr>
        <w:rPr>
          <w:rFonts w:ascii="Times New Roman" w:hAnsi="Times New Roman"/>
          <w:b/>
          <w:sz w:val="22"/>
          <w:szCs w:val="22"/>
        </w:rPr>
      </w:pPr>
      <w:r w:rsidRPr="00456E92">
        <w:rPr>
          <w:rFonts w:ascii="Times New Roman" w:hAnsi="Times New Roman"/>
          <w:b/>
          <w:sz w:val="22"/>
          <w:szCs w:val="22"/>
        </w:rPr>
        <w:t xml:space="preserve">BioLUC Modeling Approach  </w:t>
      </w:r>
    </w:p>
    <w:p w14:paraId="445C2026" w14:textId="77777777" w:rsidR="00110CBC" w:rsidRDefault="001D35D7">
      <w:pPr>
        <w:rPr>
          <w:rFonts w:ascii="Times New Roman" w:hAnsi="Times New Roman"/>
          <w:sz w:val="22"/>
          <w:szCs w:val="22"/>
        </w:rPr>
      </w:pPr>
      <w:r w:rsidRPr="00456E92">
        <w:rPr>
          <w:rFonts w:ascii="Times New Roman" w:hAnsi="Times New Roman"/>
          <w:sz w:val="22"/>
          <w:szCs w:val="22"/>
        </w:rPr>
        <w:t xml:space="preserve">The generalized influence diagram for a </w:t>
      </w:r>
      <w:r w:rsidR="00E82941">
        <w:rPr>
          <w:rFonts w:ascii="Times New Roman" w:hAnsi="Times New Roman"/>
          <w:sz w:val="22"/>
          <w:szCs w:val="22"/>
        </w:rPr>
        <w:t>generic</w:t>
      </w:r>
      <w:r w:rsidR="00E82941" w:rsidRPr="00456E92">
        <w:rPr>
          <w:rFonts w:ascii="Times New Roman" w:hAnsi="Times New Roman"/>
          <w:sz w:val="22"/>
          <w:szCs w:val="22"/>
        </w:rPr>
        <w:t xml:space="preserve"> </w:t>
      </w:r>
      <w:r w:rsidRPr="00456E92">
        <w:rPr>
          <w:rFonts w:ascii="Times New Roman" w:hAnsi="Times New Roman"/>
          <w:sz w:val="22"/>
          <w:szCs w:val="22"/>
        </w:rPr>
        <w:t>region</w:t>
      </w:r>
      <w:r w:rsidR="00E82941">
        <w:rPr>
          <w:rFonts w:ascii="Times New Roman" w:hAnsi="Times New Roman"/>
          <w:sz w:val="22"/>
          <w:szCs w:val="22"/>
        </w:rPr>
        <w:t xml:space="preserve"> of the world</w:t>
      </w:r>
      <w:r w:rsidRPr="00456E92">
        <w:rPr>
          <w:rFonts w:ascii="Times New Roman" w:hAnsi="Times New Roman"/>
          <w:sz w:val="22"/>
          <w:szCs w:val="22"/>
        </w:rPr>
        <w:t xml:space="preserve"> </w:t>
      </w:r>
      <w:r w:rsidR="0054022B">
        <w:rPr>
          <w:rFonts w:ascii="Times New Roman" w:hAnsi="Times New Roman"/>
          <w:sz w:val="22"/>
          <w:szCs w:val="22"/>
        </w:rPr>
        <w:t xml:space="preserve">in the BioLUC model </w:t>
      </w:r>
      <w:r w:rsidRPr="00456E92">
        <w:rPr>
          <w:rFonts w:ascii="Times New Roman" w:hAnsi="Times New Roman"/>
          <w:sz w:val="22"/>
          <w:szCs w:val="22"/>
        </w:rPr>
        <w:t xml:space="preserve">is presented in </w:t>
      </w:r>
      <w:r>
        <w:rPr>
          <w:rFonts w:ascii="Times New Roman" w:hAnsi="Times New Roman"/>
          <w:sz w:val="22"/>
          <w:szCs w:val="22"/>
        </w:rPr>
        <w:t>f</w:t>
      </w:r>
      <w:r w:rsidRPr="00456E92">
        <w:rPr>
          <w:rFonts w:ascii="Times New Roman" w:hAnsi="Times New Roman"/>
          <w:sz w:val="22"/>
          <w:szCs w:val="22"/>
        </w:rPr>
        <w:t xml:space="preserve">igure </w:t>
      </w:r>
      <w:r>
        <w:rPr>
          <w:rFonts w:ascii="Times New Roman" w:hAnsi="Times New Roman"/>
          <w:sz w:val="22"/>
          <w:szCs w:val="22"/>
        </w:rPr>
        <w:t>1</w:t>
      </w:r>
      <w:r w:rsidRPr="00456E92">
        <w:rPr>
          <w:rFonts w:ascii="Times New Roman" w:hAnsi="Times New Roman"/>
          <w:sz w:val="22"/>
          <w:szCs w:val="22"/>
        </w:rPr>
        <w:t xml:space="preserve">. The movement of land between usage categories over time is represented in the model using stocks </w:t>
      </w:r>
      <w:r>
        <w:rPr>
          <w:rFonts w:ascii="Times New Roman" w:hAnsi="Times New Roman"/>
          <w:sz w:val="22"/>
          <w:szCs w:val="22"/>
        </w:rPr>
        <w:t>for</w:t>
      </w:r>
      <w:r w:rsidRPr="00456E92">
        <w:rPr>
          <w:rFonts w:ascii="Times New Roman" w:hAnsi="Times New Roman"/>
          <w:sz w:val="22"/>
          <w:szCs w:val="22"/>
        </w:rPr>
        <w:t xml:space="preserve"> four </w:t>
      </w:r>
      <w:r>
        <w:rPr>
          <w:rFonts w:ascii="Times New Roman" w:hAnsi="Times New Roman"/>
          <w:sz w:val="22"/>
          <w:szCs w:val="22"/>
        </w:rPr>
        <w:t>different land bases,</w:t>
      </w:r>
      <w:r w:rsidR="00C32851">
        <w:rPr>
          <w:rFonts w:ascii="Times New Roman" w:hAnsi="Times New Roman"/>
          <w:sz w:val="22"/>
          <w:szCs w:val="22"/>
        </w:rPr>
        <w:t xml:space="preserve"> which</w:t>
      </w:r>
      <w:r w:rsidRPr="00456E92">
        <w:rPr>
          <w:rFonts w:ascii="Times New Roman" w:hAnsi="Times New Roman"/>
          <w:sz w:val="22"/>
          <w:szCs w:val="22"/>
        </w:rPr>
        <w:t xml:space="preserve"> flows into or out of those stocks. Within the </w:t>
      </w:r>
      <w:r w:rsidR="00842F28">
        <w:rPr>
          <w:rFonts w:ascii="Times New Roman" w:hAnsi="Times New Roman"/>
          <w:sz w:val="22"/>
          <w:szCs w:val="22"/>
        </w:rPr>
        <w:t>“</w:t>
      </w:r>
      <w:r w:rsidRPr="00456E92">
        <w:rPr>
          <w:rFonts w:ascii="Times New Roman" w:hAnsi="Times New Roman"/>
          <w:sz w:val="22"/>
          <w:szCs w:val="22"/>
        </w:rPr>
        <w:t>Crops</w:t>
      </w:r>
      <w:r w:rsidR="00842F28">
        <w:rPr>
          <w:rFonts w:ascii="Times New Roman" w:hAnsi="Times New Roman"/>
          <w:sz w:val="22"/>
          <w:szCs w:val="22"/>
        </w:rPr>
        <w:t>”</w:t>
      </w:r>
      <w:r w:rsidRPr="00456E92">
        <w:rPr>
          <w:rFonts w:ascii="Times New Roman" w:hAnsi="Times New Roman"/>
          <w:sz w:val="22"/>
          <w:szCs w:val="22"/>
        </w:rPr>
        <w:t xml:space="preserve"> land base, </w:t>
      </w:r>
      <w:r w:rsidRPr="00456E92">
        <w:rPr>
          <w:rFonts w:ascii="Times New Roman" w:hAnsi="Times New Roman"/>
          <w:sz w:val="22"/>
          <w:szCs w:val="22"/>
        </w:rPr>
        <w:lastRenderedPageBreak/>
        <w:t>land is allocated among multiple competing uses</w:t>
      </w:r>
      <w:r w:rsidR="00991D83">
        <w:rPr>
          <w:rFonts w:ascii="Times New Roman" w:hAnsi="Times New Roman"/>
          <w:sz w:val="22"/>
          <w:szCs w:val="22"/>
        </w:rPr>
        <w:t xml:space="preserve"> (e.g., food, feed, fuel, and fiber)</w:t>
      </w:r>
      <w:r w:rsidRPr="00456E92">
        <w:rPr>
          <w:rFonts w:ascii="Times New Roman" w:hAnsi="Times New Roman"/>
          <w:sz w:val="22"/>
          <w:szCs w:val="22"/>
        </w:rPr>
        <w:t xml:space="preserve">. Note the “Abandoned” category among the land bases: this land category, assumed nonproductive, enables us to explore land abandonment and rehabilitation scenarios. “Available” land is forest and grassland that is potentially available for productive use as pasture or cropland. </w:t>
      </w:r>
    </w:p>
    <w:p w14:paraId="1D4A201B" w14:textId="77777777" w:rsidR="001D35D7" w:rsidRDefault="001D35D7">
      <w:pPr>
        <w:rPr>
          <w:rFonts w:ascii="Times New Roman" w:hAnsi="Times New Roman"/>
          <w:sz w:val="22"/>
          <w:szCs w:val="22"/>
        </w:rPr>
      </w:pPr>
      <w:r w:rsidRPr="00456E92">
        <w:rPr>
          <w:rFonts w:ascii="Times New Roman" w:hAnsi="Times New Roman"/>
          <w:sz w:val="22"/>
          <w:szCs w:val="22"/>
        </w:rPr>
        <w:t xml:space="preserve">Figure </w:t>
      </w:r>
      <w:r>
        <w:rPr>
          <w:rFonts w:ascii="Times New Roman" w:hAnsi="Times New Roman"/>
          <w:sz w:val="22"/>
          <w:szCs w:val="22"/>
        </w:rPr>
        <w:t>1</w:t>
      </w:r>
      <w:r w:rsidRPr="00456E92">
        <w:rPr>
          <w:rFonts w:ascii="Times New Roman" w:hAnsi="Times New Roman"/>
          <w:sz w:val="22"/>
          <w:szCs w:val="22"/>
        </w:rPr>
        <w:t xml:space="preserve"> also shows how externally-defined scenarios for key parameters impact the system: biomass yield and crop land allocation determine production of various crops; </w:t>
      </w:r>
      <w:r>
        <w:rPr>
          <w:rFonts w:ascii="Times New Roman" w:hAnsi="Times New Roman"/>
          <w:sz w:val="22"/>
          <w:szCs w:val="22"/>
        </w:rPr>
        <w:t xml:space="preserve">and </w:t>
      </w:r>
      <w:r w:rsidR="00C32851">
        <w:rPr>
          <w:rFonts w:ascii="Times New Roman" w:hAnsi="Times New Roman"/>
          <w:sz w:val="22"/>
          <w:szCs w:val="22"/>
        </w:rPr>
        <w:t>population, per-</w:t>
      </w:r>
      <w:r w:rsidRPr="00456E92">
        <w:rPr>
          <w:rFonts w:ascii="Times New Roman" w:hAnsi="Times New Roman"/>
          <w:sz w:val="22"/>
          <w:szCs w:val="22"/>
        </w:rPr>
        <w:t>capita demand, and biofuel demand drive</w:t>
      </w:r>
      <w:r w:rsidR="00991D83">
        <w:rPr>
          <w:rFonts w:ascii="Times New Roman" w:hAnsi="Times New Roman"/>
          <w:sz w:val="22"/>
          <w:szCs w:val="22"/>
        </w:rPr>
        <w:t>s</w:t>
      </w:r>
      <w:r w:rsidRPr="00456E92">
        <w:rPr>
          <w:rFonts w:ascii="Times New Roman" w:hAnsi="Times New Roman"/>
          <w:sz w:val="22"/>
          <w:szCs w:val="22"/>
        </w:rPr>
        <w:t xml:space="preserve"> “direct” demands for various crops.</w:t>
      </w:r>
    </w:p>
    <w:p w14:paraId="3FBE7E88" w14:textId="77777777" w:rsidR="001D35D7" w:rsidRDefault="001D35D7">
      <w:pPr>
        <w:rPr>
          <w:rFonts w:ascii="Times New Roman" w:hAnsi="Times New Roman"/>
          <w:sz w:val="22"/>
          <w:szCs w:val="22"/>
        </w:rPr>
      </w:pPr>
      <w:r w:rsidRPr="00456E92">
        <w:rPr>
          <w:rFonts w:ascii="Times New Roman" w:hAnsi="Times New Roman"/>
          <w:sz w:val="22"/>
          <w:szCs w:val="22"/>
        </w:rPr>
        <w:t>BioLUC represents key feedback processes that drive the allocation of land over time</w:t>
      </w:r>
      <w:r>
        <w:rPr>
          <w:rFonts w:ascii="Times New Roman" w:hAnsi="Times New Roman"/>
          <w:sz w:val="22"/>
          <w:szCs w:val="22"/>
        </w:rPr>
        <w:t>. Examples of these processes include</w:t>
      </w:r>
      <w:r w:rsidRPr="00456E92">
        <w:rPr>
          <w:rFonts w:ascii="Times New Roman" w:hAnsi="Times New Roman"/>
          <w:sz w:val="22"/>
          <w:szCs w:val="22"/>
        </w:rPr>
        <w:t xml:space="preserve">: </w:t>
      </w:r>
    </w:p>
    <w:p w14:paraId="0A08EF44" w14:textId="77777777" w:rsidR="001D35D7" w:rsidRPr="00152EA4" w:rsidRDefault="001D35D7">
      <w:pPr>
        <w:pStyle w:val="ListParagraph"/>
        <w:numPr>
          <w:ilvl w:val="0"/>
          <w:numId w:val="4"/>
        </w:numPr>
        <w:rPr>
          <w:rFonts w:ascii="Times New Roman" w:hAnsi="Times New Roman"/>
          <w:sz w:val="22"/>
          <w:szCs w:val="22"/>
        </w:rPr>
      </w:pPr>
      <w:r w:rsidRPr="00456E92">
        <w:rPr>
          <w:rFonts w:ascii="Times New Roman" w:hAnsi="Times New Roman"/>
          <w:sz w:val="22"/>
          <w:szCs w:val="22"/>
        </w:rPr>
        <w:t xml:space="preserve">Imbalances between production and consumption of various agricultural products motivate changes in the allocation of land among different uses at a regional level. </w:t>
      </w:r>
    </w:p>
    <w:p w14:paraId="13CFBE9A" w14:textId="77777777" w:rsidR="001D35D7" w:rsidRPr="00152EA4" w:rsidRDefault="001D35D7" w:rsidP="009C552F">
      <w:pPr>
        <w:pStyle w:val="ListParagraph"/>
        <w:numPr>
          <w:ilvl w:val="1"/>
          <w:numId w:val="4"/>
        </w:numPr>
        <w:rPr>
          <w:rFonts w:ascii="Times New Roman" w:hAnsi="Times New Roman"/>
          <w:sz w:val="22"/>
          <w:szCs w:val="22"/>
        </w:rPr>
      </w:pPr>
      <w:r w:rsidRPr="00456E92">
        <w:rPr>
          <w:rFonts w:ascii="Times New Roman" w:hAnsi="Times New Roman"/>
          <w:sz w:val="22"/>
          <w:szCs w:val="22"/>
        </w:rPr>
        <w:t xml:space="preserve">Demand for animal products </w:t>
      </w:r>
      <w:r>
        <w:rPr>
          <w:rFonts w:ascii="Times New Roman" w:hAnsi="Times New Roman"/>
          <w:sz w:val="22"/>
          <w:szCs w:val="22"/>
        </w:rPr>
        <w:t>creates</w:t>
      </w:r>
      <w:r w:rsidRPr="00456E92">
        <w:rPr>
          <w:rFonts w:ascii="Times New Roman" w:hAnsi="Times New Roman"/>
          <w:sz w:val="22"/>
          <w:szCs w:val="22"/>
        </w:rPr>
        <w:t xml:space="preserve"> additional demand for crops grown as feed.</w:t>
      </w:r>
    </w:p>
    <w:p w14:paraId="23CFC495" w14:textId="77777777" w:rsidR="001D35D7" w:rsidRPr="00152EA4" w:rsidRDefault="009C552F" w:rsidP="009C552F">
      <w:pPr>
        <w:pStyle w:val="ListParagraph"/>
        <w:numPr>
          <w:ilvl w:val="1"/>
          <w:numId w:val="4"/>
        </w:numPr>
        <w:rPr>
          <w:rFonts w:ascii="Times New Roman" w:hAnsi="Times New Roman"/>
          <w:sz w:val="22"/>
          <w:szCs w:val="22"/>
        </w:rPr>
      </w:pPr>
      <w:r>
        <w:rPr>
          <w:rFonts w:ascii="Times New Roman" w:hAnsi="Times New Roman"/>
          <w:sz w:val="22"/>
          <w:szCs w:val="22"/>
        </w:rPr>
        <w:t>C</w:t>
      </w:r>
      <w:r w:rsidR="001D35D7" w:rsidRPr="00456E92">
        <w:rPr>
          <w:rFonts w:ascii="Times New Roman" w:hAnsi="Times New Roman"/>
          <w:sz w:val="22"/>
          <w:szCs w:val="22"/>
        </w:rPr>
        <w:t>rop and animal product</w:t>
      </w:r>
      <w:r>
        <w:rPr>
          <w:rFonts w:ascii="Times New Roman" w:hAnsi="Times New Roman"/>
          <w:sz w:val="22"/>
          <w:szCs w:val="22"/>
        </w:rPr>
        <w:t xml:space="preserve"> imbalances between production and consumption</w:t>
      </w:r>
      <w:r w:rsidR="001D35D7" w:rsidRPr="00456E92">
        <w:rPr>
          <w:rFonts w:ascii="Times New Roman" w:hAnsi="Times New Roman"/>
          <w:sz w:val="22"/>
          <w:szCs w:val="22"/>
        </w:rPr>
        <w:t xml:space="preserve"> stimulate adaptive responses in the system</w:t>
      </w:r>
      <w:r w:rsidR="00991D83">
        <w:rPr>
          <w:rFonts w:ascii="Times New Roman" w:hAnsi="Times New Roman"/>
          <w:sz w:val="22"/>
          <w:szCs w:val="22"/>
        </w:rPr>
        <w:t xml:space="preserve"> to move towards equilibrium</w:t>
      </w:r>
      <w:r w:rsidR="001D35D7" w:rsidRPr="00456E92">
        <w:rPr>
          <w:rFonts w:ascii="Times New Roman" w:hAnsi="Times New Roman"/>
          <w:sz w:val="22"/>
          <w:szCs w:val="22"/>
        </w:rPr>
        <w:t xml:space="preserve">. </w:t>
      </w:r>
    </w:p>
    <w:p w14:paraId="74B5492A" w14:textId="77777777" w:rsidR="001D35D7" w:rsidRPr="00152EA4" w:rsidRDefault="001D35D7" w:rsidP="009C552F">
      <w:pPr>
        <w:pStyle w:val="ListParagraph"/>
        <w:numPr>
          <w:ilvl w:val="1"/>
          <w:numId w:val="4"/>
        </w:numPr>
        <w:rPr>
          <w:rFonts w:ascii="Times New Roman" w:hAnsi="Times New Roman"/>
          <w:sz w:val="22"/>
          <w:szCs w:val="22"/>
        </w:rPr>
      </w:pPr>
      <w:r w:rsidRPr="00456E92">
        <w:rPr>
          <w:rFonts w:ascii="Times New Roman" w:hAnsi="Times New Roman"/>
          <w:sz w:val="22"/>
          <w:szCs w:val="22"/>
        </w:rPr>
        <w:t>Re-</w:t>
      </w:r>
      <w:del w:id="55" w:author="mcleary" w:date="2012-11-09T15:50:00Z">
        <w:r w:rsidRPr="00456E92" w:rsidDel="006758B3">
          <w:rPr>
            <w:rFonts w:ascii="Times New Roman" w:hAnsi="Times New Roman"/>
            <w:sz w:val="22"/>
            <w:szCs w:val="22"/>
          </w:rPr>
          <w:delText>allocati</w:delText>
        </w:r>
        <w:r w:rsidDel="006758B3">
          <w:rPr>
            <w:rFonts w:ascii="Times New Roman" w:hAnsi="Times New Roman"/>
            <w:sz w:val="22"/>
            <w:szCs w:val="22"/>
          </w:rPr>
          <w:delText>ng</w:delText>
        </w:r>
        <w:r w:rsidRPr="00456E92" w:rsidDel="006758B3">
          <w:rPr>
            <w:rFonts w:ascii="Times New Roman" w:hAnsi="Times New Roman"/>
            <w:sz w:val="22"/>
            <w:szCs w:val="22"/>
          </w:rPr>
          <w:delText xml:space="preserve"> </w:delText>
        </w:r>
      </w:del>
      <w:ins w:id="56" w:author="mcleary" w:date="2012-11-09T15:50:00Z">
        <w:r w:rsidR="006758B3">
          <w:rPr>
            <w:rFonts w:ascii="Times New Roman" w:hAnsi="Times New Roman"/>
            <w:sz w:val="22"/>
            <w:szCs w:val="22"/>
          </w:rPr>
          <w:t>allocation of</w:t>
        </w:r>
        <w:r w:rsidR="006758B3" w:rsidRPr="00456E92">
          <w:rPr>
            <w:rFonts w:ascii="Times New Roman" w:hAnsi="Times New Roman"/>
            <w:sz w:val="22"/>
            <w:szCs w:val="22"/>
          </w:rPr>
          <w:t xml:space="preserve"> </w:t>
        </w:r>
      </w:ins>
      <w:r w:rsidRPr="00456E92">
        <w:rPr>
          <w:rFonts w:ascii="Times New Roman" w:hAnsi="Times New Roman"/>
          <w:sz w:val="22"/>
          <w:szCs w:val="22"/>
        </w:rPr>
        <w:t>existing crop land among different uses balances the mix of crops produced against the mix of crops required.</w:t>
      </w:r>
    </w:p>
    <w:p w14:paraId="69C4C392" w14:textId="77777777" w:rsidR="001D35D7" w:rsidRPr="00152EA4" w:rsidRDefault="001D35D7" w:rsidP="00785E4E">
      <w:pPr>
        <w:pStyle w:val="ListParagraph"/>
        <w:numPr>
          <w:ilvl w:val="0"/>
          <w:numId w:val="4"/>
        </w:numPr>
        <w:rPr>
          <w:rFonts w:ascii="Times New Roman" w:hAnsi="Times New Roman"/>
          <w:sz w:val="22"/>
          <w:szCs w:val="22"/>
        </w:rPr>
      </w:pPr>
      <w:r w:rsidRPr="00456E92">
        <w:rPr>
          <w:rFonts w:ascii="Times New Roman" w:hAnsi="Times New Roman"/>
          <w:sz w:val="22"/>
          <w:szCs w:val="22"/>
        </w:rPr>
        <w:t>Re-</w:t>
      </w:r>
      <w:del w:id="57" w:author="mcleary" w:date="2012-11-09T15:50:00Z">
        <w:r w:rsidRPr="00456E92" w:rsidDel="006758B3">
          <w:rPr>
            <w:rFonts w:ascii="Times New Roman" w:hAnsi="Times New Roman"/>
            <w:sz w:val="22"/>
            <w:szCs w:val="22"/>
          </w:rPr>
          <w:delText>distributi</w:delText>
        </w:r>
        <w:r w:rsidDel="006758B3">
          <w:rPr>
            <w:rFonts w:ascii="Times New Roman" w:hAnsi="Times New Roman"/>
            <w:sz w:val="22"/>
            <w:szCs w:val="22"/>
          </w:rPr>
          <w:delText>ng</w:delText>
        </w:r>
        <w:r w:rsidRPr="00456E92" w:rsidDel="006758B3">
          <w:rPr>
            <w:rFonts w:ascii="Times New Roman" w:hAnsi="Times New Roman"/>
            <w:sz w:val="22"/>
            <w:szCs w:val="22"/>
          </w:rPr>
          <w:delText xml:space="preserve"> </w:delText>
        </w:r>
      </w:del>
      <w:ins w:id="58" w:author="mcleary" w:date="2012-11-09T15:50:00Z">
        <w:r w:rsidR="006758B3" w:rsidRPr="00456E92">
          <w:rPr>
            <w:rFonts w:ascii="Times New Roman" w:hAnsi="Times New Roman"/>
            <w:sz w:val="22"/>
            <w:szCs w:val="22"/>
          </w:rPr>
          <w:t>distributi</w:t>
        </w:r>
        <w:r w:rsidR="006758B3">
          <w:rPr>
            <w:rFonts w:ascii="Times New Roman" w:hAnsi="Times New Roman"/>
            <w:sz w:val="22"/>
            <w:szCs w:val="22"/>
          </w:rPr>
          <w:t xml:space="preserve">on of </w:t>
        </w:r>
        <w:r w:rsidR="006758B3" w:rsidRPr="00456E92">
          <w:rPr>
            <w:rFonts w:ascii="Times New Roman" w:hAnsi="Times New Roman"/>
            <w:sz w:val="22"/>
            <w:szCs w:val="22"/>
          </w:rPr>
          <w:t xml:space="preserve"> </w:t>
        </w:r>
      </w:ins>
      <w:r w:rsidRPr="00456E92">
        <w:rPr>
          <w:rFonts w:ascii="Times New Roman" w:hAnsi="Times New Roman"/>
          <w:sz w:val="22"/>
          <w:szCs w:val="22"/>
        </w:rPr>
        <w:t>the land bases, for example by convert</w:t>
      </w:r>
      <w:r w:rsidR="00017564">
        <w:rPr>
          <w:rFonts w:ascii="Times New Roman" w:hAnsi="Times New Roman"/>
          <w:sz w:val="22"/>
          <w:szCs w:val="22"/>
        </w:rPr>
        <w:t>ing available land into pasture</w:t>
      </w:r>
      <w:r w:rsidRPr="00456E92">
        <w:rPr>
          <w:rFonts w:ascii="Times New Roman" w:hAnsi="Times New Roman"/>
          <w:sz w:val="22"/>
          <w:szCs w:val="22"/>
        </w:rPr>
        <w:t>land or by turning pa</w:t>
      </w:r>
      <w:r w:rsidR="00C32851">
        <w:rPr>
          <w:rFonts w:ascii="Times New Roman" w:hAnsi="Times New Roman"/>
          <w:sz w:val="22"/>
          <w:szCs w:val="22"/>
        </w:rPr>
        <w:t>sture</w:t>
      </w:r>
      <w:r w:rsidRPr="00456E92">
        <w:rPr>
          <w:rFonts w:ascii="Times New Roman" w:hAnsi="Times New Roman"/>
          <w:sz w:val="22"/>
          <w:szCs w:val="22"/>
        </w:rPr>
        <w:t>land into crop land, adjusts production to more closely meet demand.</w:t>
      </w:r>
    </w:p>
    <w:p w14:paraId="3C8FA6DC" w14:textId="77777777" w:rsidR="001D35D7" w:rsidRPr="00152EA4" w:rsidRDefault="001D35D7" w:rsidP="00785E4E">
      <w:pPr>
        <w:pStyle w:val="ListParagraph"/>
        <w:numPr>
          <w:ilvl w:val="0"/>
          <w:numId w:val="4"/>
        </w:numPr>
        <w:rPr>
          <w:rFonts w:ascii="Times New Roman" w:hAnsi="Times New Roman"/>
          <w:sz w:val="22"/>
          <w:szCs w:val="22"/>
        </w:rPr>
      </w:pPr>
      <w:r w:rsidRPr="00456E92">
        <w:rPr>
          <w:rFonts w:ascii="Times New Roman" w:hAnsi="Times New Roman"/>
          <w:sz w:val="22"/>
          <w:szCs w:val="22"/>
        </w:rPr>
        <w:t xml:space="preserve">Crop or animal product imbalances are further reduced through imports/exports from other regions. </w:t>
      </w:r>
    </w:p>
    <w:p w14:paraId="6E011232" w14:textId="77777777" w:rsidR="001D35D7" w:rsidRPr="00152EA4" w:rsidRDefault="00367AEC" w:rsidP="00FC07C4">
      <w:pPr>
        <w:rPr>
          <w:rFonts w:ascii="Times New Roman" w:hAnsi="Times New Roman"/>
          <w:sz w:val="22"/>
          <w:szCs w:val="22"/>
        </w:rPr>
      </w:pPr>
      <w:r>
        <w:rPr>
          <w:rFonts w:ascii="Times New Roman" w:hAnsi="Times New Roman"/>
          <w:noProof/>
          <w:sz w:val="22"/>
          <w:szCs w:val="22"/>
        </w:rPr>
        <w:drawing>
          <wp:inline distT="0" distB="0" distL="0" distR="0" wp14:anchorId="2D70B38F" wp14:editId="57A53F6D">
            <wp:extent cx="5943600" cy="3748336"/>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3748336"/>
                    </a:xfrm>
                    <a:prstGeom prst="rect">
                      <a:avLst/>
                    </a:prstGeom>
                    <a:noFill/>
                    <a:ln w="9525">
                      <a:noFill/>
                      <a:miter lim="800000"/>
                      <a:headEnd/>
                      <a:tailEnd/>
                    </a:ln>
                  </pic:spPr>
                </pic:pic>
              </a:graphicData>
            </a:graphic>
          </wp:inline>
        </w:drawing>
      </w:r>
    </w:p>
    <w:p w14:paraId="3A2404EC" w14:textId="77777777" w:rsidR="00B550C8" w:rsidRPr="00C32851" w:rsidRDefault="00B550C8" w:rsidP="00C32851">
      <w:pPr>
        <w:rPr>
          <w:rFonts w:ascii="Times New Roman" w:hAnsi="Times New Roman"/>
          <w:sz w:val="20"/>
          <w:szCs w:val="20"/>
        </w:rPr>
      </w:pPr>
    </w:p>
    <w:p w14:paraId="12DD95D9" w14:textId="77777777" w:rsidR="001D35D7" w:rsidRPr="00C32851" w:rsidRDefault="001D35D7" w:rsidP="00C32851">
      <w:pPr>
        <w:rPr>
          <w:rFonts w:ascii="Times New Roman" w:hAnsi="Times New Roman"/>
          <w:b/>
          <w:sz w:val="20"/>
          <w:szCs w:val="20"/>
        </w:rPr>
      </w:pPr>
      <w:r w:rsidRPr="00C32851">
        <w:rPr>
          <w:rFonts w:ascii="Times New Roman" w:hAnsi="Times New Roman"/>
          <w:b/>
          <w:sz w:val="20"/>
          <w:szCs w:val="20"/>
        </w:rPr>
        <w:t xml:space="preserve">Figure 1. </w:t>
      </w:r>
      <w:r w:rsidRPr="00C32851">
        <w:rPr>
          <w:rFonts w:ascii="Times New Roman" w:hAnsi="Times New Roman"/>
          <w:sz w:val="20"/>
          <w:szCs w:val="20"/>
        </w:rPr>
        <w:t>Illustrative influence diagram for each geographic region</w:t>
      </w:r>
      <w:del w:id="59" w:author="mcleary" w:date="2012-11-09T16:22:00Z">
        <w:r w:rsidRPr="00C32851" w:rsidDel="003D7846">
          <w:rPr>
            <w:rFonts w:ascii="Times New Roman" w:hAnsi="Times New Roman"/>
            <w:sz w:val="20"/>
            <w:szCs w:val="20"/>
          </w:rPr>
          <w:delText>s</w:delText>
        </w:r>
      </w:del>
      <w:r w:rsidRPr="00C32851">
        <w:rPr>
          <w:rFonts w:ascii="Times New Roman" w:hAnsi="Times New Roman"/>
          <w:sz w:val="20"/>
          <w:szCs w:val="20"/>
        </w:rPr>
        <w:t xml:space="preserve"> modeled</w:t>
      </w:r>
      <w:ins w:id="60" w:author="mcleary" w:date="2012-11-09T16:23:00Z">
        <w:r w:rsidR="003D7846">
          <w:rPr>
            <w:rFonts w:ascii="Times New Roman" w:hAnsi="Times New Roman"/>
            <w:sz w:val="20"/>
            <w:szCs w:val="20"/>
          </w:rPr>
          <w:t>,</w:t>
        </w:r>
      </w:ins>
      <w:del w:id="61" w:author="mcleary" w:date="2012-11-09T16:23:00Z">
        <w:r w:rsidRPr="00C32851" w:rsidDel="003D7846">
          <w:rPr>
            <w:rFonts w:ascii="Times New Roman" w:hAnsi="Times New Roman"/>
            <w:sz w:val="20"/>
            <w:szCs w:val="20"/>
          </w:rPr>
          <w:delText xml:space="preserve"> (</w:delText>
        </w:r>
      </w:del>
      <w:r w:rsidRPr="00C32851">
        <w:rPr>
          <w:rFonts w:ascii="Times New Roman" w:hAnsi="Times New Roman"/>
          <w:sz w:val="20"/>
          <w:szCs w:val="20"/>
        </w:rPr>
        <w:t>i.e</w:t>
      </w:r>
      <w:r w:rsidR="00C32851" w:rsidRPr="00C32851">
        <w:rPr>
          <w:rFonts w:ascii="Times New Roman" w:hAnsi="Times New Roman"/>
          <w:sz w:val="20"/>
          <w:szCs w:val="20"/>
        </w:rPr>
        <w:t>. US</w:t>
      </w:r>
      <w:r w:rsidRPr="00C32851">
        <w:rPr>
          <w:rFonts w:ascii="Times New Roman" w:hAnsi="Times New Roman"/>
          <w:sz w:val="20"/>
          <w:szCs w:val="20"/>
        </w:rPr>
        <w:t xml:space="preserve"> and the rest of the world</w:t>
      </w:r>
      <w:del w:id="62" w:author="mcleary" w:date="2012-11-09T16:23:00Z">
        <w:r w:rsidR="00C32851" w:rsidDel="003D7846">
          <w:rPr>
            <w:rFonts w:ascii="Times New Roman" w:hAnsi="Times New Roman"/>
            <w:sz w:val="20"/>
            <w:szCs w:val="20"/>
          </w:rPr>
          <w:delText>, or</w:delText>
        </w:r>
      </w:del>
      <w:ins w:id="63" w:author="mcleary" w:date="2012-11-09T16:23:00Z">
        <w:r w:rsidR="003D7846">
          <w:rPr>
            <w:rFonts w:ascii="Times New Roman" w:hAnsi="Times New Roman"/>
            <w:sz w:val="20"/>
            <w:szCs w:val="20"/>
          </w:rPr>
          <w:t xml:space="preserve"> </w:t>
        </w:r>
      </w:ins>
      <w:r w:rsidRPr="00C32851">
        <w:rPr>
          <w:rFonts w:ascii="Times New Roman" w:hAnsi="Times New Roman"/>
          <w:sz w:val="20"/>
          <w:szCs w:val="20"/>
        </w:rPr>
        <w:t xml:space="preserve"> </w:t>
      </w:r>
      <w:ins w:id="64" w:author="mcleary" w:date="2012-11-09T16:23:00Z">
        <w:r w:rsidR="003D7846">
          <w:rPr>
            <w:rFonts w:ascii="Times New Roman" w:hAnsi="Times New Roman"/>
            <w:sz w:val="20"/>
            <w:szCs w:val="20"/>
          </w:rPr>
          <w:t>(</w:t>
        </w:r>
      </w:ins>
      <w:r w:rsidRPr="00C32851">
        <w:rPr>
          <w:rFonts w:ascii="Times New Roman" w:hAnsi="Times New Roman"/>
          <w:sz w:val="20"/>
          <w:szCs w:val="20"/>
        </w:rPr>
        <w:t>ROW). Primary land stocks are represented by boxes, interactions are represented by connecting arrows, and inputs variables are represented by unboxed text.</w:t>
      </w:r>
    </w:p>
    <w:p w14:paraId="59CA5D94" w14:textId="77777777" w:rsidR="00B550C8" w:rsidRDefault="0054022B">
      <w:pPr>
        <w:spacing w:after="0"/>
        <w:rPr>
          <w:rFonts w:ascii="Times New Roman" w:hAnsi="Times New Roman"/>
          <w:sz w:val="22"/>
          <w:szCs w:val="22"/>
        </w:rPr>
      </w:pPr>
      <w:r w:rsidRPr="008C32FD">
        <w:rPr>
          <w:rFonts w:ascii="Times New Roman" w:hAnsi="Times New Roman"/>
          <w:sz w:val="22"/>
          <w:szCs w:val="22"/>
        </w:rPr>
        <w:t>The model is rich in fee</w:t>
      </w:r>
      <w:r>
        <w:rPr>
          <w:rFonts w:ascii="Times New Roman" w:hAnsi="Times New Roman"/>
          <w:sz w:val="22"/>
          <w:szCs w:val="22"/>
        </w:rPr>
        <w:t>dback linkages, and an i</w:t>
      </w:r>
      <w:r w:rsidRPr="00507F5A">
        <w:rPr>
          <w:rFonts w:ascii="Times New Roman" w:hAnsi="Times New Roman"/>
          <w:sz w:val="22"/>
          <w:szCs w:val="22"/>
        </w:rPr>
        <w:t>mbalance</w:t>
      </w:r>
      <w:r w:rsidR="00507F5A" w:rsidRPr="00507F5A">
        <w:rPr>
          <w:rFonts w:ascii="Times New Roman" w:hAnsi="Times New Roman"/>
          <w:sz w:val="22"/>
          <w:szCs w:val="22"/>
        </w:rPr>
        <w:t xml:space="preserve"> between demand and supply stimulates multiple feedback mechanisms.  For example, holding other things equal, if the combination of population, per-capita demand, and biofuel scenarios cause consumption of a particular crop to exceed its production within a region</w:t>
      </w:r>
      <w:r w:rsidR="00C52687">
        <w:rPr>
          <w:rFonts w:ascii="Times New Roman" w:hAnsi="Times New Roman"/>
          <w:sz w:val="22"/>
          <w:szCs w:val="22"/>
        </w:rPr>
        <w:t xml:space="preserve"> several</w:t>
      </w:r>
      <w:r w:rsidR="00507F5A">
        <w:rPr>
          <w:rFonts w:ascii="Times New Roman" w:hAnsi="Times New Roman"/>
          <w:sz w:val="22"/>
          <w:szCs w:val="22"/>
        </w:rPr>
        <w:t xml:space="preserve"> processes will begin to unfold</w:t>
      </w:r>
      <w:r w:rsidR="00842F28">
        <w:rPr>
          <w:rFonts w:ascii="Times New Roman" w:hAnsi="Times New Roman"/>
          <w:sz w:val="22"/>
          <w:szCs w:val="22"/>
        </w:rPr>
        <w:t xml:space="preserve">: </w:t>
      </w:r>
    </w:p>
    <w:p w14:paraId="4374D600" w14:textId="77777777" w:rsidR="00B550C8" w:rsidRDefault="00507F5A">
      <w:pPr>
        <w:numPr>
          <w:ilvl w:val="0"/>
          <w:numId w:val="16"/>
        </w:numPr>
        <w:spacing w:after="0"/>
        <w:rPr>
          <w:rFonts w:ascii="Times New Roman" w:hAnsi="Times New Roman"/>
          <w:sz w:val="22"/>
          <w:szCs w:val="22"/>
        </w:rPr>
      </w:pPr>
      <w:r w:rsidRPr="00507F5A">
        <w:rPr>
          <w:rFonts w:ascii="Times New Roman" w:hAnsi="Times New Roman"/>
          <w:sz w:val="22"/>
          <w:szCs w:val="22"/>
        </w:rPr>
        <w:t>Regional inventories of the crop will begin to decline</w:t>
      </w:r>
      <w:r>
        <w:rPr>
          <w:rFonts w:ascii="Times New Roman" w:hAnsi="Times New Roman"/>
          <w:sz w:val="22"/>
          <w:szCs w:val="22"/>
        </w:rPr>
        <w:t xml:space="preserve">. </w:t>
      </w:r>
    </w:p>
    <w:p w14:paraId="744292AB" w14:textId="77777777" w:rsidR="00B550C8" w:rsidRDefault="00507F5A">
      <w:pPr>
        <w:numPr>
          <w:ilvl w:val="0"/>
          <w:numId w:val="16"/>
        </w:numPr>
        <w:spacing w:after="0"/>
        <w:rPr>
          <w:rFonts w:ascii="Times New Roman" w:hAnsi="Times New Roman"/>
          <w:sz w:val="22"/>
          <w:szCs w:val="22"/>
        </w:rPr>
      </w:pPr>
      <w:r w:rsidRPr="00507F5A">
        <w:rPr>
          <w:rFonts w:ascii="Times New Roman" w:hAnsi="Times New Roman"/>
          <w:sz w:val="22"/>
          <w:szCs w:val="22"/>
        </w:rPr>
        <w:t>The resulting supply shortfall will constrain consumption to levels lower than those implied by population, per-capita demand and biofuel scenarios.</w:t>
      </w:r>
      <w:r>
        <w:rPr>
          <w:rFonts w:ascii="Times New Roman" w:hAnsi="Times New Roman"/>
          <w:sz w:val="22"/>
          <w:szCs w:val="22"/>
        </w:rPr>
        <w:t xml:space="preserve"> </w:t>
      </w:r>
    </w:p>
    <w:p w14:paraId="39018DB4" w14:textId="77777777" w:rsidR="00842F28" w:rsidRDefault="00507F5A">
      <w:pPr>
        <w:numPr>
          <w:ilvl w:val="0"/>
          <w:numId w:val="16"/>
        </w:numPr>
        <w:spacing w:after="0"/>
        <w:rPr>
          <w:rFonts w:ascii="Times New Roman" w:hAnsi="Times New Roman"/>
          <w:sz w:val="22"/>
          <w:szCs w:val="22"/>
        </w:rPr>
      </w:pPr>
      <w:r w:rsidRPr="00507F5A">
        <w:rPr>
          <w:rFonts w:ascii="Times New Roman" w:hAnsi="Times New Roman"/>
          <w:sz w:val="22"/>
          <w:szCs w:val="22"/>
        </w:rPr>
        <w:t>The supply shortfall will cause the region to call for imports from outside the region</w:t>
      </w:r>
      <w:r>
        <w:rPr>
          <w:rFonts w:ascii="Times New Roman" w:hAnsi="Times New Roman"/>
          <w:sz w:val="22"/>
          <w:szCs w:val="22"/>
        </w:rPr>
        <w:t>.</w:t>
      </w:r>
    </w:p>
    <w:p w14:paraId="0BA5F54E" w14:textId="77777777" w:rsidR="00B550C8" w:rsidRDefault="00507F5A">
      <w:pPr>
        <w:numPr>
          <w:ilvl w:val="0"/>
          <w:numId w:val="16"/>
        </w:numPr>
        <w:spacing w:after="0"/>
        <w:rPr>
          <w:rFonts w:ascii="Times New Roman" w:hAnsi="Times New Roman"/>
          <w:sz w:val="22"/>
          <w:szCs w:val="22"/>
        </w:rPr>
      </w:pPr>
      <w:r w:rsidRPr="00507F5A">
        <w:rPr>
          <w:rFonts w:ascii="Times New Roman" w:hAnsi="Times New Roman"/>
          <w:sz w:val="22"/>
          <w:szCs w:val="22"/>
        </w:rPr>
        <w:t>Additionally, the supply shortfall will lead to a reallocation of crop land in favor of the crop in question.</w:t>
      </w:r>
      <w:r>
        <w:rPr>
          <w:rFonts w:ascii="Times New Roman" w:hAnsi="Times New Roman"/>
          <w:sz w:val="22"/>
          <w:szCs w:val="22"/>
        </w:rPr>
        <w:t xml:space="preserve"> </w:t>
      </w:r>
      <w:r w:rsidRPr="00507F5A">
        <w:rPr>
          <w:rFonts w:ascii="Times New Roman" w:hAnsi="Times New Roman"/>
          <w:sz w:val="22"/>
          <w:szCs w:val="22"/>
        </w:rPr>
        <w:t xml:space="preserve"> </w:t>
      </w:r>
    </w:p>
    <w:p w14:paraId="78C06CAD" w14:textId="77777777" w:rsidR="00B550C8" w:rsidRDefault="00507F5A">
      <w:pPr>
        <w:numPr>
          <w:ilvl w:val="0"/>
          <w:numId w:val="16"/>
        </w:numPr>
        <w:spacing w:after="0"/>
        <w:rPr>
          <w:rFonts w:ascii="Times New Roman" w:hAnsi="Times New Roman"/>
          <w:sz w:val="22"/>
          <w:szCs w:val="22"/>
        </w:rPr>
      </w:pPr>
      <w:r w:rsidRPr="00507F5A">
        <w:rPr>
          <w:rFonts w:ascii="Times New Roman" w:hAnsi="Times New Roman"/>
          <w:sz w:val="22"/>
          <w:szCs w:val="22"/>
        </w:rPr>
        <w:t xml:space="preserve">Reallocation of cropland will increase </w:t>
      </w:r>
      <w:r w:rsidR="00991D83">
        <w:rPr>
          <w:rFonts w:ascii="Times New Roman" w:hAnsi="Times New Roman"/>
          <w:sz w:val="22"/>
          <w:szCs w:val="22"/>
        </w:rPr>
        <w:t xml:space="preserve">the rate or </w:t>
      </w:r>
      <w:r w:rsidRPr="00507F5A">
        <w:rPr>
          <w:rFonts w:ascii="Times New Roman" w:hAnsi="Times New Roman"/>
          <w:sz w:val="22"/>
          <w:szCs w:val="22"/>
        </w:rPr>
        <w:t xml:space="preserve">pressure to move land </w:t>
      </w:r>
      <w:r w:rsidR="008C4094">
        <w:rPr>
          <w:rFonts w:ascii="Times New Roman" w:hAnsi="Times New Roman"/>
          <w:sz w:val="22"/>
          <w:szCs w:val="22"/>
        </w:rPr>
        <w:t xml:space="preserve">either </w:t>
      </w:r>
      <w:r w:rsidRPr="00507F5A">
        <w:rPr>
          <w:rFonts w:ascii="Times New Roman" w:hAnsi="Times New Roman"/>
          <w:sz w:val="22"/>
          <w:szCs w:val="22"/>
        </w:rPr>
        <w:t>from pasture into crops, which in tur</w:t>
      </w:r>
      <w:r w:rsidR="00C32851">
        <w:rPr>
          <w:rFonts w:ascii="Times New Roman" w:hAnsi="Times New Roman"/>
          <w:sz w:val="22"/>
          <w:szCs w:val="22"/>
        </w:rPr>
        <w:t>n will increase pressure to convert</w:t>
      </w:r>
      <w:r w:rsidRPr="00507F5A">
        <w:rPr>
          <w:rFonts w:ascii="Times New Roman" w:hAnsi="Times New Roman"/>
          <w:sz w:val="22"/>
          <w:szCs w:val="22"/>
        </w:rPr>
        <w:t xml:space="preserve"> land from available into pasture</w:t>
      </w:r>
    </w:p>
    <w:p w14:paraId="091623A9" w14:textId="77777777" w:rsidR="00B550C8" w:rsidRDefault="00507F5A">
      <w:pPr>
        <w:spacing w:after="0"/>
        <w:rPr>
          <w:rFonts w:ascii="Times New Roman" w:hAnsi="Times New Roman"/>
          <w:sz w:val="22"/>
          <w:szCs w:val="22"/>
        </w:rPr>
      </w:pPr>
      <w:r w:rsidRPr="00C52687">
        <w:rPr>
          <w:rFonts w:ascii="Times New Roman" w:hAnsi="Times New Roman"/>
          <w:sz w:val="22"/>
          <w:szCs w:val="22"/>
        </w:rPr>
        <w:t xml:space="preserve">As these processes play out over time, the system will seek to </w:t>
      </w:r>
      <w:r w:rsidR="00C32851">
        <w:rPr>
          <w:rFonts w:ascii="Times New Roman" w:hAnsi="Times New Roman"/>
          <w:sz w:val="22"/>
          <w:szCs w:val="22"/>
        </w:rPr>
        <w:t xml:space="preserve">balance </w:t>
      </w:r>
      <w:r w:rsidRPr="00C52687">
        <w:rPr>
          <w:rFonts w:ascii="Times New Roman" w:hAnsi="Times New Roman"/>
          <w:sz w:val="22"/>
          <w:szCs w:val="22"/>
        </w:rPr>
        <w:t>itself</w:t>
      </w:r>
      <w:r w:rsidR="00C32851">
        <w:rPr>
          <w:rFonts w:ascii="Times New Roman" w:hAnsi="Times New Roman"/>
          <w:sz w:val="22"/>
          <w:szCs w:val="22"/>
        </w:rPr>
        <w:t xml:space="preserve"> so that equilibrium between</w:t>
      </w:r>
      <w:r w:rsidRPr="00C52687">
        <w:rPr>
          <w:rFonts w:ascii="Times New Roman" w:hAnsi="Times New Roman"/>
          <w:sz w:val="22"/>
          <w:szCs w:val="22"/>
        </w:rPr>
        <w:t xml:space="preserve"> supply and demand for crops </w:t>
      </w:r>
      <w:r w:rsidR="009C552F">
        <w:rPr>
          <w:rFonts w:ascii="Times New Roman" w:hAnsi="Times New Roman"/>
          <w:sz w:val="22"/>
          <w:szCs w:val="22"/>
        </w:rPr>
        <w:t xml:space="preserve">within a region </w:t>
      </w:r>
      <w:r w:rsidRPr="00C52687">
        <w:rPr>
          <w:rFonts w:ascii="Times New Roman" w:hAnsi="Times New Roman"/>
          <w:sz w:val="22"/>
          <w:szCs w:val="22"/>
        </w:rPr>
        <w:t>is restored.</w:t>
      </w:r>
    </w:p>
    <w:p w14:paraId="3162B2C8" w14:textId="77777777" w:rsidR="00B550C8" w:rsidRDefault="00B550C8">
      <w:pPr>
        <w:spacing w:after="0"/>
        <w:rPr>
          <w:rFonts w:ascii="Times New Roman" w:hAnsi="Times New Roman"/>
          <w:sz w:val="22"/>
          <w:szCs w:val="22"/>
        </w:rPr>
      </w:pPr>
    </w:p>
    <w:p w14:paraId="327178D3" w14:textId="77777777" w:rsidR="00B550C8" w:rsidRDefault="00C52687">
      <w:pPr>
        <w:spacing w:after="0"/>
        <w:rPr>
          <w:rFonts w:ascii="Times New Roman" w:hAnsi="Times New Roman"/>
          <w:sz w:val="22"/>
          <w:szCs w:val="22"/>
        </w:rPr>
      </w:pPr>
      <w:r w:rsidRPr="00456E92">
        <w:rPr>
          <w:rFonts w:ascii="Times New Roman" w:hAnsi="Times New Roman"/>
          <w:sz w:val="22"/>
          <w:szCs w:val="22"/>
        </w:rPr>
        <w:t>We initially developed a two-region version of the model that can be used to represent any two regions. In this paper</w:t>
      </w:r>
      <w:r w:rsidR="00C32851">
        <w:rPr>
          <w:rFonts w:ascii="Times New Roman" w:hAnsi="Times New Roman"/>
          <w:sz w:val="22"/>
          <w:szCs w:val="22"/>
        </w:rPr>
        <w:t>,</w:t>
      </w:r>
      <w:r w:rsidRPr="00456E92">
        <w:rPr>
          <w:rFonts w:ascii="Times New Roman" w:hAnsi="Times New Roman"/>
          <w:sz w:val="22"/>
          <w:szCs w:val="22"/>
        </w:rPr>
        <w:t xml:space="preserve"> these two regions represent the </w:t>
      </w:r>
      <w:r>
        <w:rPr>
          <w:rFonts w:ascii="Times New Roman" w:hAnsi="Times New Roman"/>
          <w:sz w:val="22"/>
          <w:szCs w:val="22"/>
        </w:rPr>
        <w:t>US</w:t>
      </w:r>
      <w:r w:rsidR="00C32851">
        <w:rPr>
          <w:rFonts w:ascii="Times New Roman" w:hAnsi="Times New Roman"/>
          <w:sz w:val="22"/>
          <w:szCs w:val="22"/>
        </w:rPr>
        <w:t xml:space="preserve"> and the ROW</w:t>
      </w:r>
      <w:r w:rsidRPr="00456E92">
        <w:rPr>
          <w:rFonts w:ascii="Times New Roman" w:hAnsi="Times New Roman"/>
          <w:sz w:val="22"/>
          <w:szCs w:val="22"/>
        </w:rPr>
        <w:t>, but with different input data</w:t>
      </w:r>
      <w:r w:rsidR="00F73B6D">
        <w:rPr>
          <w:rFonts w:ascii="Times New Roman" w:hAnsi="Times New Roman"/>
          <w:sz w:val="22"/>
          <w:szCs w:val="22"/>
        </w:rPr>
        <w:t>,</w:t>
      </w:r>
      <w:r w:rsidRPr="00456E92">
        <w:rPr>
          <w:rFonts w:ascii="Times New Roman" w:hAnsi="Times New Roman"/>
          <w:sz w:val="22"/>
          <w:szCs w:val="22"/>
        </w:rPr>
        <w:t xml:space="preserve"> the model </w:t>
      </w:r>
      <w:del w:id="65" w:author="mcleary" w:date="2012-11-09T16:24:00Z">
        <w:r w:rsidRPr="00456E92" w:rsidDel="003D7846">
          <w:rPr>
            <w:rFonts w:ascii="Times New Roman" w:hAnsi="Times New Roman"/>
            <w:sz w:val="22"/>
            <w:szCs w:val="22"/>
          </w:rPr>
          <w:delText xml:space="preserve">could </w:delText>
        </w:r>
      </w:del>
      <w:ins w:id="66" w:author="mcleary" w:date="2012-11-09T16:24:00Z">
        <w:r w:rsidR="003D7846">
          <w:rPr>
            <w:rFonts w:ascii="Times New Roman" w:hAnsi="Times New Roman"/>
            <w:sz w:val="22"/>
            <w:szCs w:val="22"/>
          </w:rPr>
          <w:t>can</w:t>
        </w:r>
        <w:r w:rsidR="003D7846" w:rsidRPr="00456E92">
          <w:rPr>
            <w:rFonts w:ascii="Times New Roman" w:hAnsi="Times New Roman"/>
            <w:sz w:val="22"/>
            <w:szCs w:val="22"/>
          </w:rPr>
          <w:t xml:space="preserve"> </w:t>
        </w:r>
      </w:ins>
      <w:r w:rsidRPr="00456E92">
        <w:rPr>
          <w:rFonts w:ascii="Times New Roman" w:hAnsi="Times New Roman"/>
          <w:sz w:val="22"/>
          <w:szCs w:val="22"/>
        </w:rPr>
        <w:t xml:space="preserve">instead represent </w:t>
      </w:r>
      <w:r w:rsidR="000D401A">
        <w:rPr>
          <w:rFonts w:ascii="Times New Roman" w:hAnsi="Times New Roman"/>
          <w:sz w:val="22"/>
          <w:szCs w:val="22"/>
        </w:rPr>
        <w:t>any other two-region division of the global economy</w:t>
      </w:r>
      <w:del w:id="67" w:author="mcleary" w:date="2012-11-09T16:24:00Z">
        <w:r w:rsidR="000D401A" w:rsidDel="003D7846">
          <w:rPr>
            <w:rFonts w:ascii="Times New Roman" w:hAnsi="Times New Roman"/>
            <w:sz w:val="22"/>
            <w:szCs w:val="22"/>
          </w:rPr>
          <w:delText xml:space="preserve">:  </w:delText>
        </w:r>
      </w:del>
      <w:ins w:id="68" w:author="mcleary" w:date="2012-11-09T16:24:00Z">
        <w:r w:rsidR="003D7846">
          <w:rPr>
            <w:rFonts w:ascii="Times New Roman" w:hAnsi="Times New Roman"/>
            <w:sz w:val="22"/>
            <w:szCs w:val="22"/>
          </w:rPr>
          <w:t xml:space="preserve">, </w:t>
        </w:r>
      </w:ins>
      <w:r w:rsidRPr="00456E92">
        <w:rPr>
          <w:rFonts w:ascii="Times New Roman" w:hAnsi="Times New Roman"/>
          <w:sz w:val="22"/>
          <w:szCs w:val="22"/>
        </w:rPr>
        <w:t>developed and developing regions</w:t>
      </w:r>
      <w:r w:rsidR="000D401A">
        <w:rPr>
          <w:rFonts w:ascii="Times New Roman" w:hAnsi="Times New Roman"/>
          <w:sz w:val="22"/>
          <w:szCs w:val="22"/>
        </w:rPr>
        <w:t>, for example</w:t>
      </w:r>
      <w:r w:rsidR="00F73B6D">
        <w:rPr>
          <w:rFonts w:ascii="Times New Roman" w:hAnsi="Times New Roman"/>
          <w:sz w:val="22"/>
          <w:szCs w:val="22"/>
        </w:rPr>
        <w:t>.</w:t>
      </w:r>
      <w:r w:rsidRPr="00456E92">
        <w:rPr>
          <w:rFonts w:ascii="Times New Roman" w:hAnsi="Times New Roman"/>
          <w:sz w:val="22"/>
          <w:szCs w:val="22"/>
        </w:rPr>
        <w:t xml:space="preserve"> We </w:t>
      </w:r>
      <w:r>
        <w:rPr>
          <w:rFonts w:ascii="Times New Roman" w:hAnsi="Times New Roman"/>
          <w:sz w:val="22"/>
          <w:szCs w:val="22"/>
        </w:rPr>
        <w:t xml:space="preserve">also </w:t>
      </w:r>
      <w:r w:rsidRPr="00456E92">
        <w:rPr>
          <w:rFonts w:ascii="Times New Roman" w:hAnsi="Times New Roman"/>
          <w:sz w:val="22"/>
          <w:szCs w:val="22"/>
        </w:rPr>
        <w:t xml:space="preserve">have developed a flexible regional structure that can accommodate </w:t>
      </w:r>
      <w:r>
        <w:rPr>
          <w:rFonts w:ascii="Times New Roman" w:hAnsi="Times New Roman"/>
          <w:sz w:val="22"/>
          <w:szCs w:val="22"/>
        </w:rPr>
        <w:t>expansion to multiple</w:t>
      </w:r>
      <w:r w:rsidRPr="00456E92">
        <w:rPr>
          <w:rFonts w:ascii="Times New Roman" w:hAnsi="Times New Roman"/>
          <w:sz w:val="22"/>
          <w:szCs w:val="22"/>
        </w:rPr>
        <w:t xml:space="preserve"> regions. The model logic that controls imports and exports</w:t>
      </w:r>
      <w:r>
        <w:rPr>
          <w:rFonts w:ascii="Times New Roman" w:hAnsi="Times New Roman"/>
          <w:sz w:val="22"/>
          <w:szCs w:val="22"/>
        </w:rPr>
        <w:t xml:space="preserve"> </w:t>
      </w:r>
      <w:r w:rsidRPr="00456E92">
        <w:rPr>
          <w:rFonts w:ascii="Times New Roman" w:hAnsi="Times New Roman"/>
          <w:sz w:val="22"/>
          <w:szCs w:val="22"/>
        </w:rPr>
        <w:t>is shown</w:t>
      </w:r>
      <w:ins w:id="69" w:author="mcleary" w:date="2012-11-09T16:24:00Z">
        <w:r w:rsidR="003D7846">
          <w:rPr>
            <w:rFonts w:ascii="Times New Roman" w:hAnsi="Times New Roman"/>
            <w:sz w:val="22"/>
            <w:szCs w:val="22"/>
          </w:rPr>
          <w:t>,</w:t>
        </w:r>
        <w:r w:rsidR="003D7846" w:rsidRPr="003D7846">
          <w:rPr>
            <w:rFonts w:ascii="Times New Roman" w:hAnsi="Times New Roman"/>
            <w:sz w:val="22"/>
            <w:szCs w:val="22"/>
          </w:rPr>
          <w:t xml:space="preserve"> </w:t>
        </w:r>
        <w:r w:rsidR="003D7846" w:rsidRPr="00456E92">
          <w:rPr>
            <w:rFonts w:ascii="Times New Roman" w:hAnsi="Times New Roman"/>
            <w:sz w:val="22"/>
            <w:szCs w:val="22"/>
          </w:rPr>
          <w:t>for two regions</w:t>
        </w:r>
        <w:r w:rsidR="003D7846">
          <w:rPr>
            <w:rFonts w:ascii="Times New Roman" w:hAnsi="Times New Roman"/>
            <w:sz w:val="22"/>
            <w:szCs w:val="22"/>
          </w:rPr>
          <w:t>,</w:t>
        </w:r>
      </w:ins>
      <w:r w:rsidRPr="00456E92">
        <w:rPr>
          <w:rFonts w:ascii="Times New Roman" w:hAnsi="Times New Roman"/>
          <w:sz w:val="22"/>
          <w:szCs w:val="22"/>
        </w:rPr>
        <w:t xml:space="preserve"> in </w:t>
      </w:r>
      <w:r>
        <w:rPr>
          <w:rFonts w:ascii="Times New Roman" w:hAnsi="Times New Roman"/>
          <w:sz w:val="22"/>
          <w:szCs w:val="22"/>
        </w:rPr>
        <w:t>f</w:t>
      </w:r>
      <w:r w:rsidRPr="00456E92">
        <w:rPr>
          <w:rFonts w:ascii="Times New Roman" w:hAnsi="Times New Roman"/>
          <w:sz w:val="22"/>
          <w:szCs w:val="22"/>
        </w:rPr>
        <w:t>igure 2</w:t>
      </w:r>
      <w:ins w:id="70" w:author="mcleary" w:date="2012-11-09T16:25:00Z">
        <w:r w:rsidR="003D7846">
          <w:rPr>
            <w:rFonts w:ascii="Times New Roman" w:hAnsi="Times New Roman"/>
            <w:sz w:val="22"/>
            <w:szCs w:val="22"/>
          </w:rPr>
          <w:t>.</w:t>
        </w:r>
      </w:ins>
      <w:del w:id="71" w:author="mcleary" w:date="2012-11-09T16:24:00Z">
        <w:r w:rsidRPr="00456E92" w:rsidDel="003D7846">
          <w:rPr>
            <w:rFonts w:ascii="Times New Roman" w:hAnsi="Times New Roman"/>
            <w:sz w:val="22"/>
            <w:szCs w:val="22"/>
          </w:rPr>
          <w:delText xml:space="preserve"> for two regions</w:delText>
        </w:r>
      </w:del>
      <w:r>
        <w:rPr>
          <w:rFonts w:ascii="Times New Roman" w:hAnsi="Times New Roman"/>
          <w:sz w:val="22"/>
          <w:szCs w:val="22"/>
        </w:rPr>
        <w:t>.</w:t>
      </w:r>
    </w:p>
    <w:p w14:paraId="46350C25" w14:textId="77777777" w:rsidR="00B550C8" w:rsidRDefault="00B550C8">
      <w:pPr>
        <w:spacing w:after="0"/>
        <w:rPr>
          <w:rFonts w:ascii="Times New Roman" w:hAnsi="Times New Roman"/>
          <w:sz w:val="22"/>
          <w:szCs w:val="22"/>
        </w:rPr>
      </w:pPr>
    </w:p>
    <w:p w14:paraId="7C1FCAF1" w14:textId="77777777" w:rsidR="00507F5A" w:rsidRDefault="001D35D7" w:rsidP="00507F5A">
      <w:pPr>
        <w:rPr>
          <w:rFonts w:ascii="Times New Roman" w:hAnsi="Times New Roman"/>
          <w:sz w:val="22"/>
          <w:szCs w:val="22"/>
        </w:rPr>
      </w:pPr>
      <w:r w:rsidRPr="00456E92">
        <w:rPr>
          <w:rFonts w:ascii="Times New Roman" w:hAnsi="Times New Roman"/>
          <w:sz w:val="22"/>
          <w:szCs w:val="22"/>
        </w:rPr>
        <w:t>Modeling intra-region import</w:t>
      </w:r>
      <w:r>
        <w:rPr>
          <w:rFonts w:ascii="Times New Roman" w:hAnsi="Times New Roman"/>
          <w:sz w:val="22"/>
          <w:szCs w:val="22"/>
        </w:rPr>
        <w:t xml:space="preserve">s and </w:t>
      </w:r>
      <w:r w:rsidRPr="00456E92">
        <w:rPr>
          <w:rFonts w:ascii="Times New Roman" w:hAnsi="Times New Roman"/>
          <w:sz w:val="22"/>
          <w:szCs w:val="22"/>
        </w:rPr>
        <w:t>export</w:t>
      </w:r>
      <w:r>
        <w:rPr>
          <w:rFonts w:ascii="Times New Roman" w:hAnsi="Times New Roman"/>
          <w:sz w:val="22"/>
          <w:szCs w:val="22"/>
        </w:rPr>
        <w:t>s</w:t>
      </w:r>
      <w:r w:rsidRPr="00456E92">
        <w:rPr>
          <w:rFonts w:ascii="Times New Roman" w:hAnsi="Times New Roman"/>
          <w:sz w:val="22"/>
          <w:szCs w:val="22"/>
        </w:rPr>
        <w:t xml:space="preserve"> is crucial to </w:t>
      </w:r>
      <w:r>
        <w:rPr>
          <w:rFonts w:ascii="Times New Roman" w:hAnsi="Times New Roman"/>
          <w:sz w:val="22"/>
          <w:szCs w:val="22"/>
        </w:rPr>
        <w:t xml:space="preserve">assessing </w:t>
      </w:r>
      <w:r w:rsidRPr="00456E92">
        <w:rPr>
          <w:rFonts w:ascii="Times New Roman" w:hAnsi="Times New Roman"/>
          <w:sz w:val="22"/>
          <w:szCs w:val="22"/>
        </w:rPr>
        <w:t>LUC effects, and was a particularly challenging aspect of BioLUC construction. In reality, such movements can be highly complex</w:t>
      </w:r>
      <w:r w:rsidR="000D401A">
        <w:rPr>
          <w:rFonts w:ascii="Times New Roman" w:hAnsi="Times New Roman"/>
          <w:sz w:val="22"/>
          <w:szCs w:val="22"/>
        </w:rPr>
        <w:t>,</w:t>
      </w:r>
      <w:r>
        <w:rPr>
          <w:rFonts w:ascii="Times New Roman" w:hAnsi="Times New Roman"/>
          <w:sz w:val="22"/>
          <w:szCs w:val="22"/>
        </w:rPr>
        <w:t xml:space="preserve"> and are</w:t>
      </w:r>
      <w:del w:id="72" w:author="mcleary" w:date="2012-11-09T16:25:00Z">
        <w:r w:rsidR="00F73B6D" w:rsidDel="003D7846">
          <w:rPr>
            <w:rFonts w:ascii="Times New Roman" w:hAnsi="Times New Roman"/>
            <w:sz w:val="22"/>
            <w:szCs w:val="22"/>
          </w:rPr>
          <w:delText>,</w:delText>
        </w:r>
      </w:del>
      <w:r w:rsidRPr="00456E92">
        <w:rPr>
          <w:rFonts w:ascii="Times New Roman" w:hAnsi="Times New Roman"/>
          <w:sz w:val="22"/>
          <w:szCs w:val="22"/>
        </w:rPr>
        <w:t xml:space="preserve"> driven by economic, political, and social considerations. We model cross-region movements of commodity crops and animal products as equilibrium-seeking, but with </w:t>
      </w:r>
      <w:ins w:id="73" w:author="mcleary" w:date="2012-11-09T16:25:00Z">
        <w:r w:rsidR="003D7846">
          <w:rPr>
            <w:rFonts w:ascii="Times New Roman" w:hAnsi="Times New Roman"/>
            <w:sz w:val="22"/>
            <w:szCs w:val="22"/>
          </w:rPr>
          <w:t xml:space="preserve">specific </w:t>
        </w:r>
      </w:ins>
      <w:r w:rsidRPr="00456E92">
        <w:rPr>
          <w:rFonts w:ascii="Times New Roman" w:hAnsi="Times New Roman"/>
          <w:sz w:val="22"/>
          <w:szCs w:val="22"/>
        </w:rPr>
        <w:t>constraints: within any region, a supply/demand imbalance increases imports or exports, but globally, total imports must match total exports. The geographic regional structure of the model determines the boundaries across wh</w:t>
      </w:r>
      <w:r w:rsidR="00F73B6D">
        <w:rPr>
          <w:rFonts w:ascii="Times New Roman" w:hAnsi="Times New Roman"/>
          <w:sz w:val="22"/>
          <w:szCs w:val="22"/>
        </w:rPr>
        <w:t>ich imports and exports occur.</w:t>
      </w:r>
      <w:r w:rsidR="00507F5A">
        <w:rPr>
          <w:rFonts w:ascii="Times New Roman" w:hAnsi="Times New Roman"/>
          <w:sz w:val="22"/>
          <w:szCs w:val="22"/>
        </w:rPr>
        <w:t xml:space="preserve"> </w:t>
      </w:r>
      <w:r w:rsidR="00507F5A" w:rsidRPr="00456E92">
        <w:rPr>
          <w:rFonts w:ascii="Times New Roman" w:hAnsi="Times New Roman"/>
          <w:sz w:val="22"/>
          <w:szCs w:val="22"/>
        </w:rPr>
        <w:t>The finer details of trade relationships</w:t>
      </w:r>
      <w:r w:rsidR="00F73B6D">
        <w:rPr>
          <w:rFonts w:ascii="Times New Roman" w:hAnsi="Times New Roman"/>
          <w:sz w:val="22"/>
          <w:szCs w:val="22"/>
        </w:rPr>
        <w:t>,</w:t>
      </w:r>
      <w:r w:rsidR="00507F5A" w:rsidRPr="00456E92">
        <w:rPr>
          <w:rFonts w:ascii="Times New Roman" w:hAnsi="Times New Roman"/>
          <w:sz w:val="22"/>
          <w:szCs w:val="22"/>
        </w:rPr>
        <w:t xml:space="preserve"> such as willingness to </w:t>
      </w:r>
      <w:r w:rsidR="00507F5A">
        <w:rPr>
          <w:rFonts w:ascii="Times New Roman" w:hAnsi="Times New Roman"/>
          <w:sz w:val="22"/>
          <w:szCs w:val="22"/>
        </w:rPr>
        <w:t>pay</w:t>
      </w:r>
      <w:r w:rsidR="00F73B6D">
        <w:rPr>
          <w:rFonts w:ascii="Times New Roman" w:hAnsi="Times New Roman"/>
          <w:sz w:val="22"/>
          <w:szCs w:val="22"/>
        </w:rPr>
        <w:t>,</w:t>
      </w:r>
      <w:r w:rsidR="00507F5A" w:rsidRPr="00456E92">
        <w:rPr>
          <w:rFonts w:ascii="Times New Roman" w:hAnsi="Times New Roman"/>
          <w:sz w:val="22"/>
          <w:szCs w:val="22"/>
        </w:rPr>
        <w:t xml:space="preserve"> are not modeled but are implicitly</w:t>
      </w:r>
      <w:r w:rsidR="00F73B6D">
        <w:rPr>
          <w:rFonts w:ascii="Times New Roman" w:hAnsi="Times New Roman"/>
          <w:sz w:val="22"/>
          <w:szCs w:val="22"/>
        </w:rPr>
        <w:t xml:space="preserve"> </w:t>
      </w:r>
      <w:r w:rsidR="00507F5A" w:rsidRPr="00456E92">
        <w:rPr>
          <w:rFonts w:ascii="Times New Roman" w:hAnsi="Times New Roman"/>
          <w:sz w:val="22"/>
          <w:szCs w:val="22"/>
        </w:rPr>
        <w:t>captured.</w:t>
      </w:r>
    </w:p>
    <w:p w14:paraId="6AB98825" w14:textId="77777777" w:rsidR="00507F5A" w:rsidRPr="00152EA4" w:rsidRDefault="00507F5A" w:rsidP="00EC1636">
      <w:pPr>
        <w:rPr>
          <w:rFonts w:ascii="Times New Roman" w:hAnsi="Times New Roman"/>
          <w:sz w:val="22"/>
          <w:szCs w:val="22"/>
        </w:rPr>
      </w:pPr>
    </w:p>
    <w:p w14:paraId="6AA8D260" w14:textId="77777777" w:rsidR="00B550C8" w:rsidRDefault="006E4ACF">
      <w:pPr>
        <w:jc w:val="center"/>
        <w:rPr>
          <w:rFonts w:ascii="Times New Roman" w:hAnsi="Times New Roman"/>
          <w:sz w:val="22"/>
          <w:szCs w:val="22"/>
        </w:rPr>
      </w:pPr>
      <w:r>
        <w:rPr>
          <w:rFonts w:ascii="Times New Roman" w:hAnsi="Times New Roman"/>
          <w:noProof/>
          <w:sz w:val="22"/>
          <w:szCs w:val="22"/>
        </w:rPr>
        <w:lastRenderedPageBreak/>
        <w:drawing>
          <wp:inline distT="0" distB="0" distL="0" distR="0" wp14:anchorId="797F2790" wp14:editId="1E1DBFE4">
            <wp:extent cx="5934075" cy="42005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699B8C08" w14:textId="77777777" w:rsidR="001D35D7" w:rsidRPr="00F73B6D" w:rsidRDefault="00F73B6D" w:rsidP="00F73B6D">
      <w:pPr>
        <w:rPr>
          <w:rFonts w:ascii="Times New Roman" w:hAnsi="Times New Roman"/>
          <w:sz w:val="20"/>
          <w:szCs w:val="20"/>
        </w:rPr>
      </w:pPr>
      <w:r>
        <w:rPr>
          <w:rFonts w:ascii="Times New Roman" w:hAnsi="Times New Roman"/>
          <w:b/>
          <w:sz w:val="20"/>
          <w:szCs w:val="20"/>
        </w:rPr>
        <w:t>Figure 2.</w:t>
      </w:r>
      <w:r w:rsidR="001D35D7" w:rsidRPr="00F73B6D">
        <w:rPr>
          <w:rFonts w:ascii="Times New Roman" w:hAnsi="Times New Roman"/>
          <w:b/>
          <w:sz w:val="20"/>
          <w:szCs w:val="20"/>
        </w:rPr>
        <w:t xml:space="preserve"> </w:t>
      </w:r>
      <w:r w:rsidR="001D35D7" w:rsidRPr="00F73B6D">
        <w:rPr>
          <w:rFonts w:ascii="Times New Roman" w:hAnsi="Times New Roman"/>
          <w:sz w:val="20"/>
          <w:szCs w:val="20"/>
        </w:rPr>
        <w:t>Import and export modeling in BioLUC.</w:t>
      </w:r>
    </w:p>
    <w:p w14:paraId="0F5802F9" w14:textId="77777777" w:rsidR="00536E48" w:rsidRDefault="00F73B6D" w:rsidP="007E63E0">
      <w:pPr>
        <w:rPr>
          <w:rFonts w:ascii="Times New Roman" w:hAnsi="Times New Roman"/>
          <w:bCs/>
          <w:sz w:val="22"/>
          <w:szCs w:val="22"/>
        </w:rPr>
      </w:pPr>
      <w:r>
        <w:rPr>
          <w:rFonts w:ascii="Times New Roman" w:hAnsi="Times New Roman"/>
          <w:bCs/>
          <w:sz w:val="22"/>
          <w:szCs w:val="22"/>
        </w:rPr>
        <w:t>Food and Agricultural Organization Statistics (FAOSTAT)</w:t>
      </w:r>
      <w:r w:rsidR="00536E48">
        <w:rPr>
          <w:rFonts w:ascii="Times New Roman" w:hAnsi="Times New Roman"/>
          <w:bCs/>
          <w:sz w:val="22"/>
          <w:szCs w:val="22"/>
        </w:rPr>
        <w:t xml:space="preserve"> (2010) is </w:t>
      </w:r>
      <w:r w:rsidR="00213854">
        <w:rPr>
          <w:rFonts w:ascii="Times New Roman" w:hAnsi="Times New Roman"/>
          <w:bCs/>
          <w:sz w:val="22"/>
          <w:szCs w:val="22"/>
        </w:rPr>
        <w:t xml:space="preserve">the main land cover </w:t>
      </w:r>
      <w:r w:rsidR="00536E48" w:rsidRPr="00536E48">
        <w:rPr>
          <w:rFonts w:ascii="Times New Roman" w:hAnsi="Times New Roman"/>
          <w:bCs/>
          <w:sz w:val="22"/>
          <w:szCs w:val="22"/>
        </w:rPr>
        <w:t>dataset</w:t>
      </w:r>
      <w:r w:rsidR="00536E48">
        <w:rPr>
          <w:rFonts w:ascii="Times New Roman" w:hAnsi="Times New Roman"/>
          <w:bCs/>
          <w:sz w:val="22"/>
          <w:szCs w:val="22"/>
        </w:rPr>
        <w:t xml:space="preserve"> </w:t>
      </w:r>
      <w:r w:rsidR="009D1CCA">
        <w:rPr>
          <w:rFonts w:ascii="Times New Roman" w:hAnsi="Times New Roman"/>
          <w:bCs/>
          <w:sz w:val="22"/>
          <w:szCs w:val="22"/>
        </w:rPr>
        <w:t>used in</w:t>
      </w:r>
      <w:r w:rsidR="00213854">
        <w:rPr>
          <w:rFonts w:ascii="Times New Roman" w:hAnsi="Times New Roman"/>
          <w:bCs/>
          <w:sz w:val="22"/>
          <w:szCs w:val="22"/>
        </w:rPr>
        <w:t xml:space="preserve"> BioLUC</w:t>
      </w:r>
      <w:ins w:id="74" w:author="mcleary" w:date="2012-11-09T16:26:00Z">
        <w:r w:rsidR="003D7846">
          <w:rPr>
            <w:rFonts w:ascii="Times New Roman" w:hAnsi="Times New Roman"/>
            <w:bCs/>
            <w:sz w:val="22"/>
            <w:szCs w:val="22"/>
          </w:rPr>
          <w:t>,</w:t>
        </w:r>
      </w:ins>
      <w:r w:rsidR="00213854">
        <w:rPr>
          <w:rFonts w:ascii="Times New Roman" w:hAnsi="Times New Roman"/>
          <w:bCs/>
          <w:sz w:val="22"/>
          <w:szCs w:val="22"/>
        </w:rPr>
        <w:t xml:space="preserve"> as it</w:t>
      </w:r>
      <w:r w:rsidR="00536E48">
        <w:rPr>
          <w:rFonts w:ascii="Times New Roman" w:hAnsi="Times New Roman"/>
          <w:bCs/>
          <w:sz w:val="22"/>
          <w:szCs w:val="22"/>
        </w:rPr>
        <w:t xml:space="preserve"> is one of the few global land cover </w:t>
      </w:r>
      <w:r w:rsidR="004601A0">
        <w:rPr>
          <w:rFonts w:ascii="Times New Roman" w:hAnsi="Times New Roman"/>
          <w:bCs/>
          <w:sz w:val="22"/>
          <w:szCs w:val="22"/>
        </w:rPr>
        <w:t>and agricultural commodity datasets</w:t>
      </w:r>
      <w:r w:rsidR="009D1CCA">
        <w:rPr>
          <w:rFonts w:ascii="Times New Roman" w:hAnsi="Times New Roman"/>
          <w:bCs/>
          <w:sz w:val="22"/>
          <w:szCs w:val="22"/>
        </w:rPr>
        <w:t xml:space="preserve"> covering a long period of time</w:t>
      </w:r>
      <w:r w:rsidR="004601A0">
        <w:rPr>
          <w:rFonts w:ascii="Times New Roman" w:hAnsi="Times New Roman"/>
          <w:bCs/>
          <w:sz w:val="22"/>
          <w:szCs w:val="22"/>
        </w:rPr>
        <w:t xml:space="preserve">. </w:t>
      </w:r>
      <w:r w:rsidR="003D134E">
        <w:rPr>
          <w:rFonts w:ascii="Times New Roman" w:hAnsi="Times New Roman"/>
          <w:bCs/>
          <w:sz w:val="22"/>
          <w:szCs w:val="22"/>
        </w:rPr>
        <w:t xml:space="preserve">The FAO dataset is freely available and generally transparent, but </w:t>
      </w:r>
      <w:r w:rsidR="004601A0">
        <w:rPr>
          <w:rFonts w:ascii="Times New Roman" w:hAnsi="Times New Roman"/>
          <w:bCs/>
          <w:sz w:val="22"/>
          <w:szCs w:val="22"/>
        </w:rPr>
        <w:t>it suffers from lo</w:t>
      </w:r>
      <w:r w:rsidR="003D134E">
        <w:rPr>
          <w:rFonts w:ascii="Times New Roman" w:hAnsi="Times New Roman"/>
          <w:bCs/>
          <w:sz w:val="22"/>
          <w:szCs w:val="22"/>
        </w:rPr>
        <w:t>w spatial resolution. The low spatial resolution</w:t>
      </w:r>
      <w:r w:rsidR="000B1683">
        <w:rPr>
          <w:rFonts w:ascii="Times New Roman" w:hAnsi="Times New Roman"/>
          <w:bCs/>
          <w:sz w:val="22"/>
          <w:szCs w:val="22"/>
        </w:rPr>
        <w:t xml:space="preserve"> of this dataset, combined with</w:t>
      </w:r>
      <w:r w:rsidR="003D134E">
        <w:rPr>
          <w:rFonts w:ascii="Times New Roman" w:hAnsi="Times New Roman"/>
          <w:bCs/>
          <w:sz w:val="22"/>
          <w:szCs w:val="22"/>
        </w:rPr>
        <w:t xml:space="preserve"> the low regional resolution of</w:t>
      </w:r>
      <w:r w:rsidR="004601A0">
        <w:rPr>
          <w:rFonts w:ascii="Times New Roman" w:hAnsi="Times New Roman"/>
          <w:bCs/>
          <w:sz w:val="22"/>
          <w:szCs w:val="22"/>
        </w:rPr>
        <w:t xml:space="preserve"> BioLUC</w:t>
      </w:r>
      <w:ins w:id="75" w:author="mcleary" w:date="2012-11-09T16:26:00Z">
        <w:r w:rsidR="003D7846">
          <w:rPr>
            <w:rFonts w:ascii="Times New Roman" w:hAnsi="Times New Roman"/>
            <w:bCs/>
            <w:sz w:val="22"/>
            <w:szCs w:val="22"/>
          </w:rPr>
          <w:t>,</w:t>
        </w:r>
      </w:ins>
      <w:r w:rsidR="004601A0">
        <w:rPr>
          <w:rFonts w:ascii="Times New Roman" w:hAnsi="Times New Roman"/>
          <w:bCs/>
          <w:sz w:val="22"/>
          <w:szCs w:val="22"/>
        </w:rPr>
        <w:t xml:space="preserve"> </w:t>
      </w:r>
      <w:r w:rsidR="003D134E">
        <w:rPr>
          <w:rFonts w:ascii="Times New Roman" w:hAnsi="Times New Roman"/>
          <w:bCs/>
          <w:sz w:val="22"/>
          <w:szCs w:val="22"/>
        </w:rPr>
        <w:t xml:space="preserve">means that </w:t>
      </w:r>
      <w:r w:rsidR="000B1683">
        <w:rPr>
          <w:rFonts w:ascii="Times New Roman" w:hAnsi="Times New Roman"/>
          <w:bCs/>
          <w:sz w:val="22"/>
          <w:szCs w:val="22"/>
        </w:rPr>
        <w:t xml:space="preserve">the model </w:t>
      </w:r>
      <w:r w:rsidR="003D134E">
        <w:rPr>
          <w:rFonts w:ascii="Times New Roman" w:hAnsi="Times New Roman"/>
          <w:bCs/>
          <w:sz w:val="22"/>
          <w:szCs w:val="22"/>
        </w:rPr>
        <w:t>does not</w:t>
      </w:r>
      <w:r w:rsidR="00536E48" w:rsidRPr="00536E48">
        <w:rPr>
          <w:rFonts w:ascii="Times New Roman" w:hAnsi="Times New Roman"/>
          <w:bCs/>
          <w:sz w:val="22"/>
          <w:szCs w:val="22"/>
        </w:rPr>
        <w:t xml:space="preserve"> differentiate</w:t>
      </w:r>
      <w:r w:rsidR="004601A0">
        <w:rPr>
          <w:rFonts w:ascii="Times New Roman" w:hAnsi="Times New Roman"/>
          <w:bCs/>
          <w:sz w:val="22"/>
          <w:szCs w:val="22"/>
        </w:rPr>
        <w:t xml:space="preserve"> productivity </w:t>
      </w:r>
      <w:r w:rsidR="000B1683">
        <w:rPr>
          <w:rFonts w:ascii="Times New Roman" w:hAnsi="Times New Roman"/>
          <w:bCs/>
          <w:sz w:val="22"/>
          <w:szCs w:val="22"/>
        </w:rPr>
        <w:t>of different</w:t>
      </w:r>
      <w:r w:rsidR="004601A0">
        <w:rPr>
          <w:rFonts w:ascii="Times New Roman" w:hAnsi="Times New Roman"/>
          <w:bCs/>
          <w:sz w:val="22"/>
          <w:szCs w:val="22"/>
        </w:rPr>
        <w:t xml:space="preserve"> </w:t>
      </w:r>
      <w:r w:rsidR="000B1683">
        <w:rPr>
          <w:rFonts w:ascii="Times New Roman" w:hAnsi="Times New Roman"/>
          <w:bCs/>
          <w:sz w:val="22"/>
          <w:szCs w:val="22"/>
        </w:rPr>
        <w:t xml:space="preserve">land </w:t>
      </w:r>
      <w:r w:rsidR="004601A0">
        <w:rPr>
          <w:rFonts w:ascii="Times New Roman" w:hAnsi="Times New Roman"/>
          <w:bCs/>
          <w:sz w:val="22"/>
          <w:szCs w:val="22"/>
        </w:rPr>
        <w:t>parcel</w:t>
      </w:r>
      <w:r w:rsidR="000B1683">
        <w:rPr>
          <w:rFonts w:ascii="Times New Roman" w:hAnsi="Times New Roman"/>
          <w:bCs/>
          <w:sz w:val="22"/>
          <w:szCs w:val="22"/>
        </w:rPr>
        <w:t>s</w:t>
      </w:r>
      <w:r w:rsidR="00536E48" w:rsidRPr="00536E48">
        <w:rPr>
          <w:rFonts w:ascii="Times New Roman" w:hAnsi="Times New Roman"/>
          <w:bCs/>
          <w:sz w:val="22"/>
          <w:szCs w:val="22"/>
        </w:rPr>
        <w:t xml:space="preserve">. </w:t>
      </w:r>
      <w:r w:rsidR="004601A0">
        <w:rPr>
          <w:rFonts w:ascii="Times New Roman" w:hAnsi="Times New Roman"/>
          <w:bCs/>
          <w:sz w:val="22"/>
          <w:szCs w:val="22"/>
        </w:rPr>
        <w:t>In other words, this is not a geographically dynamic model.</w:t>
      </w:r>
      <w:r w:rsidR="005A4D1F">
        <w:rPr>
          <w:rFonts w:ascii="Times New Roman" w:hAnsi="Times New Roman"/>
          <w:bCs/>
          <w:sz w:val="22"/>
          <w:szCs w:val="22"/>
        </w:rPr>
        <w:t xml:space="preserve"> Another limitation is that </w:t>
      </w:r>
      <w:r w:rsidR="005A4D1F">
        <w:rPr>
          <w:rFonts w:ascii="Times New Roman" w:hAnsi="Times New Roman"/>
          <w:sz w:val="22"/>
          <w:szCs w:val="22"/>
        </w:rPr>
        <w:t>FAOSTAT (2010) also includes protected lands within its accounting framework making such land available in theory for use in our model.</w:t>
      </w:r>
    </w:p>
    <w:p w14:paraId="3E76CBCC" w14:textId="77777777" w:rsidR="007E63E0" w:rsidRPr="004F2A37" w:rsidRDefault="007E63E0" w:rsidP="007E63E0">
      <w:pPr>
        <w:rPr>
          <w:rFonts w:ascii="Times New Roman" w:hAnsi="Times New Roman"/>
          <w:b/>
          <w:bCs/>
          <w:sz w:val="22"/>
          <w:szCs w:val="22"/>
        </w:rPr>
      </w:pPr>
      <w:del w:id="76" w:author="mcleary" w:date="2012-11-09T16:27:00Z">
        <w:r w:rsidRPr="00456E92" w:rsidDel="003D7846">
          <w:rPr>
            <w:rFonts w:ascii="Times New Roman" w:hAnsi="Times New Roman"/>
            <w:bCs/>
            <w:sz w:val="22"/>
            <w:szCs w:val="22"/>
          </w:rPr>
          <w:delText xml:space="preserve">See data and model calculations in </w:delText>
        </w:r>
        <w:r w:rsidR="00842F28" w:rsidDel="003D7846">
          <w:rPr>
            <w:rFonts w:ascii="Times New Roman" w:hAnsi="Times New Roman"/>
            <w:bCs/>
            <w:sz w:val="22"/>
            <w:szCs w:val="22"/>
          </w:rPr>
          <w:delText xml:space="preserve">Section </w:delText>
        </w:r>
        <w:r w:rsidR="006945A7" w:rsidDel="003D7846">
          <w:rPr>
            <w:rFonts w:ascii="Times New Roman" w:hAnsi="Times New Roman"/>
            <w:bCs/>
            <w:sz w:val="22"/>
            <w:szCs w:val="22"/>
          </w:rPr>
          <w:delText>3</w:delText>
        </w:r>
        <w:r w:rsidDel="003D7846">
          <w:rPr>
            <w:rFonts w:ascii="Times New Roman" w:hAnsi="Times New Roman"/>
            <w:bCs/>
            <w:sz w:val="22"/>
            <w:szCs w:val="22"/>
          </w:rPr>
          <w:delText xml:space="preserve"> of </w:delText>
        </w:r>
        <w:r w:rsidRPr="00456E92" w:rsidDel="003D7846">
          <w:rPr>
            <w:rFonts w:ascii="Times New Roman" w:hAnsi="Times New Roman"/>
            <w:bCs/>
            <w:sz w:val="22"/>
            <w:szCs w:val="22"/>
          </w:rPr>
          <w:delText>the SI</w:delText>
        </w:r>
        <w:r w:rsidDel="003D7846">
          <w:rPr>
            <w:rFonts w:ascii="Times New Roman" w:hAnsi="Times New Roman"/>
            <w:bCs/>
            <w:sz w:val="22"/>
            <w:szCs w:val="22"/>
          </w:rPr>
          <w:delText xml:space="preserve"> </w:delText>
        </w:r>
      </w:del>
      <w:ins w:id="77" w:author="mcleary" w:date="2012-11-09T16:27:00Z">
        <w:r w:rsidR="003D7846">
          <w:rPr>
            <w:rFonts w:ascii="Times New Roman" w:hAnsi="Times New Roman"/>
            <w:bCs/>
            <w:sz w:val="22"/>
            <w:szCs w:val="22"/>
          </w:rPr>
          <w:t>F</w:t>
        </w:r>
      </w:ins>
      <w:del w:id="78" w:author="mcleary" w:date="2012-11-09T16:27:00Z">
        <w:r w:rsidDel="003D7846">
          <w:rPr>
            <w:rFonts w:ascii="Times New Roman" w:hAnsi="Times New Roman"/>
            <w:bCs/>
            <w:sz w:val="22"/>
            <w:szCs w:val="22"/>
          </w:rPr>
          <w:delText>f</w:delText>
        </w:r>
      </w:del>
      <w:r>
        <w:rPr>
          <w:rFonts w:ascii="Times New Roman" w:hAnsi="Times New Roman"/>
          <w:bCs/>
          <w:sz w:val="22"/>
          <w:szCs w:val="22"/>
        </w:rPr>
        <w:t xml:space="preserve">or </w:t>
      </w:r>
      <w:r w:rsidR="00C52687">
        <w:rPr>
          <w:rFonts w:ascii="Times New Roman" w:hAnsi="Times New Roman"/>
          <w:bCs/>
          <w:sz w:val="22"/>
          <w:szCs w:val="22"/>
        </w:rPr>
        <w:t>additional</w:t>
      </w:r>
      <w:r>
        <w:rPr>
          <w:rFonts w:ascii="Times New Roman" w:hAnsi="Times New Roman"/>
          <w:bCs/>
          <w:sz w:val="22"/>
          <w:szCs w:val="22"/>
        </w:rPr>
        <w:t xml:space="preserve"> details about model structure and input assumptions</w:t>
      </w:r>
      <w:ins w:id="79" w:author="mcleary" w:date="2012-11-09T16:27:00Z">
        <w:r w:rsidR="003D7846">
          <w:rPr>
            <w:rFonts w:ascii="Times New Roman" w:hAnsi="Times New Roman"/>
            <w:bCs/>
            <w:sz w:val="22"/>
            <w:szCs w:val="22"/>
          </w:rPr>
          <w:t>,</w:t>
        </w:r>
      </w:ins>
      <w:r>
        <w:rPr>
          <w:rFonts w:ascii="Times New Roman" w:hAnsi="Times New Roman"/>
          <w:bCs/>
          <w:sz w:val="22"/>
          <w:szCs w:val="22"/>
        </w:rPr>
        <w:t xml:space="preserve"> across all scenarios </w:t>
      </w:r>
      <w:r w:rsidR="00C52687">
        <w:rPr>
          <w:rFonts w:ascii="Times New Roman" w:hAnsi="Times New Roman"/>
          <w:bCs/>
          <w:sz w:val="22"/>
          <w:szCs w:val="22"/>
        </w:rPr>
        <w:t xml:space="preserve">included agricultural commodity yields, changes in population, </w:t>
      </w:r>
      <w:r w:rsidR="000B1683">
        <w:rPr>
          <w:rFonts w:ascii="Times New Roman" w:hAnsi="Times New Roman"/>
          <w:bCs/>
          <w:sz w:val="22"/>
          <w:szCs w:val="22"/>
        </w:rPr>
        <w:t xml:space="preserve">and </w:t>
      </w:r>
      <w:r w:rsidR="00C52687">
        <w:rPr>
          <w:rFonts w:ascii="Times New Roman" w:hAnsi="Times New Roman"/>
          <w:bCs/>
          <w:sz w:val="22"/>
          <w:szCs w:val="22"/>
        </w:rPr>
        <w:t>initial land cover at the start of the model</w:t>
      </w:r>
      <w:ins w:id="80" w:author="mcleary" w:date="2012-11-09T16:27:00Z">
        <w:r w:rsidR="003D7846">
          <w:rPr>
            <w:rFonts w:ascii="Times New Roman" w:hAnsi="Times New Roman"/>
            <w:bCs/>
            <w:sz w:val="22"/>
            <w:szCs w:val="22"/>
          </w:rPr>
          <w:t>, s</w:t>
        </w:r>
        <w:r w:rsidR="003D7846" w:rsidRPr="00456E92">
          <w:rPr>
            <w:rFonts w:ascii="Times New Roman" w:hAnsi="Times New Roman"/>
            <w:bCs/>
            <w:sz w:val="22"/>
            <w:szCs w:val="22"/>
          </w:rPr>
          <w:t xml:space="preserve">ee data and model calculations in </w:t>
        </w:r>
        <w:r w:rsidR="003D7846">
          <w:rPr>
            <w:rFonts w:ascii="Times New Roman" w:hAnsi="Times New Roman"/>
            <w:bCs/>
            <w:sz w:val="22"/>
            <w:szCs w:val="22"/>
          </w:rPr>
          <w:t xml:space="preserve">Section 3 of </w:t>
        </w:r>
        <w:r w:rsidR="003D7846" w:rsidRPr="00456E92">
          <w:rPr>
            <w:rFonts w:ascii="Times New Roman" w:hAnsi="Times New Roman"/>
            <w:bCs/>
            <w:sz w:val="22"/>
            <w:szCs w:val="22"/>
          </w:rPr>
          <w:t>the SI</w:t>
        </w:r>
      </w:ins>
      <w:del w:id="81" w:author="mcleary" w:date="2012-11-09T16:27:00Z">
        <w:r w:rsidR="00C52687" w:rsidDel="003D7846">
          <w:rPr>
            <w:rFonts w:ascii="Times New Roman" w:hAnsi="Times New Roman"/>
            <w:bCs/>
            <w:sz w:val="22"/>
            <w:szCs w:val="22"/>
          </w:rPr>
          <w:delText>.</w:delText>
        </w:r>
      </w:del>
    </w:p>
    <w:p w14:paraId="6E751391" w14:textId="77777777" w:rsidR="001D35D7" w:rsidRDefault="001D35D7">
      <w:pPr>
        <w:pStyle w:val="ListParagraph"/>
        <w:numPr>
          <w:ilvl w:val="0"/>
          <w:numId w:val="15"/>
        </w:numPr>
        <w:rPr>
          <w:rFonts w:ascii="Times New Roman" w:hAnsi="Times New Roman"/>
          <w:b/>
          <w:bCs/>
          <w:sz w:val="22"/>
          <w:szCs w:val="22"/>
        </w:rPr>
      </w:pPr>
      <w:r w:rsidRPr="00456E92">
        <w:rPr>
          <w:rFonts w:ascii="Times New Roman" w:hAnsi="Times New Roman"/>
          <w:b/>
          <w:bCs/>
          <w:sz w:val="22"/>
          <w:szCs w:val="22"/>
        </w:rPr>
        <w:t>BioLUC Model Scenarios</w:t>
      </w:r>
    </w:p>
    <w:p w14:paraId="1C7CA64D" w14:textId="77777777" w:rsidR="00B565E3" w:rsidRDefault="001D35D7" w:rsidP="000E4F57">
      <w:pPr>
        <w:rPr>
          <w:rFonts w:ascii="Times New Roman" w:hAnsi="Times New Roman"/>
          <w:sz w:val="22"/>
          <w:szCs w:val="22"/>
        </w:rPr>
      </w:pPr>
      <w:r w:rsidRPr="00456E92">
        <w:rPr>
          <w:rFonts w:ascii="Times New Roman" w:hAnsi="Times New Roman"/>
          <w:bCs/>
          <w:sz w:val="22"/>
          <w:szCs w:val="22"/>
        </w:rPr>
        <w:t xml:space="preserve">We explore </w:t>
      </w:r>
      <w:r w:rsidRPr="00456E92">
        <w:rPr>
          <w:rFonts w:ascii="Times New Roman" w:hAnsi="Times New Roman"/>
          <w:sz w:val="22"/>
          <w:szCs w:val="22"/>
        </w:rPr>
        <w:t xml:space="preserve">four </w:t>
      </w:r>
      <w:r>
        <w:rPr>
          <w:rFonts w:ascii="Times New Roman" w:hAnsi="Times New Roman"/>
          <w:sz w:val="22"/>
          <w:szCs w:val="22"/>
        </w:rPr>
        <w:t>scenarios</w:t>
      </w:r>
      <w:r w:rsidRPr="00456E92">
        <w:rPr>
          <w:rFonts w:ascii="Times New Roman" w:hAnsi="Times New Roman"/>
          <w:sz w:val="22"/>
          <w:szCs w:val="22"/>
        </w:rPr>
        <w:t xml:space="preserve"> to </w:t>
      </w:r>
      <w:r w:rsidR="00B565E3">
        <w:rPr>
          <w:rFonts w:ascii="Times New Roman" w:hAnsi="Times New Roman"/>
          <w:sz w:val="22"/>
          <w:szCs w:val="22"/>
        </w:rPr>
        <w:t xml:space="preserve">broadly </w:t>
      </w:r>
      <w:r w:rsidRPr="00456E92">
        <w:rPr>
          <w:rFonts w:ascii="Times New Roman" w:hAnsi="Times New Roman"/>
          <w:sz w:val="22"/>
          <w:szCs w:val="22"/>
        </w:rPr>
        <w:t xml:space="preserve">examine </w:t>
      </w:r>
      <w:r>
        <w:rPr>
          <w:rFonts w:ascii="Times New Roman" w:hAnsi="Times New Roman"/>
          <w:sz w:val="22"/>
          <w:szCs w:val="22"/>
        </w:rPr>
        <w:t xml:space="preserve">the </w:t>
      </w:r>
      <w:r w:rsidRPr="00456E92">
        <w:rPr>
          <w:rFonts w:ascii="Times New Roman" w:hAnsi="Times New Roman"/>
          <w:sz w:val="22"/>
          <w:szCs w:val="22"/>
        </w:rPr>
        <w:t>effects of demand for biofuels and food</w:t>
      </w:r>
      <w:r>
        <w:rPr>
          <w:rFonts w:ascii="Times New Roman" w:hAnsi="Times New Roman"/>
          <w:sz w:val="22"/>
          <w:szCs w:val="22"/>
        </w:rPr>
        <w:t xml:space="preserve"> on LUC</w:t>
      </w:r>
      <w:r w:rsidR="008B4858">
        <w:rPr>
          <w:rFonts w:ascii="Times New Roman" w:hAnsi="Times New Roman"/>
          <w:sz w:val="22"/>
          <w:szCs w:val="22"/>
        </w:rPr>
        <w:t xml:space="preserve"> as outlined below and in t</w:t>
      </w:r>
      <w:r w:rsidR="001D0650">
        <w:rPr>
          <w:rFonts w:ascii="Times New Roman" w:hAnsi="Times New Roman"/>
          <w:sz w:val="22"/>
          <w:szCs w:val="22"/>
        </w:rPr>
        <w:t>able 2</w:t>
      </w:r>
      <w:r w:rsidRPr="00456E92">
        <w:rPr>
          <w:rFonts w:ascii="Times New Roman" w:hAnsi="Times New Roman"/>
          <w:sz w:val="22"/>
          <w:szCs w:val="22"/>
        </w:rPr>
        <w:t xml:space="preserve">. </w:t>
      </w:r>
      <w:r w:rsidR="00B565E3">
        <w:rPr>
          <w:rFonts w:ascii="Times New Roman" w:hAnsi="Times New Roman"/>
          <w:sz w:val="22"/>
          <w:szCs w:val="22"/>
        </w:rPr>
        <w:t xml:space="preserve">The details of these scenarios are included in </w:t>
      </w:r>
      <w:r w:rsidR="00842F28">
        <w:rPr>
          <w:rFonts w:ascii="Times New Roman" w:hAnsi="Times New Roman"/>
          <w:sz w:val="22"/>
          <w:szCs w:val="22"/>
        </w:rPr>
        <w:t xml:space="preserve">Section </w:t>
      </w:r>
      <w:r w:rsidR="00B565E3">
        <w:rPr>
          <w:rFonts w:ascii="Times New Roman" w:hAnsi="Times New Roman"/>
          <w:sz w:val="22"/>
          <w:szCs w:val="22"/>
        </w:rPr>
        <w:t>4 of the SI</w:t>
      </w:r>
      <w:r w:rsidR="000B1683">
        <w:rPr>
          <w:rFonts w:ascii="Times New Roman" w:hAnsi="Times New Roman"/>
          <w:sz w:val="22"/>
          <w:szCs w:val="22"/>
        </w:rPr>
        <w:t>, which describes</w:t>
      </w:r>
      <w:r w:rsidR="00B565E3">
        <w:rPr>
          <w:rFonts w:ascii="Times New Roman" w:hAnsi="Times New Roman"/>
          <w:sz w:val="22"/>
          <w:szCs w:val="22"/>
        </w:rPr>
        <w:t xml:space="preserve"> biofuel yields, conversion yields, food </w:t>
      </w:r>
      <w:r w:rsidR="001D0650">
        <w:rPr>
          <w:rFonts w:ascii="Times New Roman" w:hAnsi="Times New Roman"/>
          <w:sz w:val="22"/>
          <w:szCs w:val="22"/>
        </w:rPr>
        <w:t xml:space="preserve">and feed </w:t>
      </w:r>
      <w:r w:rsidR="00B565E3">
        <w:rPr>
          <w:rFonts w:ascii="Times New Roman" w:hAnsi="Times New Roman"/>
          <w:sz w:val="22"/>
          <w:szCs w:val="22"/>
        </w:rPr>
        <w:t>demand, and biofuel demand assumptions</w:t>
      </w:r>
      <w:r w:rsidR="003D134E">
        <w:rPr>
          <w:rFonts w:ascii="Times New Roman" w:hAnsi="Times New Roman"/>
          <w:sz w:val="22"/>
          <w:szCs w:val="22"/>
        </w:rPr>
        <w:t xml:space="preserve"> for several time steps of </w:t>
      </w:r>
      <w:r w:rsidR="000B1683">
        <w:rPr>
          <w:rFonts w:ascii="Times New Roman" w:hAnsi="Times New Roman"/>
          <w:sz w:val="22"/>
          <w:szCs w:val="22"/>
        </w:rPr>
        <w:t xml:space="preserve">each </w:t>
      </w:r>
      <w:r w:rsidR="009C552F">
        <w:rPr>
          <w:rFonts w:ascii="Times New Roman" w:hAnsi="Times New Roman"/>
          <w:sz w:val="22"/>
          <w:szCs w:val="22"/>
        </w:rPr>
        <w:t>scenario</w:t>
      </w:r>
      <w:r w:rsidR="00B565E3">
        <w:rPr>
          <w:rFonts w:ascii="Times New Roman" w:hAnsi="Times New Roman"/>
          <w:sz w:val="22"/>
          <w:szCs w:val="22"/>
        </w:rPr>
        <w:t>.</w:t>
      </w:r>
    </w:p>
    <w:p w14:paraId="75049EED" w14:textId="77777777" w:rsidR="001D35D7" w:rsidRPr="00152EA4" w:rsidRDefault="001D35D7" w:rsidP="000E4F57">
      <w:pPr>
        <w:rPr>
          <w:rFonts w:ascii="Times New Roman" w:hAnsi="Times New Roman"/>
          <w:sz w:val="22"/>
          <w:szCs w:val="22"/>
        </w:rPr>
      </w:pPr>
      <w:r w:rsidRPr="00456E92">
        <w:rPr>
          <w:rFonts w:ascii="Times New Roman" w:hAnsi="Times New Roman"/>
          <w:sz w:val="22"/>
          <w:szCs w:val="22"/>
        </w:rPr>
        <w:lastRenderedPageBreak/>
        <w:t xml:space="preserve">The two </w:t>
      </w:r>
      <w:r>
        <w:rPr>
          <w:rFonts w:ascii="Times New Roman" w:hAnsi="Times New Roman"/>
          <w:sz w:val="22"/>
          <w:szCs w:val="22"/>
        </w:rPr>
        <w:t xml:space="preserve">biofuel demand </w:t>
      </w:r>
      <w:r w:rsidRPr="00456E92">
        <w:rPr>
          <w:rFonts w:ascii="Times New Roman" w:hAnsi="Times New Roman"/>
          <w:sz w:val="22"/>
          <w:szCs w:val="22"/>
        </w:rPr>
        <w:t>levels</w:t>
      </w:r>
      <w:r w:rsidR="00E51609">
        <w:rPr>
          <w:rFonts w:ascii="Times New Roman" w:hAnsi="Times New Roman"/>
          <w:sz w:val="22"/>
          <w:szCs w:val="22"/>
        </w:rPr>
        <w:t xml:space="preserve"> are presumed to be policy</w:t>
      </w:r>
      <w:r w:rsidR="0013293C">
        <w:rPr>
          <w:rFonts w:ascii="Times New Roman" w:hAnsi="Times New Roman"/>
          <w:sz w:val="22"/>
          <w:szCs w:val="22"/>
        </w:rPr>
        <w:t>-driven</w:t>
      </w:r>
      <w:r w:rsidR="00E51609">
        <w:rPr>
          <w:rFonts w:ascii="Times New Roman" w:hAnsi="Times New Roman"/>
          <w:sz w:val="22"/>
          <w:szCs w:val="22"/>
        </w:rPr>
        <w:t xml:space="preserve"> rather </w:t>
      </w:r>
      <w:r w:rsidR="00871DA3">
        <w:rPr>
          <w:rFonts w:ascii="Times New Roman" w:hAnsi="Times New Roman"/>
          <w:sz w:val="22"/>
          <w:szCs w:val="22"/>
        </w:rPr>
        <w:t>than</w:t>
      </w:r>
      <w:r w:rsidR="00E51609">
        <w:rPr>
          <w:rFonts w:ascii="Times New Roman" w:hAnsi="Times New Roman"/>
          <w:sz w:val="22"/>
          <w:szCs w:val="22"/>
        </w:rPr>
        <w:t xml:space="preserve"> economically</w:t>
      </w:r>
      <w:r w:rsidR="0013293C">
        <w:rPr>
          <w:rFonts w:ascii="Times New Roman" w:hAnsi="Times New Roman"/>
          <w:sz w:val="22"/>
          <w:szCs w:val="22"/>
        </w:rPr>
        <w:t>-</w:t>
      </w:r>
      <w:r w:rsidR="00E51609">
        <w:rPr>
          <w:rFonts w:ascii="Times New Roman" w:hAnsi="Times New Roman"/>
          <w:sz w:val="22"/>
          <w:szCs w:val="22"/>
        </w:rPr>
        <w:t>driven</w:t>
      </w:r>
      <w:r w:rsidR="001D0650">
        <w:rPr>
          <w:rFonts w:ascii="Times New Roman" w:hAnsi="Times New Roman"/>
          <w:sz w:val="22"/>
          <w:szCs w:val="22"/>
        </w:rPr>
        <w:t>. The</w:t>
      </w:r>
      <w:r w:rsidR="00F57580">
        <w:rPr>
          <w:rFonts w:ascii="Times New Roman" w:hAnsi="Times New Roman"/>
          <w:sz w:val="22"/>
          <w:szCs w:val="22"/>
        </w:rPr>
        <w:t xml:space="preserve"> basis for the</w:t>
      </w:r>
      <w:r w:rsidR="001D0650">
        <w:rPr>
          <w:rFonts w:ascii="Times New Roman" w:hAnsi="Times New Roman"/>
          <w:sz w:val="22"/>
          <w:szCs w:val="22"/>
        </w:rPr>
        <w:t xml:space="preserve"> demand levels </w:t>
      </w:r>
      <w:r w:rsidR="00F57580">
        <w:rPr>
          <w:rFonts w:ascii="Times New Roman" w:hAnsi="Times New Roman"/>
          <w:sz w:val="22"/>
          <w:szCs w:val="22"/>
        </w:rPr>
        <w:t>is as follows</w:t>
      </w:r>
      <w:r w:rsidRPr="00456E92">
        <w:rPr>
          <w:rFonts w:ascii="Times New Roman" w:hAnsi="Times New Roman"/>
          <w:sz w:val="22"/>
          <w:szCs w:val="22"/>
        </w:rPr>
        <w:t>:</w:t>
      </w:r>
    </w:p>
    <w:p w14:paraId="4D51EAD3" w14:textId="77777777" w:rsidR="001D35D7" w:rsidRPr="00152EA4" w:rsidRDefault="001D35D7">
      <w:pPr>
        <w:pStyle w:val="ListParagraph"/>
        <w:numPr>
          <w:ilvl w:val="0"/>
          <w:numId w:val="9"/>
        </w:numPr>
        <w:rPr>
          <w:rFonts w:ascii="Times New Roman" w:hAnsi="Times New Roman"/>
          <w:sz w:val="22"/>
          <w:szCs w:val="22"/>
        </w:rPr>
      </w:pPr>
      <w:r w:rsidRPr="00456E92">
        <w:rPr>
          <w:rFonts w:ascii="Times New Roman" w:hAnsi="Times New Roman"/>
          <w:sz w:val="22"/>
          <w:szCs w:val="22"/>
        </w:rPr>
        <w:t xml:space="preserve">Lower biofuels </w:t>
      </w:r>
      <w:r>
        <w:rPr>
          <w:rFonts w:ascii="Times New Roman" w:hAnsi="Times New Roman"/>
          <w:sz w:val="22"/>
          <w:szCs w:val="22"/>
        </w:rPr>
        <w:t xml:space="preserve">demand </w:t>
      </w:r>
      <w:r w:rsidR="00861E79">
        <w:rPr>
          <w:rFonts w:ascii="Times New Roman" w:hAnsi="Times New Roman"/>
          <w:sz w:val="22"/>
          <w:szCs w:val="22"/>
        </w:rPr>
        <w:t>is</w:t>
      </w:r>
      <w:r w:rsidRPr="00456E92">
        <w:rPr>
          <w:rFonts w:ascii="Times New Roman" w:hAnsi="Times New Roman"/>
          <w:sz w:val="22"/>
          <w:szCs w:val="22"/>
        </w:rPr>
        <w:t xml:space="preserve"> </w:t>
      </w:r>
      <w:r w:rsidR="005A4D1F">
        <w:rPr>
          <w:rFonts w:ascii="Times New Roman" w:hAnsi="Times New Roman"/>
          <w:sz w:val="22"/>
          <w:szCs w:val="22"/>
        </w:rPr>
        <w:t>mostly</w:t>
      </w:r>
      <w:r w:rsidR="00861E79">
        <w:rPr>
          <w:rFonts w:ascii="Times New Roman" w:hAnsi="Times New Roman"/>
          <w:sz w:val="22"/>
          <w:szCs w:val="22"/>
        </w:rPr>
        <w:t xml:space="preserve"> based on</w:t>
      </w:r>
      <w:r w:rsidRPr="00456E92">
        <w:rPr>
          <w:rFonts w:ascii="Times New Roman" w:hAnsi="Times New Roman"/>
          <w:sz w:val="22"/>
          <w:szCs w:val="22"/>
        </w:rPr>
        <w:t xml:space="preserve"> levels </w:t>
      </w:r>
      <w:r w:rsidR="005A4D1F">
        <w:rPr>
          <w:rFonts w:ascii="Times New Roman" w:hAnsi="Times New Roman"/>
          <w:sz w:val="22"/>
          <w:szCs w:val="22"/>
        </w:rPr>
        <w:t xml:space="preserve">and assumptions </w:t>
      </w:r>
      <w:r w:rsidRPr="00456E92">
        <w:rPr>
          <w:rFonts w:ascii="Times New Roman" w:hAnsi="Times New Roman"/>
          <w:sz w:val="22"/>
          <w:szCs w:val="22"/>
        </w:rPr>
        <w:t xml:space="preserve">from </w:t>
      </w:r>
      <w:r w:rsidRPr="00456E92">
        <w:rPr>
          <w:rFonts w:ascii="Times New Roman" w:hAnsi="Times New Roman"/>
          <w:bCs/>
          <w:sz w:val="22"/>
          <w:szCs w:val="22"/>
        </w:rPr>
        <w:t>Alexandratos and Bruinsma (2012)</w:t>
      </w:r>
      <w:r w:rsidRPr="00456E92">
        <w:rPr>
          <w:rFonts w:ascii="Times New Roman" w:hAnsi="Times New Roman"/>
          <w:sz w:val="22"/>
          <w:szCs w:val="22"/>
        </w:rPr>
        <w:t>, in</w:t>
      </w:r>
      <w:r w:rsidR="00F57580">
        <w:rPr>
          <w:rFonts w:ascii="Times New Roman" w:hAnsi="Times New Roman"/>
          <w:sz w:val="22"/>
          <w:szCs w:val="22"/>
        </w:rPr>
        <w:t xml:space="preserve"> which </w:t>
      </w:r>
      <w:r w:rsidR="001D0650">
        <w:rPr>
          <w:rFonts w:ascii="Times New Roman" w:hAnsi="Times New Roman"/>
          <w:sz w:val="22"/>
          <w:szCs w:val="22"/>
        </w:rPr>
        <w:t>current</w:t>
      </w:r>
      <w:r w:rsidR="006D40D8">
        <w:rPr>
          <w:rFonts w:ascii="Times New Roman" w:hAnsi="Times New Roman"/>
          <w:sz w:val="22"/>
          <w:szCs w:val="22"/>
        </w:rPr>
        <w:t xml:space="preserve"> (as of 2012)</w:t>
      </w:r>
      <w:r w:rsidR="001D0650">
        <w:rPr>
          <w:rFonts w:ascii="Times New Roman" w:hAnsi="Times New Roman"/>
          <w:sz w:val="22"/>
          <w:szCs w:val="22"/>
        </w:rPr>
        <w:t xml:space="preserve"> </w:t>
      </w:r>
      <w:r w:rsidR="00F57580">
        <w:rPr>
          <w:rFonts w:ascii="Times New Roman" w:hAnsi="Times New Roman"/>
          <w:sz w:val="22"/>
          <w:szCs w:val="22"/>
        </w:rPr>
        <w:t xml:space="preserve">biofuels </w:t>
      </w:r>
      <w:r w:rsidRPr="00456E92">
        <w:rPr>
          <w:rFonts w:ascii="Times New Roman" w:hAnsi="Times New Roman"/>
          <w:sz w:val="22"/>
          <w:szCs w:val="22"/>
        </w:rPr>
        <w:t>policies</w:t>
      </w:r>
      <w:r w:rsidR="001D0650">
        <w:rPr>
          <w:rFonts w:ascii="Times New Roman" w:hAnsi="Times New Roman"/>
          <w:sz w:val="22"/>
          <w:szCs w:val="22"/>
        </w:rPr>
        <w:t xml:space="preserve"> </w:t>
      </w:r>
      <w:r w:rsidR="00F73B6D">
        <w:rPr>
          <w:rFonts w:ascii="Times New Roman" w:hAnsi="Times New Roman"/>
          <w:sz w:val="22"/>
          <w:szCs w:val="22"/>
        </w:rPr>
        <w:t>are met</w:t>
      </w:r>
      <w:r w:rsidR="00F57580">
        <w:rPr>
          <w:rFonts w:ascii="Times New Roman" w:hAnsi="Times New Roman"/>
          <w:sz w:val="22"/>
          <w:szCs w:val="22"/>
        </w:rPr>
        <w:t xml:space="preserve"> through increased use </w:t>
      </w:r>
      <w:r w:rsidR="001D0650">
        <w:rPr>
          <w:rFonts w:ascii="Times New Roman" w:hAnsi="Times New Roman"/>
          <w:sz w:val="22"/>
          <w:szCs w:val="22"/>
        </w:rPr>
        <w:t>food</w:t>
      </w:r>
      <w:r w:rsidR="0013293C">
        <w:rPr>
          <w:rFonts w:ascii="Times New Roman" w:hAnsi="Times New Roman"/>
          <w:sz w:val="22"/>
          <w:szCs w:val="22"/>
        </w:rPr>
        <w:t>-</w:t>
      </w:r>
      <w:r w:rsidR="001D0650">
        <w:rPr>
          <w:rFonts w:ascii="Times New Roman" w:hAnsi="Times New Roman"/>
          <w:sz w:val="22"/>
          <w:szCs w:val="22"/>
        </w:rPr>
        <w:t xml:space="preserve">based crops </w:t>
      </w:r>
      <w:r w:rsidR="00F57580">
        <w:rPr>
          <w:rFonts w:ascii="Times New Roman" w:hAnsi="Times New Roman"/>
          <w:sz w:val="22"/>
          <w:szCs w:val="22"/>
        </w:rPr>
        <w:t xml:space="preserve">to </w:t>
      </w:r>
      <w:r w:rsidR="001D0650">
        <w:rPr>
          <w:rFonts w:ascii="Times New Roman" w:hAnsi="Times New Roman"/>
          <w:sz w:val="22"/>
          <w:szCs w:val="22"/>
        </w:rPr>
        <w:t>2020</w:t>
      </w:r>
      <w:r w:rsidR="00F57580">
        <w:rPr>
          <w:rFonts w:ascii="Times New Roman" w:hAnsi="Times New Roman"/>
          <w:sz w:val="22"/>
          <w:szCs w:val="22"/>
        </w:rPr>
        <w:t>, with no subsequent growth</w:t>
      </w:r>
      <w:r w:rsidRPr="00456E92">
        <w:rPr>
          <w:rFonts w:ascii="Times New Roman" w:hAnsi="Times New Roman"/>
          <w:sz w:val="22"/>
          <w:szCs w:val="22"/>
        </w:rPr>
        <w:t>.</w:t>
      </w:r>
      <w:r w:rsidR="00871DA3">
        <w:rPr>
          <w:rFonts w:ascii="Times New Roman" w:hAnsi="Times New Roman"/>
          <w:sz w:val="22"/>
          <w:szCs w:val="22"/>
        </w:rPr>
        <w:t xml:space="preserve"> </w:t>
      </w:r>
      <w:r w:rsidR="005A4D1F">
        <w:rPr>
          <w:rFonts w:ascii="Times New Roman" w:hAnsi="Times New Roman"/>
          <w:sz w:val="22"/>
          <w:szCs w:val="22"/>
        </w:rPr>
        <w:t>One</w:t>
      </w:r>
      <w:r w:rsidR="00861E79">
        <w:rPr>
          <w:rFonts w:ascii="Times New Roman" w:hAnsi="Times New Roman"/>
          <w:sz w:val="22"/>
          <w:szCs w:val="22"/>
        </w:rPr>
        <w:t xml:space="preserve"> </w:t>
      </w:r>
      <w:r w:rsidR="005A4D1F">
        <w:rPr>
          <w:rFonts w:ascii="Times New Roman" w:hAnsi="Times New Roman"/>
          <w:sz w:val="22"/>
          <w:szCs w:val="22"/>
        </w:rPr>
        <w:t xml:space="preserve">adjustment made to Alexandratos and Bruinsma </w:t>
      </w:r>
      <w:r w:rsidR="00861E79">
        <w:rPr>
          <w:rFonts w:ascii="Times New Roman" w:hAnsi="Times New Roman"/>
          <w:sz w:val="22"/>
          <w:szCs w:val="22"/>
        </w:rPr>
        <w:t xml:space="preserve">(2012) </w:t>
      </w:r>
      <w:r w:rsidR="005A4D1F">
        <w:rPr>
          <w:rFonts w:ascii="Times New Roman" w:hAnsi="Times New Roman"/>
          <w:sz w:val="22"/>
          <w:szCs w:val="22"/>
        </w:rPr>
        <w:t xml:space="preserve">was the use of cellulosic ethanol starting in 2016 to meet ethanol </w:t>
      </w:r>
      <w:r w:rsidR="00861E79">
        <w:rPr>
          <w:rFonts w:ascii="Times New Roman" w:hAnsi="Times New Roman"/>
          <w:sz w:val="22"/>
          <w:szCs w:val="22"/>
        </w:rPr>
        <w:t>requirements</w:t>
      </w:r>
      <w:r w:rsidR="005A4D1F">
        <w:rPr>
          <w:rFonts w:ascii="Times New Roman" w:hAnsi="Times New Roman"/>
          <w:sz w:val="22"/>
          <w:szCs w:val="22"/>
        </w:rPr>
        <w:t xml:space="preserve">. Corn ethanol was effectively capped at the policy mandated level of </w:t>
      </w:r>
      <w:r w:rsidR="005A4D1F">
        <w:rPr>
          <w:rFonts w:ascii="Times New Roman" w:hAnsi="Times New Roman"/>
          <w:bCs/>
          <w:sz w:val="22"/>
          <w:szCs w:val="22"/>
        </w:rPr>
        <w:t>57 billion dm</w:t>
      </w:r>
      <w:r w:rsidR="005A4D1F" w:rsidRPr="00C501A3">
        <w:rPr>
          <w:rFonts w:ascii="Times New Roman" w:hAnsi="Times New Roman"/>
          <w:bCs/>
          <w:sz w:val="22"/>
          <w:szCs w:val="22"/>
          <w:vertAlign w:val="superscript"/>
        </w:rPr>
        <w:t>3</w:t>
      </w:r>
      <w:r w:rsidR="005A4D1F">
        <w:rPr>
          <w:rFonts w:ascii="Times New Roman" w:hAnsi="Times New Roman"/>
          <w:bCs/>
          <w:sz w:val="22"/>
          <w:szCs w:val="22"/>
        </w:rPr>
        <w:t xml:space="preserve"> (</w:t>
      </w:r>
      <w:del w:id="82" w:author="mcleary" w:date="2012-11-09T16:28:00Z">
        <w:r w:rsidR="005A4D1F" w:rsidDel="003D7846">
          <w:rPr>
            <w:rFonts w:ascii="Times New Roman" w:hAnsi="Times New Roman"/>
            <w:bCs/>
            <w:sz w:val="22"/>
            <w:szCs w:val="22"/>
          </w:rPr>
          <w:delText xml:space="preserve">i.e., </w:delText>
        </w:r>
      </w:del>
      <w:r w:rsidR="005A4D1F">
        <w:rPr>
          <w:rFonts w:ascii="Times New Roman" w:hAnsi="Times New Roman"/>
          <w:bCs/>
          <w:sz w:val="22"/>
          <w:szCs w:val="22"/>
        </w:rPr>
        <w:t>15 billion gallons) (US EPA 2010).</w:t>
      </w:r>
    </w:p>
    <w:p w14:paraId="5AAA7CE3" w14:textId="77777777" w:rsidR="001D35D7" w:rsidRPr="00152EA4" w:rsidRDefault="001D35D7">
      <w:pPr>
        <w:pStyle w:val="ListParagraph"/>
        <w:numPr>
          <w:ilvl w:val="0"/>
          <w:numId w:val="9"/>
        </w:numPr>
        <w:rPr>
          <w:rFonts w:ascii="Times New Roman" w:hAnsi="Times New Roman"/>
          <w:sz w:val="22"/>
          <w:szCs w:val="22"/>
        </w:rPr>
      </w:pPr>
      <w:r w:rsidRPr="00456E92">
        <w:rPr>
          <w:rFonts w:ascii="Times New Roman" w:hAnsi="Times New Roman"/>
          <w:sz w:val="22"/>
          <w:szCs w:val="22"/>
        </w:rPr>
        <w:t>High</w:t>
      </w:r>
      <w:r>
        <w:rPr>
          <w:rFonts w:ascii="Times New Roman" w:hAnsi="Times New Roman"/>
          <w:sz w:val="22"/>
          <w:szCs w:val="22"/>
        </w:rPr>
        <w:t>er</w:t>
      </w:r>
      <w:r w:rsidRPr="00456E92">
        <w:rPr>
          <w:rFonts w:ascii="Times New Roman" w:hAnsi="Times New Roman"/>
          <w:sz w:val="22"/>
          <w:szCs w:val="22"/>
        </w:rPr>
        <w:t xml:space="preserve"> biofuels </w:t>
      </w:r>
      <w:r>
        <w:rPr>
          <w:rFonts w:ascii="Times New Roman" w:hAnsi="Times New Roman"/>
          <w:sz w:val="22"/>
          <w:szCs w:val="22"/>
        </w:rPr>
        <w:t xml:space="preserve">demand </w:t>
      </w:r>
      <w:r w:rsidRPr="00456E92">
        <w:rPr>
          <w:rFonts w:ascii="Times New Roman" w:hAnsi="Times New Roman"/>
          <w:sz w:val="22"/>
          <w:szCs w:val="22"/>
        </w:rPr>
        <w:t xml:space="preserve">based on </w:t>
      </w:r>
      <w:r w:rsidR="00F57580">
        <w:rPr>
          <w:rFonts w:ascii="Times New Roman" w:hAnsi="Times New Roman"/>
          <w:sz w:val="22"/>
          <w:szCs w:val="22"/>
        </w:rPr>
        <w:t xml:space="preserve">linear growth to reach </w:t>
      </w:r>
      <w:r w:rsidRPr="00456E92">
        <w:rPr>
          <w:rFonts w:ascii="Times New Roman" w:hAnsi="Times New Roman"/>
          <w:sz w:val="22"/>
          <w:szCs w:val="22"/>
        </w:rPr>
        <w:t xml:space="preserve">a 25% global displacement of gasoline and diesel by 2050 </w:t>
      </w:r>
      <w:r w:rsidR="007E63E0" w:rsidRPr="00456E92">
        <w:rPr>
          <w:rFonts w:ascii="Times New Roman" w:hAnsi="Times New Roman"/>
          <w:sz w:val="22"/>
          <w:szCs w:val="22"/>
        </w:rPr>
        <w:t>us</w:t>
      </w:r>
      <w:r w:rsidR="007E63E0">
        <w:rPr>
          <w:rFonts w:ascii="Times New Roman" w:hAnsi="Times New Roman"/>
          <w:sz w:val="22"/>
          <w:szCs w:val="22"/>
        </w:rPr>
        <w:t>ing</w:t>
      </w:r>
      <w:r w:rsidRPr="00456E92">
        <w:rPr>
          <w:rFonts w:ascii="Times New Roman" w:hAnsi="Times New Roman"/>
          <w:sz w:val="22"/>
          <w:szCs w:val="22"/>
        </w:rPr>
        <w:t xml:space="preserve"> advanced (</w:t>
      </w:r>
      <w:del w:id="83" w:author="mcleary" w:date="2012-11-09T16:28:00Z">
        <w:r w:rsidRPr="00456E92" w:rsidDel="003D7846">
          <w:rPr>
            <w:rFonts w:ascii="Times New Roman" w:hAnsi="Times New Roman"/>
            <w:sz w:val="22"/>
            <w:szCs w:val="22"/>
          </w:rPr>
          <w:delText>i.e.</w:delText>
        </w:r>
        <w:r w:rsidR="00F73B6D" w:rsidDel="003D7846">
          <w:rPr>
            <w:rFonts w:ascii="Times New Roman" w:hAnsi="Times New Roman"/>
            <w:sz w:val="22"/>
            <w:szCs w:val="22"/>
          </w:rPr>
          <w:delText>,</w:delText>
        </w:r>
        <w:r w:rsidRPr="00456E92" w:rsidDel="003D7846">
          <w:rPr>
            <w:rFonts w:ascii="Times New Roman" w:hAnsi="Times New Roman"/>
            <w:sz w:val="22"/>
            <w:szCs w:val="22"/>
          </w:rPr>
          <w:delText xml:space="preserve"> </w:delText>
        </w:r>
      </w:del>
      <w:r w:rsidRPr="00456E92">
        <w:rPr>
          <w:rFonts w:ascii="Times New Roman" w:hAnsi="Times New Roman"/>
          <w:sz w:val="22"/>
          <w:szCs w:val="22"/>
        </w:rPr>
        <w:t>cellulosic and renewable diesel) biofuel systems</w:t>
      </w:r>
      <w:r w:rsidR="00F57580">
        <w:rPr>
          <w:rFonts w:ascii="Times New Roman" w:hAnsi="Times New Roman"/>
          <w:sz w:val="22"/>
          <w:szCs w:val="22"/>
        </w:rPr>
        <w:t>, in addition to</w:t>
      </w:r>
      <w:r w:rsidR="00871DA3">
        <w:rPr>
          <w:rFonts w:ascii="Times New Roman" w:hAnsi="Times New Roman"/>
          <w:sz w:val="22"/>
          <w:szCs w:val="22"/>
        </w:rPr>
        <w:t xml:space="preserve"> the biofuels </w:t>
      </w:r>
      <w:r w:rsidR="001D0650">
        <w:rPr>
          <w:rFonts w:ascii="Times New Roman" w:hAnsi="Times New Roman"/>
          <w:sz w:val="22"/>
          <w:szCs w:val="22"/>
        </w:rPr>
        <w:t>in the lower biofuel demand scenario</w:t>
      </w:r>
      <w:r w:rsidRPr="00456E92">
        <w:rPr>
          <w:rFonts w:ascii="Times New Roman" w:hAnsi="Times New Roman"/>
          <w:sz w:val="22"/>
          <w:szCs w:val="22"/>
        </w:rPr>
        <w:t>.</w:t>
      </w:r>
      <w:r>
        <w:rPr>
          <w:rFonts w:ascii="Times New Roman" w:hAnsi="Times New Roman"/>
          <w:sz w:val="22"/>
          <w:szCs w:val="22"/>
        </w:rPr>
        <w:t xml:space="preserve"> </w:t>
      </w:r>
      <w:r w:rsidR="00C05760">
        <w:rPr>
          <w:rFonts w:ascii="Times New Roman" w:hAnsi="Times New Roman"/>
          <w:sz w:val="22"/>
          <w:szCs w:val="22"/>
        </w:rPr>
        <w:t xml:space="preserve">Displacement of fossil fuels is </w:t>
      </w:r>
      <w:r w:rsidR="00F57580">
        <w:rPr>
          <w:rFonts w:ascii="Times New Roman" w:hAnsi="Times New Roman"/>
          <w:sz w:val="22"/>
          <w:szCs w:val="22"/>
        </w:rPr>
        <w:t xml:space="preserve">calculated </w:t>
      </w:r>
      <w:r w:rsidR="00C05760">
        <w:rPr>
          <w:rFonts w:ascii="Times New Roman" w:hAnsi="Times New Roman"/>
          <w:sz w:val="22"/>
          <w:szCs w:val="22"/>
        </w:rPr>
        <w:t>on an energy basis</w:t>
      </w:r>
      <w:r w:rsidR="00F57580">
        <w:rPr>
          <w:rFonts w:ascii="Times New Roman" w:hAnsi="Times New Roman"/>
          <w:sz w:val="22"/>
          <w:szCs w:val="22"/>
        </w:rPr>
        <w:t>, with no</w:t>
      </w:r>
      <w:r w:rsidR="00C05760">
        <w:rPr>
          <w:rFonts w:ascii="Times New Roman" w:hAnsi="Times New Roman"/>
          <w:sz w:val="22"/>
          <w:szCs w:val="22"/>
        </w:rPr>
        <w:t xml:space="preserve"> petroleum market</w:t>
      </w:r>
      <w:r w:rsidR="00F57580">
        <w:rPr>
          <w:rFonts w:ascii="Times New Roman" w:hAnsi="Times New Roman"/>
          <w:sz w:val="22"/>
          <w:szCs w:val="22"/>
        </w:rPr>
        <w:t xml:space="preserve"> rebound effect</w:t>
      </w:r>
      <w:r w:rsidR="00C05760">
        <w:rPr>
          <w:rFonts w:ascii="Times New Roman" w:hAnsi="Times New Roman"/>
          <w:sz w:val="22"/>
          <w:szCs w:val="22"/>
        </w:rPr>
        <w:t>.</w:t>
      </w:r>
    </w:p>
    <w:p w14:paraId="5986014E" w14:textId="77777777" w:rsidR="001D35D7" w:rsidRPr="00152EA4" w:rsidRDefault="001D35D7" w:rsidP="000E4F57">
      <w:pPr>
        <w:rPr>
          <w:rFonts w:ascii="Times New Roman" w:hAnsi="Times New Roman"/>
          <w:sz w:val="22"/>
          <w:szCs w:val="22"/>
        </w:rPr>
      </w:pPr>
      <w:r w:rsidRPr="00456E92">
        <w:rPr>
          <w:rFonts w:ascii="Times New Roman" w:hAnsi="Times New Roman"/>
          <w:sz w:val="22"/>
          <w:szCs w:val="22"/>
        </w:rPr>
        <w:t>The two food and feed demand levels</w:t>
      </w:r>
      <w:r>
        <w:rPr>
          <w:rFonts w:ascii="Times New Roman" w:hAnsi="Times New Roman"/>
          <w:sz w:val="22"/>
          <w:szCs w:val="22"/>
        </w:rPr>
        <w:t xml:space="preserve"> are</w:t>
      </w:r>
      <w:r w:rsidRPr="00456E92">
        <w:rPr>
          <w:rFonts w:ascii="Times New Roman" w:hAnsi="Times New Roman"/>
          <w:sz w:val="22"/>
          <w:szCs w:val="22"/>
        </w:rPr>
        <w:t>:</w:t>
      </w:r>
    </w:p>
    <w:p w14:paraId="04ECFC4F" w14:textId="77777777" w:rsidR="001D35D7" w:rsidRPr="00152EA4" w:rsidRDefault="001D35D7">
      <w:pPr>
        <w:pStyle w:val="ListParagraph"/>
        <w:numPr>
          <w:ilvl w:val="0"/>
          <w:numId w:val="9"/>
        </w:numPr>
        <w:rPr>
          <w:rFonts w:ascii="Times New Roman" w:hAnsi="Times New Roman"/>
          <w:sz w:val="22"/>
          <w:szCs w:val="22"/>
        </w:rPr>
      </w:pPr>
      <w:r w:rsidRPr="00456E92">
        <w:rPr>
          <w:rFonts w:ascii="Times New Roman" w:hAnsi="Times New Roman"/>
          <w:sz w:val="22"/>
          <w:szCs w:val="22"/>
        </w:rPr>
        <w:t>Lower deman</w:t>
      </w:r>
      <w:r w:rsidR="00F73B6D">
        <w:rPr>
          <w:rFonts w:ascii="Times New Roman" w:hAnsi="Times New Roman"/>
          <w:sz w:val="22"/>
          <w:szCs w:val="22"/>
        </w:rPr>
        <w:t>d growth based on levels of per-</w:t>
      </w:r>
      <w:r w:rsidRPr="00456E92">
        <w:rPr>
          <w:rFonts w:ascii="Times New Roman" w:hAnsi="Times New Roman"/>
          <w:sz w:val="22"/>
          <w:szCs w:val="22"/>
        </w:rPr>
        <w:t>capita demand for food</w:t>
      </w:r>
      <w:r w:rsidRPr="00456E92">
        <w:rPr>
          <w:rFonts w:ascii="Times New Roman" w:hAnsi="Times New Roman"/>
          <w:bCs/>
          <w:sz w:val="22"/>
          <w:szCs w:val="22"/>
        </w:rPr>
        <w:t xml:space="preserve"> from Alexandratos and Bruinsma (2012)</w:t>
      </w:r>
      <w:r w:rsidRPr="00456E92">
        <w:rPr>
          <w:rFonts w:ascii="Times New Roman" w:hAnsi="Times New Roman"/>
          <w:sz w:val="22"/>
          <w:szCs w:val="22"/>
        </w:rPr>
        <w:t xml:space="preserve">. </w:t>
      </w:r>
    </w:p>
    <w:p w14:paraId="1298168D" w14:textId="77777777" w:rsidR="00754094" w:rsidRPr="00152EA4" w:rsidRDefault="00754094" w:rsidP="00754094">
      <w:pPr>
        <w:pStyle w:val="ListParagraph"/>
        <w:numPr>
          <w:ilvl w:val="0"/>
          <w:numId w:val="9"/>
        </w:numPr>
        <w:rPr>
          <w:rFonts w:ascii="Times New Roman" w:hAnsi="Times New Roman"/>
          <w:sz w:val="22"/>
          <w:szCs w:val="22"/>
        </w:rPr>
      </w:pPr>
      <w:r w:rsidRPr="00456E92">
        <w:rPr>
          <w:rFonts w:ascii="Times New Roman" w:hAnsi="Times New Roman"/>
          <w:sz w:val="22"/>
          <w:szCs w:val="22"/>
        </w:rPr>
        <w:t xml:space="preserve">Higher demand growth based on </w:t>
      </w:r>
      <w:r>
        <w:rPr>
          <w:rFonts w:ascii="Times New Roman" w:hAnsi="Times New Roman"/>
          <w:sz w:val="22"/>
          <w:szCs w:val="22"/>
        </w:rPr>
        <w:t>high-end demand projections (</w:t>
      </w:r>
      <w:r w:rsidR="00321F8A">
        <w:rPr>
          <w:rFonts w:ascii="Times New Roman" w:hAnsi="Times New Roman"/>
          <w:sz w:val="22"/>
          <w:szCs w:val="22"/>
        </w:rPr>
        <w:t>~</w:t>
      </w:r>
      <w:r>
        <w:rPr>
          <w:rFonts w:ascii="Times New Roman" w:hAnsi="Times New Roman"/>
          <w:sz w:val="22"/>
          <w:szCs w:val="22"/>
        </w:rPr>
        <w:t>40</w:t>
      </w:r>
      <w:r w:rsidRPr="00456E92">
        <w:rPr>
          <w:rFonts w:ascii="Times New Roman" w:hAnsi="Times New Roman"/>
          <w:sz w:val="22"/>
          <w:szCs w:val="22"/>
        </w:rPr>
        <w:t xml:space="preserve">% </w:t>
      </w:r>
      <w:r w:rsidR="00321F8A">
        <w:rPr>
          <w:rFonts w:ascii="Times New Roman" w:hAnsi="Times New Roman"/>
          <w:sz w:val="22"/>
          <w:szCs w:val="22"/>
        </w:rPr>
        <w:t>increases</w:t>
      </w:r>
      <w:r>
        <w:rPr>
          <w:rFonts w:ascii="Times New Roman" w:hAnsi="Times New Roman"/>
          <w:sz w:val="22"/>
          <w:szCs w:val="22"/>
        </w:rPr>
        <w:t xml:space="preserve"> in per capita food demand</w:t>
      </w:r>
      <w:r w:rsidRPr="00456E92">
        <w:rPr>
          <w:rFonts w:ascii="Times New Roman" w:hAnsi="Times New Roman"/>
          <w:sz w:val="22"/>
          <w:szCs w:val="22"/>
        </w:rPr>
        <w:t xml:space="preserve"> by 2050 from 2005) </w:t>
      </w:r>
      <w:r w:rsidR="00321F8A">
        <w:rPr>
          <w:rFonts w:ascii="Times New Roman" w:hAnsi="Times New Roman"/>
          <w:sz w:val="22"/>
          <w:szCs w:val="22"/>
        </w:rPr>
        <w:t xml:space="preserve">were taken </w:t>
      </w:r>
      <w:r w:rsidRPr="00456E92">
        <w:rPr>
          <w:rFonts w:ascii="Times New Roman" w:hAnsi="Times New Roman"/>
          <w:sz w:val="22"/>
          <w:szCs w:val="22"/>
        </w:rPr>
        <w:t xml:space="preserve">from </w:t>
      </w:r>
      <w:r w:rsidR="000808D8">
        <w:rPr>
          <w:rFonts w:ascii="Times New Roman" w:hAnsi="Times New Roman"/>
          <w:sz w:val="22"/>
          <w:szCs w:val="22"/>
        </w:rPr>
        <w:t xml:space="preserve">Tilman </w:t>
      </w:r>
      <w:r w:rsidR="00660F8F" w:rsidRPr="00660F8F">
        <w:rPr>
          <w:rFonts w:ascii="Times New Roman" w:hAnsi="Times New Roman"/>
          <w:i/>
          <w:sz w:val="22"/>
          <w:szCs w:val="22"/>
        </w:rPr>
        <w:t>et al</w:t>
      </w:r>
      <w:r w:rsidR="000808D8">
        <w:rPr>
          <w:rFonts w:ascii="Times New Roman" w:hAnsi="Times New Roman"/>
          <w:sz w:val="22"/>
          <w:szCs w:val="22"/>
        </w:rPr>
        <w:t xml:space="preserve"> (</w:t>
      </w:r>
      <w:r w:rsidRPr="00456E92">
        <w:rPr>
          <w:rFonts w:ascii="Times New Roman" w:hAnsi="Times New Roman"/>
          <w:sz w:val="22"/>
          <w:szCs w:val="22"/>
        </w:rPr>
        <w:t xml:space="preserve">2011) and </w:t>
      </w:r>
      <w:r w:rsidR="00321F8A">
        <w:rPr>
          <w:rFonts w:ascii="Times New Roman" w:hAnsi="Times New Roman"/>
          <w:sz w:val="22"/>
          <w:szCs w:val="22"/>
        </w:rPr>
        <w:t xml:space="preserve">modified to be </w:t>
      </w:r>
      <w:r w:rsidRPr="00456E92">
        <w:rPr>
          <w:rFonts w:ascii="Times New Roman" w:hAnsi="Times New Roman"/>
          <w:sz w:val="22"/>
          <w:szCs w:val="22"/>
        </w:rPr>
        <w:t>applied to the aforementioned projections from Alexandratos and Bruinsma (2012).</w:t>
      </w:r>
      <w:r>
        <w:rPr>
          <w:rFonts w:ascii="Times New Roman" w:hAnsi="Times New Roman"/>
          <w:sz w:val="22"/>
          <w:szCs w:val="22"/>
        </w:rPr>
        <w:t xml:space="preserve"> </w:t>
      </w:r>
      <w:r w:rsidR="000808D8">
        <w:rPr>
          <w:rFonts w:ascii="Times New Roman" w:hAnsi="Times New Roman"/>
          <w:bCs/>
          <w:sz w:val="22"/>
          <w:szCs w:val="22"/>
        </w:rPr>
        <w:t xml:space="preserve">Tilman </w:t>
      </w:r>
      <w:r w:rsidR="00660F8F" w:rsidRPr="00660F8F">
        <w:rPr>
          <w:rFonts w:ascii="Times New Roman" w:hAnsi="Times New Roman"/>
          <w:bCs/>
          <w:i/>
          <w:sz w:val="22"/>
          <w:szCs w:val="22"/>
        </w:rPr>
        <w:t>et al</w:t>
      </w:r>
      <w:r w:rsidR="000808D8">
        <w:rPr>
          <w:rFonts w:ascii="Times New Roman" w:hAnsi="Times New Roman"/>
          <w:bCs/>
          <w:sz w:val="22"/>
          <w:szCs w:val="22"/>
        </w:rPr>
        <w:t xml:space="preserve"> (</w:t>
      </w:r>
      <w:r w:rsidR="005173CB">
        <w:rPr>
          <w:rFonts w:ascii="Times New Roman" w:hAnsi="Times New Roman"/>
          <w:bCs/>
          <w:sz w:val="22"/>
          <w:szCs w:val="22"/>
        </w:rPr>
        <w:t xml:space="preserve">2012) does not </w:t>
      </w:r>
      <w:r w:rsidR="000808D8">
        <w:rPr>
          <w:rFonts w:ascii="Times New Roman" w:hAnsi="Times New Roman"/>
          <w:bCs/>
          <w:sz w:val="22"/>
          <w:szCs w:val="22"/>
        </w:rPr>
        <w:t>specify</w:t>
      </w:r>
      <w:r w:rsidR="005173CB">
        <w:rPr>
          <w:rFonts w:ascii="Times New Roman" w:hAnsi="Times New Roman"/>
          <w:bCs/>
          <w:sz w:val="22"/>
          <w:szCs w:val="22"/>
        </w:rPr>
        <w:t xml:space="preserve"> how the </w:t>
      </w:r>
      <w:r w:rsidR="005173CB" w:rsidRPr="00231910">
        <w:rPr>
          <w:rFonts w:ascii="Times New Roman" w:hAnsi="Times New Roman"/>
          <w:bCs/>
          <w:sz w:val="22"/>
          <w:szCs w:val="22"/>
        </w:rPr>
        <w:t xml:space="preserve">demand increase is distributed across </w:t>
      </w:r>
      <w:r w:rsidR="005173CB">
        <w:rPr>
          <w:rFonts w:ascii="Times New Roman" w:hAnsi="Times New Roman"/>
          <w:bCs/>
          <w:sz w:val="22"/>
          <w:szCs w:val="22"/>
        </w:rPr>
        <w:t xml:space="preserve">individual </w:t>
      </w:r>
      <w:r w:rsidR="000808D8">
        <w:rPr>
          <w:rFonts w:ascii="Times New Roman" w:hAnsi="Times New Roman"/>
          <w:bCs/>
          <w:sz w:val="22"/>
          <w:szCs w:val="22"/>
        </w:rPr>
        <w:t>food categories. W</w:t>
      </w:r>
      <w:r w:rsidR="005173CB">
        <w:rPr>
          <w:rFonts w:ascii="Times New Roman" w:hAnsi="Times New Roman"/>
          <w:bCs/>
          <w:sz w:val="22"/>
          <w:szCs w:val="22"/>
        </w:rPr>
        <w:t xml:space="preserve">e </w:t>
      </w:r>
      <w:r w:rsidR="000808D8">
        <w:rPr>
          <w:rFonts w:ascii="Times New Roman" w:hAnsi="Times New Roman"/>
          <w:bCs/>
          <w:sz w:val="22"/>
          <w:szCs w:val="22"/>
        </w:rPr>
        <w:t xml:space="preserve">closely </w:t>
      </w:r>
      <w:r w:rsidR="005173CB">
        <w:rPr>
          <w:rFonts w:ascii="Times New Roman" w:hAnsi="Times New Roman"/>
          <w:bCs/>
          <w:sz w:val="22"/>
          <w:szCs w:val="22"/>
        </w:rPr>
        <w:t xml:space="preserve">approximate the </w:t>
      </w:r>
      <w:r w:rsidR="000808D8">
        <w:rPr>
          <w:rFonts w:ascii="Times New Roman" w:hAnsi="Times New Roman"/>
          <w:bCs/>
          <w:sz w:val="22"/>
          <w:szCs w:val="22"/>
        </w:rPr>
        <w:t>~</w:t>
      </w:r>
      <w:r w:rsidR="005173CB">
        <w:rPr>
          <w:rFonts w:ascii="Times New Roman" w:hAnsi="Times New Roman"/>
          <w:bCs/>
          <w:sz w:val="22"/>
          <w:szCs w:val="22"/>
        </w:rPr>
        <w:t xml:space="preserve">40% increase by equally applying changes across all commodities through a 45% increase in annual growth of each commodity starting in 2010 relative to the low food demand </w:t>
      </w:r>
      <w:r w:rsidR="000808D8">
        <w:rPr>
          <w:rFonts w:ascii="Times New Roman" w:hAnsi="Times New Roman"/>
          <w:bCs/>
          <w:sz w:val="22"/>
          <w:szCs w:val="22"/>
        </w:rPr>
        <w:t>scenario</w:t>
      </w:r>
      <w:r w:rsidR="005173CB">
        <w:rPr>
          <w:rFonts w:ascii="Times New Roman" w:hAnsi="Times New Roman"/>
          <w:bCs/>
          <w:sz w:val="22"/>
          <w:szCs w:val="22"/>
        </w:rPr>
        <w:t>.</w:t>
      </w:r>
    </w:p>
    <w:p w14:paraId="6FA5ED5F" w14:textId="77777777" w:rsidR="00E77A6C" w:rsidRDefault="001D35D7" w:rsidP="001D0650">
      <w:pPr>
        <w:rPr>
          <w:rFonts w:ascii="Times New Roman" w:hAnsi="Times New Roman"/>
          <w:sz w:val="22"/>
          <w:szCs w:val="22"/>
        </w:rPr>
      </w:pPr>
      <w:r w:rsidRPr="00456E92">
        <w:rPr>
          <w:rFonts w:ascii="Times New Roman" w:hAnsi="Times New Roman"/>
          <w:sz w:val="22"/>
          <w:szCs w:val="22"/>
        </w:rPr>
        <w:t xml:space="preserve">The </w:t>
      </w:r>
      <w:r>
        <w:rPr>
          <w:rFonts w:ascii="Times New Roman" w:hAnsi="Times New Roman"/>
          <w:sz w:val="22"/>
          <w:szCs w:val="22"/>
        </w:rPr>
        <w:t xml:space="preserve">four </w:t>
      </w:r>
      <w:r w:rsidRPr="00456E92">
        <w:rPr>
          <w:rFonts w:ascii="Times New Roman" w:hAnsi="Times New Roman"/>
          <w:sz w:val="22"/>
          <w:szCs w:val="22"/>
        </w:rPr>
        <w:t xml:space="preserve">scenarios, </w:t>
      </w:r>
      <w:r>
        <w:rPr>
          <w:rFonts w:ascii="Times New Roman" w:hAnsi="Times New Roman"/>
          <w:sz w:val="22"/>
          <w:szCs w:val="22"/>
        </w:rPr>
        <w:t>presented</w:t>
      </w:r>
      <w:r w:rsidRPr="00456E92">
        <w:rPr>
          <w:rFonts w:ascii="Times New Roman" w:hAnsi="Times New Roman"/>
          <w:sz w:val="22"/>
          <w:szCs w:val="22"/>
        </w:rPr>
        <w:t xml:space="preserve"> in </w:t>
      </w:r>
      <w:r w:rsidR="005134A5">
        <w:rPr>
          <w:rFonts w:ascii="Times New Roman" w:hAnsi="Times New Roman"/>
          <w:sz w:val="22"/>
          <w:szCs w:val="22"/>
        </w:rPr>
        <w:t>T</w:t>
      </w:r>
      <w:r w:rsidRPr="00456E92">
        <w:rPr>
          <w:rFonts w:ascii="Times New Roman" w:hAnsi="Times New Roman"/>
          <w:sz w:val="22"/>
          <w:szCs w:val="22"/>
        </w:rPr>
        <w:t xml:space="preserve">able 2, are limited in </w:t>
      </w:r>
      <w:r>
        <w:rPr>
          <w:rFonts w:ascii="Times New Roman" w:hAnsi="Times New Roman"/>
          <w:sz w:val="22"/>
          <w:szCs w:val="22"/>
        </w:rPr>
        <w:t xml:space="preserve">at least </w:t>
      </w:r>
      <w:r w:rsidRPr="00456E92">
        <w:rPr>
          <w:rFonts w:ascii="Times New Roman" w:hAnsi="Times New Roman"/>
          <w:sz w:val="22"/>
          <w:szCs w:val="22"/>
        </w:rPr>
        <w:t>two key respects</w:t>
      </w:r>
      <w:r>
        <w:rPr>
          <w:rFonts w:ascii="Times New Roman" w:hAnsi="Times New Roman"/>
          <w:sz w:val="22"/>
          <w:szCs w:val="22"/>
        </w:rPr>
        <w:t>.</w:t>
      </w:r>
      <w:r w:rsidRPr="00456E92">
        <w:rPr>
          <w:rFonts w:ascii="Times New Roman" w:hAnsi="Times New Roman"/>
          <w:sz w:val="22"/>
          <w:szCs w:val="22"/>
        </w:rPr>
        <w:t xml:space="preserve">  </w:t>
      </w:r>
    </w:p>
    <w:p w14:paraId="4B9040A9" w14:textId="77777777" w:rsidR="001D0650" w:rsidRDefault="00E77A6C" w:rsidP="001D0650">
      <w:pPr>
        <w:rPr>
          <w:rFonts w:ascii="Times New Roman" w:hAnsi="Times New Roman"/>
          <w:sz w:val="22"/>
          <w:szCs w:val="22"/>
        </w:rPr>
      </w:pPr>
      <w:r>
        <w:rPr>
          <w:rFonts w:ascii="Times New Roman" w:hAnsi="Times New Roman"/>
          <w:sz w:val="22"/>
          <w:szCs w:val="22"/>
        </w:rPr>
        <w:t>First, our examination of yield is constrained</w:t>
      </w:r>
      <w:r w:rsidR="00C105D0">
        <w:rPr>
          <w:rFonts w:ascii="Times New Roman" w:hAnsi="Times New Roman"/>
          <w:sz w:val="22"/>
          <w:szCs w:val="22"/>
        </w:rPr>
        <w:t>.</w:t>
      </w:r>
      <w:r>
        <w:rPr>
          <w:rFonts w:ascii="Times New Roman" w:hAnsi="Times New Roman"/>
          <w:sz w:val="22"/>
          <w:szCs w:val="22"/>
        </w:rPr>
        <w:t xml:space="preserve"> FAOSTAT</w:t>
      </w:r>
      <w:r w:rsidR="0054022B">
        <w:rPr>
          <w:rFonts w:ascii="Times New Roman" w:hAnsi="Times New Roman"/>
          <w:sz w:val="22"/>
          <w:szCs w:val="22"/>
        </w:rPr>
        <w:t>’s</w:t>
      </w:r>
      <w:r>
        <w:rPr>
          <w:rFonts w:ascii="Times New Roman" w:hAnsi="Times New Roman"/>
          <w:sz w:val="22"/>
          <w:szCs w:val="22"/>
        </w:rPr>
        <w:t xml:space="preserve"> data resolution is limited to national</w:t>
      </w:r>
      <w:r w:rsidR="00F57580">
        <w:rPr>
          <w:rFonts w:ascii="Times New Roman" w:hAnsi="Times New Roman"/>
          <w:sz w:val="22"/>
          <w:szCs w:val="22"/>
        </w:rPr>
        <w:t>-</w:t>
      </w:r>
      <w:r>
        <w:rPr>
          <w:rFonts w:ascii="Times New Roman" w:hAnsi="Times New Roman"/>
          <w:sz w:val="22"/>
          <w:szCs w:val="22"/>
        </w:rPr>
        <w:t>level averages. I</w:t>
      </w:r>
      <w:r w:rsidR="001D35D7" w:rsidRPr="00456E92">
        <w:rPr>
          <w:rFonts w:ascii="Times New Roman" w:hAnsi="Times New Roman"/>
          <w:sz w:val="22"/>
          <w:szCs w:val="22"/>
        </w:rPr>
        <w:t>n our high demand scenarios</w:t>
      </w:r>
      <w:r w:rsidR="00F57580">
        <w:rPr>
          <w:rFonts w:ascii="Times New Roman" w:hAnsi="Times New Roman"/>
          <w:sz w:val="22"/>
          <w:szCs w:val="22"/>
        </w:rPr>
        <w:t>,</w:t>
      </w:r>
      <w:r w:rsidR="001D35D7" w:rsidRPr="00456E92">
        <w:rPr>
          <w:rFonts w:ascii="Times New Roman" w:hAnsi="Times New Roman"/>
          <w:sz w:val="22"/>
          <w:szCs w:val="22"/>
        </w:rPr>
        <w:t xml:space="preserve"> we do not </w:t>
      </w:r>
      <w:r w:rsidR="00F57580">
        <w:rPr>
          <w:rFonts w:ascii="Times New Roman" w:hAnsi="Times New Roman"/>
          <w:sz w:val="22"/>
          <w:szCs w:val="22"/>
        </w:rPr>
        <w:t>assume</w:t>
      </w:r>
      <w:r w:rsidR="00F57580" w:rsidRPr="00456E92">
        <w:rPr>
          <w:rFonts w:ascii="Times New Roman" w:hAnsi="Times New Roman"/>
          <w:sz w:val="22"/>
          <w:szCs w:val="22"/>
        </w:rPr>
        <w:t xml:space="preserve"> </w:t>
      </w:r>
      <w:r w:rsidR="001D35D7" w:rsidRPr="00456E92">
        <w:rPr>
          <w:rFonts w:ascii="Times New Roman" w:hAnsi="Times New Roman"/>
          <w:sz w:val="22"/>
          <w:szCs w:val="22"/>
        </w:rPr>
        <w:t>higher levels of agricultural intensification (</w:t>
      </w:r>
      <w:r w:rsidR="001D35D7">
        <w:rPr>
          <w:rFonts w:ascii="Times New Roman" w:hAnsi="Times New Roman"/>
          <w:sz w:val="22"/>
          <w:szCs w:val="22"/>
        </w:rPr>
        <w:t>i</w:t>
      </w:r>
      <w:r w:rsidR="001D35D7" w:rsidRPr="00456E92">
        <w:rPr>
          <w:rFonts w:ascii="Times New Roman" w:hAnsi="Times New Roman"/>
          <w:sz w:val="22"/>
          <w:szCs w:val="22"/>
        </w:rPr>
        <w:t>.</w:t>
      </w:r>
      <w:r w:rsidR="001D35D7">
        <w:rPr>
          <w:rFonts w:ascii="Times New Roman" w:hAnsi="Times New Roman"/>
          <w:sz w:val="22"/>
          <w:szCs w:val="22"/>
        </w:rPr>
        <w:t>e</w:t>
      </w:r>
      <w:r w:rsidR="001D35D7" w:rsidRPr="00456E92">
        <w:rPr>
          <w:rFonts w:ascii="Times New Roman" w:hAnsi="Times New Roman"/>
          <w:sz w:val="22"/>
          <w:szCs w:val="22"/>
        </w:rPr>
        <w:t>., yields) in response to economic forces</w:t>
      </w:r>
      <w:r w:rsidR="004C3A22">
        <w:rPr>
          <w:rFonts w:ascii="Times New Roman" w:hAnsi="Times New Roman"/>
          <w:sz w:val="22"/>
          <w:szCs w:val="22"/>
        </w:rPr>
        <w:t xml:space="preserve">, nor do we </w:t>
      </w:r>
      <w:r w:rsidR="001D0650">
        <w:rPr>
          <w:rFonts w:ascii="Times New Roman" w:hAnsi="Times New Roman"/>
          <w:sz w:val="22"/>
          <w:szCs w:val="22"/>
        </w:rPr>
        <w:t>examin</w:t>
      </w:r>
      <w:r w:rsidR="004C3A22">
        <w:rPr>
          <w:rFonts w:ascii="Times New Roman" w:hAnsi="Times New Roman"/>
          <w:sz w:val="22"/>
          <w:szCs w:val="22"/>
        </w:rPr>
        <w:t>e</w:t>
      </w:r>
      <w:r w:rsidR="001D0650">
        <w:rPr>
          <w:rFonts w:ascii="Times New Roman" w:hAnsi="Times New Roman"/>
          <w:sz w:val="22"/>
          <w:szCs w:val="22"/>
        </w:rPr>
        <w:t xml:space="preserve"> reductions in crop yields</w:t>
      </w:r>
      <w:r w:rsidR="004C3A22">
        <w:rPr>
          <w:rFonts w:ascii="Times New Roman" w:hAnsi="Times New Roman"/>
          <w:sz w:val="22"/>
          <w:szCs w:val="22"/>
        </w:rPr>
        <w:t>, as could result</w:t>
      </w:r>
      <w:r w:rsidR="001D0650">
        <w:rPr>
          <w:rFonts w:ascii="Times New Roman" w:hAnsi="Times New Roman"/>
          <w:sz w:val="22"/>
          <w:szCs w:val="22"/>
        </w:rPr>
        <w:t xml:space="preserve"> from</w:t>
      </w:r>
      <w:r w:rsidR="004C3A22">
        <w:rPr>
          <w:rFonts w:ascii="Times New Roman" w:hAnsi="Times New Roman"/>
          <w:sz w:val="22"/>
          <w:szCs w:val="22"/>
        </w:rPr>
        <w:t xml:space="preserve"> </w:t>
      </w:r>
      <w:r w:rsidR="001D0650">
        <w:rPr>
          <w:rFonts w:ascii="Times New Roman" w:hAnsi="Times New Roman"/>
          <w:sz w:val="22"/>
          <w:szCs w:val="22"/>
        </w:rPr>
        <w:t xml:space="preserve">increases in extreme weather events. </w:t>
      </w:r>
      <w:r w:rsidR="004C3A22">
        <w:rPr>
          <w:rFonts w:ascii="Times New Roman" w:hAnsi="Times New Roman"/>
          <w:sz w:val="22"/>
          <w:szCs w:val="22"/>
        </w:rPr>
        <w:t>O</w:t>
      </w:r>
      <w:r w:rsidR="001D0650">
        <w:rPr>
          <w:rFonts w:ascii="Times New Roman" w:hAnsi="Times New Roman"/>
          <w:sz w:val="22"/>
          <w:szCs w:val="22"/>
        </w:rPr>
        <w:t>ur yield</w:t>
      </w:r>
      <w:r w:rsidR="004C3A22">
        <w:rPr>
          <w:rFonts w:ascii="Times New Roman" w:hAnsi="Times New Roman"/>
          <w:sz w:val="22"/>
          <w:szCs w:val="22"/>
        </w:rPr>
        <w:t xml:space="preserve"> data (</w:t>
      </w:r>
      <w:r w:rsidR="00536E48">
        <w:rPr>
          <w:rFonts w:ascii="Times New Roman" w:hAnsi="Times New Roman"/>
          <w:sz w:val="22"/>
          <w:szCs w:val="22"/>
        </w:rPr>
        <w:t>from FAOSTAT</w:t>
      </w:r>
      <w:r w:rsidR="004C3A22">
        <w:rPr>
          <w:rFonts w:ascii="Times New Roman" w:hAnsi="Times New Roman"/>
          <w:sz w:val="22"/>
          <w:szCs w:val="22"/>
        </w:rPr>
        <w:t>)</w:t>
      </w:r>
      <w:r w:rsidR="00536E48">
        <w:rPr>
          <w:rFonts w:ascii="Times New Roman" w:hAnsi="Times New Roman"/>
          <w:sz w:val="22"/>
          <w:szCs w:val="22"/>
        </w:rPr>
        <w:t xml:space="preserve"> </w:t>
      </w:r>
      <w:r w:rsidR="00F31399">
        <w:rPr>
          <w:rFonts w:ascii="Times New Roman" w:hAnsi="Times New Roman"/>
          <w:sz w:val="22"/>
          <w:szCs w:val="22"/>
        </w:rPr>
        <w:t>are</w:t>
      </w:r>
      <w:r w:rsidR="00536E48">
        <w:rPr>
          <w:rFonts w:ascii="Times New Roman" w:hAnsi="Times New Roman"/>
          <w:sz w:val="22"/>
          <w:szCs w:val="22"/>
        </w:rPr>
        <w:t xml:space="preserve"> </w:t>
      </w:r>
      <w:r w:rsidR="001D0650">
        <w:rPr>
          <w:rFonts w:ascii="Times New Roman" w:hAnsi="Times New Roman"/>
          <w:sz w:val="22"/>
          <w:szCs w:val="22"/>
        </w:rPr>
        <w:t xml:space="preserve">aggregate national averages </w:t>
      </w:r>
      <w:r w:rsidR="00C105D0">
        <w:rPr>
          <w:rFonts w:ascii="Times New Roman" w:hAnsi="Times New Roman"/>
          <w:sz w:val="22"/>
          <w:szCs w:val="22"/>
        </w:rPr>
        <w:t xml:space="preserve">that </w:t>
      </w:r>
      <w:r w:rsidR="00724F84">
        <w:rPr>
          <w:rFonts w:ascii="Times New Roman" w:hAnsi="Times New Roman"/>
          <w:sz w:val="22"/>
          <w:szCs w:val="22"/>
        </w:rPr>
        <w:t xml:space="preserve">can </w:t>
      </w:r>
      <w:r w:rsidR="00C105D0">
        <w:rPr>
          <w:rFonts w:ascii="Times New Roman" w:hAnsi="Times New Roman"/>
          <w:sz w:val="22"/>
          <w:szCs w:val="22"/>
        </w:rPr>
        <w:t>have</w:t>
      </w:r>
      <w:r w:rsidR="004C3A22">
        <w:rPr>
          <w:rFonts w:ascii="Times New Roman" w:hAnsi="Times New Roman"/>
          <w:sz w:val="22"/>
          <w:szCs w:val="22"/>
        </w:rPr>
        <w:t xml:space="preserve"> </w:t>
      </w:r>
      <w:r w:rsidR="001D0650">
        <w:rPr>
          <w:rFonts w:ascii="Times New Roman" w:hAnsi="Times New Roman"/>
          <w:sz w:val="22"/>
          <w:szCs w:val="22"/>
        </w:rPr>
        <w:t xml:space="preserve">large </w:t>
      </w:r>
      <w:r w:rsidR="00724F84">
        <w:rPr>
          <w:rFonts w:ascii="Times New Roman" w:hAnsi="Times New Roman"/>
          <w:sz w:val="22"/>
          <w:szCs w:val="22"/>
        </w:rPr>
        <w:t xml:space="preserve">internal spatial and temporal </w:t>
      </w:r>
      <w:r w:rsidR="001D0650">
        <w:rPr>
          <w:rFonts w:ascii="Times New Roman" w:hAnsi="Times New Roman"/>
          <w:sz w:val="22"/>
          <w:szCs w:val="22"/>
        </w:rPr>
        <w:t xml:space="preserve">variability. </w:t>
      </w:r>
      <w:r>
        <w:rPr>
          <w:rFonts w:ascii="Times New Roman" w:hAnsi="Times New Roman"/>
          <w:sz w:val="22"/>
          <w:szCs w:val="22"/>
        </w:rPr>
        <w:t>A</w:t>
      </w:r>
      <w:r w:rsidR="001D0650">
        <w:rPr>
          <w:rFonts w:ascii="Times New Roman" w:hAnsi="Times New Roman"/>
          <w:sz w:val="22"/>
          <w:szCs w:val="22"/>
        </w:rPr>
        <w:t xml:space="preserve"> limited </w:t>
      </w:r>
      <w:r>
        <w:rPr>
          <w:rFonts w:ascii="Times New Roman" w:hAnsi="Times New Roman"/>
          <w:sz w:val="22"/>
          <w:szCs w:val="22"/>
        </w:rPr>
        <w:t xml:space="preserve">scenario analysis examining the impact of cellulosic biofuel yield assumptions </w:t>
      </w:r>
      <w:r w:rsidR="001D0650">
        <w:rPr>
          <w:rFonts w:ascii="Times New Roman" w:hAnsi="Times New Roman"/>
          <w:sz w:val="22"/>
          <w:szCs w:val="22"/>
        </w:rPr>
        <w:t xml:space="preserve">was examined in </w:t>
      </w:r>
      <w:r w:rsidR="00842F28">
        <w:rPr>
          <w:rFonts w:ascii="Times New Roman" w:hAnsi="Times New Roman"/>
          <w:sz w:val="22"/>
          <w:szCs w:val="22"/>
        </w:rPr>
        <w:t xml:space="preserve">Section </w:t>
      </w:r>
      <w:r w:rsidR="001D0650">
        <w:rPr>
          <w:rFonts w:ascii="Times New Roman" w:hAnsi="Times New Roman"/>
          <w:sz w:val="22"/>
          <w:szCs w:val="22"/>
        </w:rPr>
        <w:t xml:space="preserve">6 of the SI and </w:t>
      </w:r>
      <w:r w:rsidR="00C105D0">
        <w:rPr>
          <w:rFonts w:ascii="Times New Roman" w:hAnsi="Times New Roman"/>
          <w:sz w:val="22"/>
          <w:szCs w:val="22"/>
        </w:rPr>
        <w:t xml:space="preserve">is </w:t>
      </w:r>
      <w:r w:rsidR="001D0650">
        <w:rPr>
          <w:rFonts w:ascii="Times New Roman" w:hAnsi="Times New Roman"/>
          <w:sz w:val="22"/>
          <w:szCs w:val="22"/>
        </w:rPr>
        <w:t xml:space="preserve">discussed </w:t>
      </w:r>
      <w:r w:rsidR="00F73B6D">
        <w:rPr>
          <w:rFonts w:ascii="Times New Roman" w:hAnsi="Times New Roman"/>
          <w:sz w:val="22"/>
          <w:szCs w:val="22"/>
        </w:rPr>
        <w:t>briefly</w:t>
      </w:r>
      <w:r w:rsidR="001D0650">
        <w:rPr>
          <w:rFonts w:ascii="Times New Roman" w:hAnsi="Times New Roman"/>
          <w:sz w:val="22"/>
          <w:szCs w:val="22"/>
        </w:rPr>
        <w:t xml:space="preserve"> </w:t>
      </w:r>
      <w:r w:rsidR="00C105D0">
        <w:rPr>
          <w:rFonts w:ascii="Times New Roman" w:hAnsi="Times New Roman"/>
          <w:sz w:val="22"/>
          <w:szCs w:val="22"/>
        </w:rPr>
        <w:t xml:space="preserve">in the </w:t>
      </w:r>
      <w:r w:rsidR="001D0650">
        <w:rPr>
          <w:rFonts w:ascii="Times New Roman" w:hAnsi="Times New Roman"/>
          <w:sz w:val="22"/>
          <w:szCs w:val="22"/>
        </w:rPr>
        <w:t>results</w:t>
      </w:r>
      <w:r w:rsidR="00C105D0">
        <w:rPr>
          <w:rFonts w:ascii="Times New Roman" w:hAnsi="Times New Roman"/>
          <w:sz w:val="22"/>
          <w:szCs w:val="22"/>
        </w:rPr>
        <w:t xml:space="preserve"> section, below</w:t>
      </w:r>
      <w:r w:rsidR="001D0650">
        <w:rPr>
          <w:rFonts w:ascii="Times New Roman" w:hAnsi="Times New Roman"/>
          <w:sz w:val="22"/>
          <w:szCs w:val="22"/>
        </w:rPr>
        <w:t xml:space="preserve">. </w:t>
      </w:r>
      <w:r w:rsidR="001D0650" w:rsidRPr="00456E92">
        <w:rPr>
          <w:rFonts w:ascii="Times New Roman" w:hAnsi="Times New Roman"/>
          <w:sz w:val="22"/>
          <w:szCs w:val="22"/>
        </w:rPr>
        <w:t xml:space="preserve"> </w:t>
      </w:r>
    </w:p>
    <w:p w14:paraId="780D63A4" w14:textId="77777777" w:rsidR="00F10EA5" w:rsidRDefault="001D35D7" w:rsidP="000E4F57">
      <w:pPr>
        <w:rPr>
          <w:rFonts w:ascii="Times New Roman" w:hAnsi="Times New Roman"/>
          <w:b/>
          <w:sz w:val="22"/>
          <w:szCs w:val="22"/>
        </w:rPr>
      </w:pPr>
      <w:r w:rsidRPr="00456E92">
        <w:rPr>
          <w:rFonts w:ascii="Times New Roman" w:hAnsi="Times New Roman"/>
          <w:sz w:val="22"/>
          <w:szCs w:val="22"/>
        </w:rPr>
        <w:t xml:space="preserve">Second, </w:t>
      </w:r>
      <w:r>
        <w:rPr>
          <w:rFonts w:ascii="Times New Roman" w:hAnsi="Times New Roman"/>
          <w:sz w:val="22"/>
          <w:szCs w:val="22"/>
        </w:rPr>
        <w:t>we model the</w:t>
      </w:r>
      <w:r w:rsidRPr="00456E92">
        <w:rPr>
          <w:rFonts w:ascii="Times New Roman" w:hAnsi="Times New Roman"/>
          <w:sz w:val="22"/>
          <w:szCs w:val="22"/>
        </w:rPr>
        <w:t xml:space="preserve"> high biofuels case </w:t>
      </w:r>
      <w:r w:rsidR="00C105D0">
        <w:rPr>
          <w:rFonts w:ascii="Times New Roman" w:hAnsi="Times New Roman"/>
          <w:sz w:val="22"/>
          <w:szCs w:val="22"/>
        </w:rPr>
        <w:t>essentially as higher</w:t>
      </w:r>
      <w:r w:rsidRPr="00456E92">
        <w:rPr>
          <w:rFonts w:ascii="Times New Roman" w:hAnsi="Times New Roman"/>
          <w:sz w:val="22"/>
          <w:szCs w:val="22"/>
        </w:rPr>
        <w:t xml:space="preserve"> land requirements</w:t>
      </w:r>
      <w:r w:rsidR="00C105D0">
        <w:rPr>
          <w:rFonts w:ascii="Times New Roman" w:hAnsi="Times New Roman"/>
          <w:sz w:val="22"/>
          <w:szCs w:val="22"/>
        </w:rPr>
        <w:t xml:space="preserve"> to grow </w:t>
      </w:r>
      <w:r w:rsidR="00E77A6C">
        <w:rPr>
          <w:rFonts w:ascii="Times New Roman" w:hAnsi="Times New Roman"/>
          <w:sz w:val="22"/>
          <w:szCs w:val="22"/>
        </w:rPr>
        <w:t>the biofuel feedstock</w:t>
      </w:r>
      <w:r w:rsidR="00E77A6C" w:rsidRPr="00456E92">
        <w:rPr>
          <w:rFonts w:ascii="Times New Roman" w:hAnsi="Times New Roman"/>
          <w:sz w:val="22"/>
          <w:szCs w:val="22"/>
        </w:rPr>
        <w:t xml:space="preserve"> on agricultural land (i.e., not wastes or residues or grown on marginal land</w:t>
      </w:r>
      <w:r w:rsidR="00E77A6C">
        <w:rPr>
          <w:rFonts w:ascii="Times New Roman" w:hAnsi="Times New Roman"/>
          <w:sz w:val="22"/>
          <w:szCs w:val="22"/>
        </w:rPr>
        <w:t>s</w:t>
      </w:r>
      <w:r w:rsidR="00E77A6C" w:rsidRPr="00456E92">
        <w:rPr>
          <w:rFonts w:ascii="Times New Roman" w:hAnsi="Times New Roman"/>
          <w:sz w:val="22"/>
          <w:szCs w:val="22"/>
        </w:rPr>
        <w:t xml:space="preserve">). </w:t>
      </w:r>
      <w:r w:rsidR="00E77A6C">
        <w:rPr>
          <w:rFonts w:ascii="Times New Roman" w:hAnsi="Times New Roman"/>
          <w:sz w:val="22"/>
          <w:szCs w:val="22"/>
        </w:rPr>
        <w:t xml:space="preserve">We selected these </w:t>
      </w:r>
      <w:r w:rsidR="00E77A6C" w:rsidRPr="00456E92">
        <w:rPr>
          <w:rFonts w:ascii="Times New Roman" w:hAnsi="Times New Roman"/>
          <w:sz w:val="22"/>
          <w:szCs w:val="22"/>
        </w:rPr>
        <w:t>limitations to test extreme l</w:t>
      </w:r>
      <w:r w:rsidR="00E77A6C">
        <w:rPr>
          <w:rFonts w:ascii="Times New Roman" w:hAnsi="Times New Roman"/>
          <w:sz w:val="22"/>
          <w:szCs w:val="22"/>
        </w:rPr>
        <w:t xml:space="preserve">and use conditions </w:t>
      </w:r>
      <w:r w:rsidR="00E77A6C" w:rsidRPr="00456E92">
        <w:rPr>
          <w:rFonts w:ascii="Times New Roman" w:hAnsi="Times New Roman"/>
          <w:sz w:val="22"/>
          <w:szCs w:val="22"/>
        </w:rPr>
        <w:t xml:space="preserve">and </w:t>
      </w:r>
      <w:r w:rsidR="00E77A6C">
        <w:rPr>
          <w:rFonts w:ascii="Times New Roman" w:hAnsi="Times New Roman"/>
          <w:sz w:val="22"/>
          <w:szCs w:val="22"/>
        </w:rPr>
        <w:t xml:space="preserve">to simplify the </w:t>
      </w:r>
      <w:r w:rsidR="00E77A6C" w:rsidRPr="00456E92">
        <w:rPr>
          <w:rFonts w:ascii="Times New Roman" w:hAnsi="Times New Roman"/>
          <w:sz w:val="22"/>
          <w:szCs w:val="22"/>
        </w:rPr>
        <w:t>analyzed scenarios.</w:t>
      </w:r>
      <w:r w:rsidR="00E77A6C">
        <w:rPr>
          <w:rFonts w:ascii="Times New Roman" w:hAnsi="Times New Roman"/>
          <w:sz w:val="22"/>
          <w:szCs w:val="22"/>
        </w:rPr>
        <w:t xml:space="preserve"> </w:t>
      </w:r>
      <w:r>
        <w:rPr>
          <w:rFonts w:ascii="Times New Roman" w:hAnsi="Times New Roman"/>
          <w:sz w:val="22"/>
          <w:szCs w:val="22"/>
        </w:rPr>
        <w:t>T</w:t>
      </w:r>
      <w:r w:rsidRPr="00456E92">
        <w:rPr>
          <w:rFonts w:ascii="Times New Roman" w:hAnsi="Times New Roman"/>
          <w:sz w:val="22"/>
          <w:szCs w:val="22"/>
        </w:rPr>
        <w:t xml:space="preserve">he suite of feedstocks grown and technologies used is </w:t>
      </w:r>
      <w:r>
        <w:rPr>
          <w:rFonts w:ascii="Times New Roman" w:hAnsi="Times New Roman"/>
          <w:sz w:val="22"/>
          <w:szCs w:val="22"/>
        </w:rPr>
        <w:t xml:space="preserve">essentially </w:t>
      </w:r>
      <w:r w:rsidRPr="00456E92">
        <w:rPr>
          <w:rFonts w:ascii="Times New Roman" w:hAnsi="Times New Roman"/>
          <w:sz w:val="22"/>
          <w:szCs w:val="22"/>
        </w:rPr>
        <w:t>generic</w:t>
      </w:r>
      <w:r w:rsidR="0099045A">
        <w:rPr>
          <w:rFonts w:ascii="Times New Roman" w:hAnsi="Times New Roman"/>
          <w:sz w:val="22"/>
          <w:szCs w:val="22"/>
        </w:rPr>
        <w:t>: a</w:t>
      </w:r>
      <w:r w:rsidR="003D134E">
        <w:rPr>
          <w:rFonts w:ascii="Times New Roman" w:hAnsi="Times New Roman"/>
          <w:sz w:val="22"/>
          <w:szCs w:val="22"/>
        </w:rPr>
        <w:t xml:space="preserve"> shift in </w:t>
      </w:r>
      <w:r w:rsidR="00E77A6C">
        <w:rPr>
          <w:rFonts w:ascii="Times New Roman" w:hAnsi="Times New Roman"/>
          <w:sz w:val="22"/>
          <w:szCs w:val="22"/>
        </w:rPr>
        <w:t>technology, feedstock, or yield assumption</w:t>
      </w:r>
      <w:r w:rsidR="003D134E">
        <w:rPr>
          <w:rFonts w:ascii="Times New Roman" w:hAnsi="Times New Roman"/>
          <w:sz w:val="22"/>
          <w:szCs w:val="22"/>
        </w:rPr>
        <w:t xml:space="preserve"> would only alter</w:t>
      </w:r>
      <w:r w:rsidR="008B4858">
        <w:rPr>
          <w:rFonts w:ascii="Times New Roman" w:hAnsi="Times New Roman"/>
          <w:sz w:val="22"/>
          <w:szCs w:val="22"/>
        </w:rPr>
        <w:t xml:space="preserve"> the aggregate land requirements (i.e., ~ 700 million ha) examined in this analysis. </w:t>
      </w:r>
      <w:r w:rsidR="0099045A">
        <w:rPr>
          <w:rFonts w:ascii="Times New Roman" w:hAnsi="Times New Roman"/>
          <w:sz w:val="22"/>
          <w:szCs w:val="22"/>
        </w:rPr>
        <w:t>T</w:t>
      </w:r>
      <w:r w:rsidR="008B4858">
        <w:rPr>
          <w:rFonts w:ascii="Times New Roman" w:hAnsi="Times New Roman"/>
          <w:sz w:val="22"/>
          <w:szCs w:val="22"/>
        </w:rPr>
        <w:t xml:space="preserve">he </w:t>
      </w:r>
      <w:r>
        <w:rPr>
          <w:rFonts w:ascii="Times New Roman" w:hAnsi="Times New Roman"/>
          <w:sz w:val="22"/>
          <w:szCs w:val="22"/>
        </w:rPr>
        <w:t>implications of these limitations will be discussed further in our results.</w:t>
      </w:r>
    </w:p>
    <w:p w14:paraId="34B47906" w14:textId="77777777" w:rsidR="001D35D7" w:rsidRPr="00F73B6D" w:rsidRDefault="001D35D7" w:rsidP="000E4F57">
      <w:pPr>
        <w:rPr>
          <w:rFonts w:ascii="Times New Roman" w:hAnsi="Times New Roman"/>
          <w:b/>
          <w:sz w:val="20"/>
          <w:szCs w:val="20"/>
        </w:rPr>
      </w:pPr>
      <w:r w:rsidRPr="00F73B6D">
        <w:rPr>
          <w:rFonts w:ascii="Times New Roman" w:hAnsi="Times New Roman"/>
          <w:b/>
          <w:sz w:val="20"/>
          <w:szCs w:val="20"/>
        </w:rPr>
        <w:t>Table 2</w:t>
      </w:r>
      <w:r w:rsidR="00F10EA5" w:rsidRPr="00F73B6D">
        <w:rPr>
          <w:rFonts w:ascii="Times New Roman" w:hAnsi="Times New Roman"/>
          <w:b/>
          <w:sz w:val="20"/>
          <w:szCs w:val="20"/>
        </w:rPr>
        <w:t>.</w:t>
      </w:r>
      <w:r w:rsidRPr="00F73B6D">
        <w:rPr>
          <w:rFonts w:ascii="Times New Roman" w:hAnsi="Times New Roman"/>
          <w:b/>
          <w:sz w:val="20"/>
          <w:szCs w:val="20"/>
        </w:rPr>
        <w:t xml:space="preserve"> </w:t>
      </w:r>
      <w:r w:rsidR="00766782" w:rsidRPr="00F73B6D">
        <w:rPr>
          <w:rFonts w:ascii="Times New Roman" w:hAnsi="Times New Roman"/>
          <w:sz w:val="20"/>
          <w:szCs w:val="20"/>
        </w:rPr>
        <w:t>BioLUC demand scenarios. The scenarios are modeled from 1990-2050</w:t>
      </w:r>
      <w:r w:rsidR="00724F84" w:rsidRPr="00F73B6D">
        <w:rPr>
          <w:rFonts w:ascii="Times New Roman" w:hAnsi="Times New Roman"/>
          <w:sz w:val="20"/>
          <w:szCs w:val="20"/>
        </w:rPr>
        <w:t>. Input data is annual, but the model runs on a</w:t>
      </w:r>
      <w:r w:rsidR="00766782" w:rsidRPr="00F73B6D">
        <w:rPr>
          <w:rFonts w:ascii="Times New Roman" w:hAnsi="Times New Roman"/>
          <w:sz w:val="20"/>
          <w:szCs w:val="20"/>
        </w:rPr>
        <w:t xml:space="preserve"> </w:t>
      </w:r>
      <w:r w:rsidR="00842F28" w:rsidRPr="00F73B6D">
        <w:rPr>
          <w:rFonts w:ascii="Times New Roman" w:hAnsi="Times New Roman"/>
          <w:sz w:val="20"/>
          <w:szCs w:val="20"/>
        </w:rPr>
        <w:t>time step of</w:t>
      </w:r>
      <w:r w:rsidR="00766782" w:rsidRPr="00F73B6D">
        <w:rPr>
          <w:rFonts w:ascii="Times New Roman" w:hAnsi="Times New Roman"/>
          <w:sz w:val="20"/>
          <w:szCs w:val="20"/>
        </w:rPr>
        <w:t xml:space="preserve"> 1/32</w:t>
      </w:r>
      <w:r w:rsidR="00766782" w:rsidRPr="00F73B6D">
        <w:rPr>
          <w:rFonts w:ascii="Times New Roman" w:hAnsi="Times New Roman"/>
          <w:sz w:val="20"/>
          <w:szCs w:val="20"/>
          <w:vertAlign w:val="superscript"/>
        </w:rPr>
        <w:t>nd</w:t>
      </w:r>
      <w:r w:rsidR="00766782" w:rsidRPr="00F73B6D">
        <w:rPr>
          <w:rFonts w:ascii="Times New Roman" w:hAnsi="Times New Roman"/>
          <w:sz w:val="20"/>
          <w:szCs w:val="20"/>
        </w:rPr>
        <w:t xml:space="preserve"> </w:t>
      </w:r>
      <w:r w:rsidR="00842F28" w:rsidRPr="00F73B6D">
        <w:rPr>
          <w:rFonts w:ascii="Times New Roman" w:hAnsi="Times New Roman"/>
          <w:sz w:val="20"/>
          <w:szCs w:val="20"/>
        </w:rPr>
        <w:t>of a year</w:t>
      </w:r>
      <w:r w:rsidR="00766782" w:rsidRPr="00F73B6D">
        <w:rPr>
          <w:rFonts w:ascii="Times New Roman" w:hAnsi="Times New Roman"/>
          <w:sz w:val="20"/>
          <w:szCs w:val="20"/>
        </w:rPr>
        <w:t>.</w:t>
      </w:r>
    </w:p>
    <w:tbl>
      <w:tblPr>
        <w:tblW w:w="10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2"/>
        <w:gridCol w:w="4285"/>
        <w:gridCol w:w="3566"/>
      </w:tblGrid>
      <w:tr w:rsidR="00861E79" w:rsidRPr="009919DB" w14:paraId="1AB5B6FC" w14:textId="77777777" w:rsidTr="00861E79">
        <w:trPr>
          <w:jc w:val="center"/>
        </w:trPr>
        <w:tc>
          <w:tcPr>
            <w:tcW w:w="2172" w:type="dxa"/>
          </w:tcPr>
          <w:p w14:paraId="0A93AB22" w14:textId="77777777" w:rsidR="00861E79" w:rsidRPr="00F73B6D" w:rsidRDefault="00861E79">
            <w:pPr>
              <w:spacing w:after="0"/>
              <w:rPr>
                <w:rFonts w:ascii="Times New Roman" w:hAnsi="Times New Roman"/>
                <w:sz w:val="20"/>
                <w:szCs w:val="20"/>
              </w:rPr>
            </w:pPr>
            <w:r w:rsidRPr="000C17DC">
              <w:rPr>
                <w:rFonts w:ascii="Times New Roman" w:hAnsi="Times New Roman"/>
                <w:b/>
                <w:sz w:val="20"/>
                <w:szCs w:val="20"/>
              </w:rPr>
              <w:t>Conditions in 2000</w:t>
            </w:r>
          </w:p>
        </w:tc>
        <w:tc>
          <w:tcPr>
            <w:tcW w:w="7851" w:type="dxa"/>
            <w:gridSpan w:val="2"/>
          </w:tcPr>
          <w:p w14:paraId="5E18E38F" w14:textId="77777777" w:rsidR="00861E79" w:rsidRDefault="00861E79" w:rsidP="00861E79">
            <w:pPr>
              <w:numPr>
                <w:ilvl w:val="0"/>
                <w:numId w:val="23"/>
              </w:numPr>
              <w:spacing w:after="0"/>
              <w:rPr>
                <w:rFonts w:ascii="Times New Roman" w:hAnsi="Times New Roman"/>
                <w:sz w:val="20"/>
                <w:szCs w:val="20"/>
              </w:rPr>
            </w:pPr>
            <w:r>
              <w:rPr>
                <w:rFonts w:ascii="Times New Roman" w:hAnsi="Times New Roman"/>
                <w:sz w:val="20"/>
                <w:szCs w:val="20"/>
              </w:rPr>
              <w:t>9 million ha harvested for biofuels</w:t>
            </w:r>
          </w:p>
          <w:p w14:paraId="7BDEC53B" w14:textId="77777777" w:rsidR="00861E79" w:rsidRDefault="00861E79" w:rsidP="00861E79">
            <w:pPr>
              <w:numPr>
                <w:ilvl w:val="0"/>
                <w:numId w:val="23"/>
              </w:numPr>
              <w:spacing w:after="0"/>
              <w:rPr>
                <w:rFonts w:ascii="Times New Roman" w:hAnsi="Times New Roman"/>
                <w:sz w:val="20"/>
                <w:szCs w:val="20"/>
              </w:rPr>
            </w:pPr>
            <w:r>
              <w:rPr>
                <w:rFonts w:ascii="Times New Roman" w:hAnsi="Times New Roman"/>
                <w:sz w:val="20"/>
                <w:szCs w:val="20"/>
              </w:rPr>
              <w:lastRenderedPageBreak/>
              <w:t>0.6 EH biofuels</w:t>
            </w:r>
          </w:p>
          <w:p w14:paraId="2C4151EF" w14:textId="77777777" w:rsidR="00375F46" w:rsidRDefault="00861E79">
            <w:pPr>
              <w:numPr>
                <w:ilvl w:val="0"/>
                <w:numId w:val="23"/>
              </w:numPr>
              <w:spacing w:after="0"/>
              <w:rPr>
                <w:rFonts w:ascii="Times New Roman" w:hAnsi="Times New Roman"/>
                <w:sz w:val="20"/>
                <w:szCs w:val="20"/>
              </w:rPr>
            </w:pPr>
            <w:r w:rsidRPr="000C17DC">
              <w:rPr>
                <w:rFonts w:ascii="Times New Roman" w:hAnsi="Times New Roman"/>
                <w:sz w:val="20"/>
                <w:szCs w:val="20"/>
              </w:rPr>
              <w:t>1</w:t>
            </w:r>
            <w:r>
              <w:rPr>
                <w:rFonts w:ascii="Times New Roman" w:hAnsi="Times New Roman"/>
                <w:sz w:val="20"/>
                <w:szCs w:val="20"/>
              </w:rPr>
              <w:t>1</w:t>
            </w:r>
            <w:r w:rsidRPr="000C17DC">
              <w:rPr>
                <w:rFonts w:ascii="Times New Roman" w:hAnsi="Times New Roman"/>
                <w:sz w:val="20"/>
                <w:szCs w:val="20"/>
              </w:rPr>
              <w:t>0</w:t>
            </w:r>
            <w:r>
              <w:rPr>
                <w:rFonts w:ascii="Times New Roman" w:hAnsi="Times New Roman"/>
                <w:sz w:val="20"/>
                <w:szCs w:val="20"/>
              </w:rPr>
              <w:t>-</w:t>
            </w:r>
            <w:r w:rsidRPr="000C17DC">
              <w:rPr>
                <w:rFonts w:ascii="Times New Roman" w:hAnsi="Times New Roman"/>
                <w:sz w:val="20"/>
                <w:szCs w:val="20"/>
              </w:rPr>
              <w:t>2</w:t>
            </w:r>
            <w:r>
              <w:rPr>
                <w:rFonts w:ascii="Times New Roman" w:hAnsi="Times New Roman"/>
                <w:sz w:val="20"/>
                <w:szCs w:val="20"/>
              </w:rPr>
              <w:t>8</w:t>
            </w:r>
            <w:r w:rsidRPr="000C17DC">
              <w:rPr>
                <w:rFonts w:ascii="Times New Roman" w:hAnsi="Times New Roman"/>
                <w:sz w:val="20"/>
                <w:szCs w:val="20"/>
              </w:rPr>
              <w:t>0 kg meat and dairy/capita-yr</w:t>
            </w:r>
          </w:p>
          <w:p w14:paraId="60F10E12" w14:textId="77777777" w:rsidR="00375F46" w:rsidRDefault="00861E79">
            <w:pPr>
              <w:numPr>
                <w:ilvl w:val="0"/>
                <w:numId w:val="23"/>
              </w:numPr>
              <w:spacing w:after="0"/>
              <w:rPr>
                <w:rFonts w:ascii="Times New Roman" w:hAnsi="Times New Roman"/>
                <w:sz w:val="20"/>
                <w:szCs w:val="20"/>
              </w:rPr>
            </w:pPr>
            <w:r w:rsidRPr="00861E79">
              <w:rPr>
                <w:rFonts w:ascii="Times New Roman" w:hAnsi="Times New Roman"/>
                <w:sz w:val="20"/>
                <w:szCs w:val="20"/>
              </w:rPr>
              <w:t>260-300</w:t>
            </w:r>
            <w:r w:rsidR="00660F8F">
              <w:rPr>
                <w:rFonts w:ascii="Times New Roman" w:hAnsi="Times New Roman"/>
                <w:sz w:val="20"/>
                <w:szCs w:val="20"/>
              </w:rPr>
              <w:t xml:space="preserve"> kg other food/capita-yr</w:t>
            </w:r>
          </w:p>
        </w:tc>
      </w:tr>
      <w:tr w:rsidR="00861E79" w:rsidRPr="009919DB" w14:paraId="365A415D" w14:textId="77777777" w:rsidTr="00861E79">
        <w:trPr>
          <w:jc w:val="center"/>
        </w:trPr>
        <w:tc>
          <w:tcPr>
            <w:tcW w:w="2172" w:type="dxa"/>
          </w:tcPr>
          <w:p w14:paraId="4839B158" w14:textId="77777777" w:rsidR="00861E79" w:rsidRPr="00F73B6D" w:rsidRDefault="00861E79">
            <w:pPr>
              <w:spacing w:after="0"/>
              <w:rPr>
                <w:rFonts w:ascii="Times New Roman" w:hAnsi="Times New Roman"/>
                <w:sz w:val="20"/>
                <w:szCs w:val="20"/>
              </w:rPr>
            </w:pPr>
          </w:p>
        </w:tc>
        <w:tc>
          <w:tcPr>
            <w:tcW w:w="4285" w:type="dxa"/>
          </w:tcPr>
          <w:p w14:paraId="685567F7" w14:textId="77777777" w:rsidR="00861E79" w:rsidRPr="00F73B6D" w:rsidRDefault="00861E79">
            <w:pPr>
              <w:spacing w:after="0"/>
              <w:rPr>
                <w:rFonts w:ascii="Times New Roman" w:hAnsi="Times New Roman"/>
                <w:b/>
                <w:sz w:val="20"/>
                <w:szCs w:val="20"/>
              </w:rPr>
            </w:pPr>
            <w:r w:rsidRPr="00F73B6D">
              <w:rPr>
                <w:rFonts w:ascii="Times New Roman" w:hAnsi="Times New Roman"/>
                <w:b/>
                <w:sz w:val="20"/>
                <w:szCs w:val="20"/>
              </w:rPr>
              <w:t>Lower Biofuels Demand</w:t>
            </w:r>
          </w:p>
        </w:tc>
        <w:tc>
          <w:tcPr>
            <w:tcW w:w="3566" w:type="dxa"/>
          </w:tcPr>
          <w:p w14:paraId="2F825742" w14:textId="77777777" w:rsidR="00861E79" w:rsidRPr="00F73B6D" w:rsidRDefault="00861E79">
            <w:pPr>
              <w:spacing w:after="0"/>
              <w:rPr>
                <w:rFonts w:ascii="Times New Roman" w:hAnsi="Times New Roman"/>
                <w:b/>
                <w:sz w:val="20"/>
                <w:szCs w:val="20"/>
              </w:rPr>
            </w:pPr>
            <w:r w:rsidRPr="00F73B6D">
              <w:rPr>
                <w:rFonts w:ascii="Times New Roman" w:hAnsi="Times New Roman"/>
                <w:b/>
                <w:sz w:val="20"/>
                <w:szCs w:val="20"/>
              </w:rPr>
              <w:t>Higher Biofuels Demand</w:t>
            </w:r>
          </w:p>
        </w:tc>
      </w:tr>
      <w:tr w:rsidR="00861E79" w:rsidRPr="009919DB" w14:paraId="71BEF70D" w14:textId="77777777" w:rsidTr="00861E79">
        <w:trPr>
          <w:jc w:val="center"/>
        </w:trPr>
        <w:tc>
          <w:tcPr>
            <w:tcW w:w="2172" w:type="dxa"/>
          </w:tcPr>
          <w:p w14:paraId="3F8A6414" w14:textId="77777777" w:rsidR="00861E79" w:rsidRPr="00F73B6D" w:rsidRDefault="00861E79">
            <w:pPr>
              <w:spacing w:after="0"/>
              <w:rPr>
                <w:rFonts w:ascii="Times New Roman" w:hAnsi="Times New Roman"/>
                <w:b/>
                <w:sz w:val="20"/>
                <w:szCs w:val="20"/>
              </w:rPr>
            </w:pPr>
            <w:r w:rsidRPr="00F73B6D">
              <w:rPr>
                <w:rFonts w:ascii="Times New Roman" w:hAnsi="Times New Roman"/>
                <w:b/>
                <w:sz w:val="20"/>
                <w:szCs w:val="20"/>
              </w:rPr>
              <w:t>Lower Food Demand</w:t>
            </w:r>
          </w:p>
        </w:tc>
        <w:tc>
          <w:tcPr>
            <w:tcW w:w="4285" w:type="dxa"/>
          </w:tcPr>
          <w:p w14:paraId="3B2E1E32" w14:textId="77777777" w:rsidR="00861E79" w:rsidRPr="00F73B6D" w:rsidRDefault="00861E79">
            <w:pPr>
              <w:spacing w:after="0"/>
              <w:rPr>
                <w:rFonts w:ascii="Times New Roman" w:hAnsi="Times New Roman"/>
                <w:i/>
                <w:sz w:val="20"/>
                <w:szCs w:val="20"/>
              </w:rPr>
            </w:pPr>
            <w:r w:rsidRPr="00F73B6D">
              <w:rPr>
                <w:rFonts w:ascii="Times New Roman" w:hAnsi="Times New Roman"/>
                <w:i/>
                <w:sz w:val="20"/>
                <w:szCs w:val="20"/>
              </w:rPr>
              <w:t>Business-as-Usual (BAU) Scenario</w:t>
            </w:r>
          </w:p>
          <w:p w14:paraId="73493037" w14:textId="77777777" w:rsidR="00861E79" w:rsidRPr="00F73B6D" w:rsidRDefault="00861E79">
            <w:pPr>
              <w:spacing w:after="0"/>
              <w:rPr>
                <w:rFonts w:ascii="Times New Roman" w:hAnsi="Times New Roman"/>
                <w:sz w:val="20"/>
                <w:szCs w:val="20"/>
              </w:rPr>
            </w:pPr>
          </w:p>
          <w:p w14:paraId="59CB95D4" w14:textId="77777777" w:rsidR="00861E79" w:rsidRPr="00F73B6D" w:rsidRDefault="00861E79">
            <w:pPr>
              <w:spacing w:after="0"/>
              <w:rPr>
                <w:rFonts w:ascii="Times New Roman" w:hAnsi="Times New Roman"/>
                <w:sz w:val="20"/>
                <w:szCs w:val="20"/>
              </w:rPr>
            </w:pPr>
            <w:r w:rsidRPr="00F73B6D">
              <w:rPr>
                <w:rFonts w:ascii="Times New Roman" w:hAnsi="Times New Roman"/>
                <w:sz w:val="20"/>
                <w:szCs w:val="20"/>
              </w:rPr>
              <w:t>By 2050:</w:t>
            </w:r>
          </w:p>
          <w:p w14:paraId="723FDCED" w14:textId="77777777" w:rsidR="00861E79" w:rsidRPr="00F73B6D" w:rsidRDefault="00861E79">
            <w:pPr>
              <w:numPr>
                <w:ilvl w:val="0"/>
                <w:numId w:val="18"/>
              </w:numPr>
              <w:spacing w:after="0"/>
              <w:ind w:left="171" w:hanging="180"/>
              <w:rPr>
                <w:rFonts w:ascii="Times New Roman" w:hAnsi="Times New Roman"/>
                <w:sz w:val="20"/>
                <w:szCs w:val="20"/>
              </w:rPr>
            </w:pPr>
            <w:r w:rsidRPr="00F73B6D">
              <w:rPr>
                <w:rFonts w:ascii="Times New Roman" w:hAnsi="Times New Roman"/>
                <w:sz w:val="20"/>
                <w:szCs w:val="20"/>
              </w:rPr>
              <w:t xml:space="preserve">80 million ha harvested for biofuels </w:t>
            </w:r>
          </w:p>
          <w:p w14:paraId="170B540E" w14:textId="77777777" w:rsidR="00861E79" w:rsidRPr="00F73B6D" w:rsidRDefault="00861E79">
            <w:pPr>
              <w:numPr>
                <w:ilvl w:val="0"/>
                <w:numId w:val="18"/>
              </w:numPr>
              <w:spacing w:after="0"/>
              <w:ind w:left="171" w:hanging="180"/>
              <w:rPr>
                <w:rFonts w:ascii="Times New Roman" w:hAnsi="Times New Roman"/>
                <w:sz w:val="20"/>
                <w:szCs w:val="20"/>
              </w:rPr>
            </w:pPr>
            <w:r>
              <w:rPr>
                <w:rFonts w:ascii="Times New Roman" w:hAnsi="Times New Roman"/>
                <w:sz w:val="20"/>
                <w:szCs w:val="20"/>
              </w:rPr>
              <w:t>7</w:t>
            </w:r>
            <w:r w:rsidRPr="00F73B6D">
              <w:rPr>
                <w:rFonts w:ascii="Times New Roman" w:hAnsi="Times New Roman"/>
                <w:sz w:val="20"/>
                <w:szCs w:val="20"/>
              </w:rPr>
              <w:t xml:space="preserve"> EJ biofuels</w:t>
            </w:r>
          </w:p>
          <w:p w14:paraId="28A45C8D" w14:textId="77777777" w:rsidR="00861E79" w:rsidRPr="00F73B6D" w:rsidRDefault="00861E79" w:rsidP="00367AEC">
            <w:pPr>
              <w:numPr>
                <w:ilvl w:val="0"/>
                <w:numId w:val="18"/>
              </w:numPr>
              <w:spacing w:after="0"/>
              <w:ind w:left="171" w:hanging="180"/>
              <w:rPr>
                <w:rFonts w:ascii="Times New Roman" w:hAnsi="Times New Roman"/>
                <w:sz w:val="20"/>
                <w:szCs w:val="20"/>
              </w:rPr>
            </w:pPr>
            <w:r w:rsidRPr="00F73B6D">
              <w:rPr>
                <w:rFonts w:ascii="Times New Roman" w:hAnsi="Times New Roman"/>
                <w:sz w:val="20"/>
                <w:szCs w:val="20"/>
              </w:rPr>
              <w:t>140-310 kg meat and dairy/capita-yr</w:t>
            </w:r>
          </w:p>
          <w:p w14:paraId="447F614B" w14:textId="77777777" w:rsidR="00861E79" w:rsidRPr="00F73B6D" w:rsidRDefault="00861E79" w:rsidP="0006744E">
            <w:pPr>
              <w:numPr>
                <w:ilvl w:val="0"/>
                <w:numId w:val="18"/>
              </w:numPr>
              <w:spacing w:after="0"/>
              <w:ind w:left="171" w:hanging="180"/>
              <w:rPr>
                <w:rFonts w:ascii="Times New Roman" w:hAnsi="Times New Roman"/>
                <w:sz w:val="20"/>
                <w:szCs w:val="20"/>
              </w:rPr>
            </w:pPr>
            <w:r w:rsidRPr="00F73B6D">
              <w:rPr>
                <w:rFonts w:ascii="Times New Roman" w:hAnsi="Times New Roman"/>
                <w:sz w:val="20"/>
                <w:szCs w:val="20"/>
              </w:rPr>
              <w:t>280-</w:t>
            </w:r>
            <w:r>
              <w:rPr>
                <w:rFonts w:ascii="Times New Roman" w:hAnsi="Times New Roman"/>
                <w:sz w:val="20"/>
                <w:szCs w:val="20"/>
              </w:rPr>
              <w:t>290</w:t>
            </w:r>
            <w:r w:rsidRPr="00F73B6D">
              <w:rPr>
                <w:rFonts w:ascii="Times New Roman" w:hAnsi="Times New Roman"/>
                <w:sz w:val="20"/>
                <w:szCs w:val="20"/>
              </w:rPr>
              <w:t xml:space="preserve"> kg other food/capita-yr</w:t>
            </w:r>
          </w:p>
        </w:tc>
        <w:tc>
          <w:tcPr>
            <w:tcW w:w="3566" w:type="dxa"/>
          </w:tcPr>
          <w:p w14:paraId="65C44C71" w14:textId="77777777" w:rsidR="00861E79" w:rsidRPr="00F73B6D" w:rsidRDefault="00861E79">
            <w:pPr>
              <w:spacing w:after="0"/>
              <w:rPr>
                <w:rFonts w:ascii="Times New Roman" w:hAnsi="Times New Roman"/>
                <w:i/>
                <w:sz w:val="20"/>
                <w:szCs w:val="20"/>
              </w:rPr>
            </w:pPr>
            <w:r w:rsidRPr="00F73B6D">
              <w:rPr>
                <w:rFonts w:ascii="Times New Roman" w:hAnsi="Times New Roman"/>
                <w:i/>
                <w:sz w:val="20"/>
                <w:szCs w:val="20"/>
              </w:rPr>
              <w:t>Higher Biofuel (HB) Scenario</w:t>
            </w:r>
          </w:p>
          <w:p w14:paraId="36B56EDB" w14:textId="77777777" w:rsidR="00861E79" w:rsidRPr="00F73B6D" w:rsidRDefault="00861E79">
            <w:pPr>
              <w:spacing w:after="0"/>
              <w:rPr>
                <w:rFonts w:ascii="Times New Roman" w:hAnsi="Times New Roman"/>
                <w:sz w:val="20"/>
                <w:szCs w:val="20"/>
              </w:rPr>
            </w:pPr>
          </w:p>
          <w:p w14:paraId="696A9F4C" w14:textId="77777777" w:rsidR="00861E79" w:rsidRPr="00F73B6D" w:rsidRDefault="00861E79">
            <w:pPr>
              <w:spacing w:after="0"/>
              <w:rPr>
                <w:rFonts w:ascii="Times New Roman" w:hAnsi="Times New Roman"/>
                <w:sz w:val="20"/>
                <w:szCs w:val="20"/>
              </w:rPr>
            </w:pPr>
            <w:r w:rsidRPr="00F73B6D">
              <w:rPr>
                <w:rFonts w:ascii="Times New Roman" w:hAnsi="Times New Roman"/>
                <w:sz w:val="20"/>
                <w:szCs w:val="20"/>
              </w:rPr>
              <w:t>By 2050:</w:t>
            </w:r>
          </w:p>
          <w:p w14:paraId="3A6E1B59" w14:textId="77777777" w:rsidR="00861E79" w:rsidRPr="00F73B6D" w:rsidRDefault="00861E79">
            <w:pPr>
              <w:numPr>
                <w:ilvl w:val="0"/>
                <w:numId w:val="19"/>
              </w:numPr>
              <w:spacing w:after="0"/>
              <w:ind w:left="171" w:hanging="180"/>
              <w:rPr>
                <w:rFonts w:ascii="Times New Roman" w:hAnsi="Times New Roman"/>
                <w:sz w:val="20"/>
                <w:szCs w:val="20"/>
              </w:rPr>
            </w:pPr>
            <w:r w:rsidRPr="00F73B6D">
              <w:rPr>
                <w:rFonts w:ascii="Times New Roman" w:hAnsi="Times New Roman"/>
                <w:sz w:val="20"/>
                <w:szCs w:val="20"/>
              </w:rPr>
              <w:t xml:space="preserve">700 million ha harvested for biofuels </w:t>
            </w:r>
          </w:p>
          <w:p w14:paraId="2D1BFF06" w14:textId="77777777" w:rsidR="00861E79" w:rsidRPr="00F73B6D" w:rsidRDefault="00861E79">
            <w:pPr>
              <w:numPr>
                <w:ilvl w:val="0"/>
                <w:numId w:val="19"/>
              </w:numPr>
              <w:spacing w:after="0"/>
              <w:ind w:left="171" w:hanging="180"/>
              <w:rPr>
                <w:rFonts w:ascii="Times New Roman" w:hAnsi="Times New Roman"/>
                <w:sz w:val="20"/>
                <w:szCs w:val="20"/>
              </w:rPr>
            </w:pPr>
            <w:r>
              <w:rPr>
                <w:rFonts w:ascii="Times New Roman" w:hAnsi="Times New Roman"/>
                <w:sz w:val="20"/>
                <w:szCs w:val="20"/>
              </w:rPr>
              <w:t>46</w:t>
            </w:r>
            <w:r w:rsidRPr="00F73B6D">
              <w:rPr>
                <w:rFonts w:ascii="Times New Roman" w:hAnsi="Times New Roman"/>
                <w:sz w:val="20"/>
                <w:szCs w:val="20"/>
              </w:rPr>
              <w:t xml:space="preserve"> EJ biofuels</w:t>
            </w:r>
          </w:p>
          <w:p w14:paraId="26134CEB" w14:textId="77777777" w:rsidR="00861E79" w:rsidRPr="00F73B6D" w:rsidRDefault="00861E79" w:rsidP="001B3A74">
            <w:pPr>
              <w:numPr>
                <w:ilvl w:val="0"/>
                <w:numId w:val="18"/>
              </w:numPr>
              <w:spacing w:after="0"/>
              <w:ind w:left="171" w:hanging="180"/>
              <w:rPr>
                <w:rFonts w:ascii="Times New Roman" w:hAnsi="Times New Roman"/>
                <w:sz w:val="20"/>
                <w:szCs w:val="20"/>
              </w:rPr>
            </w:pPr>
            <w:r w:rsidRPr="00F73B6D">
              <w:rPr>
                <w:rFonts w:ascii="Times New Roman" w:hAnsi="Times New Roman"/>
                <w:sz w:val="20"/>
                <w:szCs w:val="20"/>
              </w:rPr>
              <w:t>140-310 kg meat and dairy/capita-r</w:t>
            </w:r>
          </w:p>
          <w:p w14:paraId="4D7A8EA4" w14:textId="77777777" w:rsidR="00861E79" w:rsidRPr="00F73B6D" w:rsidRDefault="00861E79" w:rsidP="0006744E">
            <w:pPr>
              <w:numPr>
                <w:ilvl w:val="0"/>
                <w:numId w:val="19"/>
              </w:numPr>
              <w:spacing w:after="0"/>
              <w:ind w:left="171" w:hanging="180"/>
              <w:rPr>
                <w:rFonts w:ascii="Times New Roman" w:hAnsi="Times New Roman"/>
                <w:sz w:val="20"/>
                <w:szCs w:val="20"/>
              </w:rPr>
            </w:pPr>
            <w:r w:rsidRPr="00F73B6D">
              <w:rPr>
                <w:rFonts w:ascii="Times New Roman" w:hAnsi="Times New Roman"/>
                <w:sz w:val="20"/>
                <w:szCs w:val="20"/>
              </w:rPr>
              <w:t>280-</w:t>
            </w:r>
            <w:r>
              <w:rPr>
                <w:rFonts w:ascii="Times New Roman" w:hAnsi="Times New Roman"/>
                <w:sz w:val="20"/>
                <w:szCs w:val="20"/>
              </w:rPr>
              <w:t>290</w:t>
            </w:r>
            <w:r w:rsidRPr="00F73B6D">
              <w:rPr>
                <w:rFonts w:ascii="Times New Roman" w:hAnsi="Times New Roman"/>
                <w:sz w:val="20"/>
                <w:szCs w:val="20"/>
              </w:rPr>
              <w:t xml:space="preserve"> kg other food/capita-yr</w:t>
            </w:r>
          </w:p>
        </w:tc>
      </w:tr>
      <w:tr w:rsidR="00861E79" w:rsidRPr="009919DB" w14:paraId="5FE7B909" w14:textId="77777777" w:rsidTr="00861E79">
        <w:trPr>
          <w:jc w:val="center"/>
        </w:trPr>
        <w:tc>
          <w:tcPr>
            <w:tcW w:w="2172" w:type="dxa"/>
          </w:tcPr>
          <w:p w14:paraId="4618A6E2" w14:textId="77777777" w:rsidR="00861E79" w:rsidRPr="00F73B6D" w:rsidRDefault="00861E79">
            <w:pPr>
              <w:spacing w:after="0"/>
              <w:rPr>
                <w:rFonts w:ascii="Times New Roman" w:hAnsi="Times New Roman"/>
                <w:b/>
                <w:sz w:val="20"/>
                <w:szCs w:val="20"/>
              </w:rPr>
            </w:pPr>
            <w:r w:rsidRPr="00F73B6D">
              <w:rPr>
                <w:rFonts w:ascii="Times New Roman" w:hAnsi="Times New Roman"/>
                <w:b/>
                <w:sz w:val="20"/>
                <w:szCs w:val="20"/>
              </w:rPr>
              <w:t>Higher Food Demand</w:t>
            </w:r>
          </w:p>
        </w:tc>
        <w:tc>
          <w:tcPr>
            <w:tcW w:w="4285" w:type="dxa"/>
          </w:tcPr>
          <w:p w14:paraId="3AC6FB00" w14:textId="77777777" w:rsidR="00861E79" w:rsidRPr="00F73B6D" w:rsidRDefault="00861E79">
            <w:pPr>
              <w:spacing w:after="0"/>
              <w:rPr>
                <w:rFonts w:ascii="Times New Roman" w:hAnsi="Times New Roman"/>
                <w:i/>
                <w:sz w:val="20"/>
                <w:szCs w:val="20"/>
              </w:rPr>
            </w:pPr>
            <w:r w:rsidRPr="00F73B6D">
              <w:rPr>
                <w:rFonts w:ascii="Times New Roman" w:hAnsi="Times New Roman"/>
                <w:i/>
                <w:sz w:val="20"/>
                <w:szCs w:val="20"/>
              </w:rPr>
              <w:t>Higher Food (HF) Scenario</w:t>
            </w:r>
          </w:p>
          <w:p w14:paraId="7E98131A" w14:textId="77777777" w:rsidR="00861E79" w:rsidRPr="00F73B6D" w:rsidRDefault="00861E79">
            <w:pPr>
              <w:spacing w:after="0"/>
              <w:rPr>
                <w:rFonts w:ascii="Times New Roman" w:hAnsi="Times New Roman"/>
                <w:sz w:val="20"/>
                <w:szCs w:val="20"/>
              </w:rPr>
            </w:pPr>
          </w:p>
          <w:p w14:paraId="2B21C010" w14:textId="77777777" w:rsidR="00861E79" w:rsidRPr="00F73B6D" w:rsidRDefault="00861E79">
            <w:pPr>
              <w:spacing w:after="0"/>
              <w:rPr>
                <w:rFonts w:ascii="Times New Roman" w:hAnsi="Times New Roman"/>
                <w:sz w:val="20"/>
                <w:szCs w:val="20"/>
              </w:rPr>
            </w:pPr>
            <w:r w:rsidRPr="00F73B6D">
              <w:rPr>
                <w:rFonts w:ascii="Times New Roman" w:hAnsi="Times New Roman"/>
                <w:sz w:val="20"/>
                <w:szCs w:val="20"/>
              </w:rPr>
              <w:t>By 2050:</w:t>
            </w:r>
          </w:p>
          <w:p w14:paraId="48D1E3C7" w14:textId="77777777" w:rsidR="00861E79" w:rsidRPr="00F73B6D" w:rsidRDefault="00861E79">
            <w:pPr>
              <w:numPr>
                <w:ilvl w:val="0"/>
                <w:numId w:val="20"/>
              </w:numPr>
              <w:spacing w:after="0"/>
              <w:ind w:left="171" w:hanging="171"/>
              <w:rPr>
                <w:rFonts w:ascii="Times New Roman" w:hAnsi="Times New Roman"/>
                <w:sz w:val="20"/>
                <w:szCs w:val="20"/>
              </w:rPr>
            </w:pPr>
            <w:r w:rsidRPr="00F73B6D">
              <w:rPr>
                <w:rFonts w:ascii="Times New Roman" w:hAnsi="Times New Roman"/>
                <w:sz w:val="20"/>
                <w:szCs w:val="20"/>
              </w:rPr>
              <w:t>80 million ha harvested for biofuels</w:t>
            </w:r>
          </w:p>
          <w:p w14:paraId="371C2B73" w14:textId="77777777" w:rsidR="00861E79" w:rsidRPr="00F73B6D" w:rsidRDefault="00861E79">
            <w:pPr>
              <w:numPr>
                <w:ilvl w:val="0"/>
                <w:numId w:val="20"/>
              </w:numPr>
              <w:spacing w:after="0"/>
              <w:ind w:left="171" w:hanging="171"/>
              <w:rPr>
                <w:rFonts w:ascii="Times New Roman" w:hAnsi="Times New Roman"/>
                <w:sz w:val="20"/>
                <w:szCs w:val="20"/>
              </w:rPr>
            </w:pPr>
            <w:r>
              <w:rPr>
                <w:rFonts w:ascii="Times New Roman" w:hAnsi="Times New Roman"/>
                <w:sz w:val="20"/>
                <w:szCs w:val="20"/>
              </w:rPr>
              <w:t>7</w:t>
            </w:r>
            <w:r w:rsidRPr="00F73B6D">
              <w:rPr>
                <w:rFonts w:ascii="Times New Roman" w:hAnsi="Times New Roman"/>
                <w:sz w:val="20"/>
                <w:szCs w:val="20"/>
              </w:rPr>
              <w:t xml:space="preserve"> EJ biofuels</w:t>
            </w:r>
          </w:p>
          <w:p w14:paraId="4EBBB2AB" w14:textId="77777777" w:rsidR="00861E79" w:rsidRPr="00F73B6D" w:rsidRDefault="00861E79">
            <w:pPr>
              <w:numPr>
                <w:ilvl w:val="0"/>
                <w:numId w:val="20"/>
              </w:numPr>
              <w:spacing w:after="0"/>
              <w:ind w:left="171" w:hanging="171"/>
              <w:rPr>
                <w:rFonts w:ascii="Times New Roman" w:hAnsi="Times New Roman"/>
                <w:sz w:val="20"/>
                <w:szCs w:val="20"/>
              </w:rPr>
            </w:pPr>
            <w:r>
              <w:rPr>
                <w:rFonts w:ascii="Times New Roman" w:hAnsi="Times New Roman"/>
                <w:sz w:val="20"/>
                <w:szCs w:val="20"/>
              </w:rPr>
              <w:t>200</w:t>
            </w:r>
            <w:r w:rsidRPr="00F73B6D">
              <w:rPr>
                <w:rFonts w:ascii="Times New Roman" w:hAnsi="Times New Roman"/>
                <w:sz w:val="20"/>
                <w:szCs w:val="20"/>
              </w:rPr>
              <w:t>-3</w:t>
            </w:r>
            <w:r>
              <w:rPr>
                <w:rFonts w:ascii="Times New Roman" w:hAnsi="Times New Roman"/>
                <w:sz w:val="20"/>
                <w:szCs w:val="20"/>
              </w:rPr>
              <w:t>60</w:t>
            </w:r>
            <w:r w:rsidRPr="00F73B6D">
              <w:rPr>
                <w:rFonts w:ascii="Times New Roman" w:hAnsi="Times New Roman"/>
                <w:sz w:val="20"/>
                <w:szCs w:val="20"/>
              </w:rPr>
              <w:t xml:space="preserve"> kg meat and dairy/capita-yr</w:t>
            </w:r>
          </w:p>
          <w:p w14:paraId="11C22670" w14:textId="77777777" w:rsidR="00861E79" w:rsidRPr="00F73B6D" w:rsidRDefault="00861E79" w:rsidP="001B3A74">
            <w:pPr>
              <w:numPr>
                <w:ilvl w:val="0"/>
                <w:numId w:val="20"/>
              </w:numPr>
              <w:spacing w:after="0"/>
              <w:ind w:left="171" w:hanging="171"/>
              <w:rPr>
                <w:rFonts w:ascii="Times New Roman" w:hAnsi="Times New Roman"/>
                <w:sz w:val="20"/>
                <w:szCs w:val="20"/>
              </w:rPr>
            </w:pPr>
            <w:r w:rsidRPr="00F73B6D">
              <w:rPr>
                <w:rFonts w:ascii="Times New Roman" w:hAnsi="Times New Roman"/>
                <w:sz w:val="20"/>
                <w:szCs w:val="20"/>
              </w:rPr>
              <w:t>3</w:t>
            </w:r>
            <w:r>
              <w:rPr>
                <w:rFonts w:ascii="Times New Roman" w:hAnsi="Times New Roman"/>
                <w:sz w:val="20"/>
                <w:szCs w:val="20"/>
              </w:rPr>
              <w:t>3</w:t>
            </w:r>
            <w:r w:rsidRPr="00F73B6D">
              <w:rPr>
                <w:rFonts w:ascii="Times New Roman" w:hAnsi="Times New Roman"/>
                <w:sz w:val="20"/>
                <w:szCs w:val="20"/>
              </w:rPr>
              <w:t>0</w:t>
            </w:r>
            <w:r>
              <w:rPr>
                <w:rFonts w:ascii="Times New Roman" w:hAnsi="Times New Roman"/>
                <w:sz w:val="20"/>
                <w:szCs w:val="20"/>
              </w:rPr>
              <w:t>-340</w:t>
            </w:r>
            <w:r w:rsidRPr="00F73B6D">
              <w:rPr>
                <w:rFonts w:ascii="Times New Roman" w:hAnsi="Times New Roman"/>
                <w:sz w:val="20"/>
                <w:szCs w:val="20"/>
              </w:rPr>
              <w:t xml:space="preserve"> kg other food/capita-yr</w:t>
            </w:r>
          </w:p>
        </w:tc>
        <w:tc>
          <w:tcPr>
            <w:tcW w:w="3566" w:type="dxa"/>
          </w:tcPr>
          <w:p w14:paraId="604941C5" w14:textId="77777777" w:rsidR="00861E79" w:rsidRPr="00F73B6D" w:rsidRDefault="00861E79">
            <w:pPr>
              <w:spacing w:after="0"/>
              <w:rPr>
                <w:rFonts w:ascii="Times New Roman" w:hAnsi="Times New Roman"/>
                <w:i/>
                <w:sz w:val="20"/>
                <w:szCs w:val="20"/>
              </w:rPr>
            </w:pPr>
            <w:r w:rsidRPr="00F73B6D">
              <w:rPr>
                <w:rFonts w:ascii="Times New Roman" w:hAnsi="Times New Roman"/>
                <w:i/>
                <w:sz w:val="20"/>
                <w:szCs w:val="20"/>
              </w:rPr>
              <w:t>Higher Food and Biofuel (HFB) Scenario</w:t>
            </w:r>
          </w:p>
          <w:p w14:paraId="756D0D69" w14:textId="77777777" w:rsidR="00861E79" w:rsidRPr="00F73B6D" w:rsidRDefault="00861E79">
            <w:pPr>
              <w:spacing w:after="0"/>
              <w:rPr>
                <w:rFonts w:ascii="Times New Roman" w:hAnsi="Times New Roman"/>
                <w:sz w:val="20"/>
                <w:szCs w:val="20"/>
              </w:rPr>
            </w:pPr>
          </w:p>
          <w:p w14:paraId="73A87618" w14:textId="77777777" w:rsidR="00861E79" w:rsidRPr="00F73B6D" w:rsidRDefault="00861E79">
            <w:pPr>
              <w:spacing w:after="0"/>
              <w:rPr>
                <w:rFonts w:ascii="Times New Roman" w:hAnsi="Times New Roman"/>
                <w:sz w:val="20"/>
                <w:szCs w:val="20"/>
              </w:rPr>
            </w:pPr>
            <w:r w:rsidRPr="00F73B6D">
              <w:rPr>
                <w:rFonts w:ascii="Times New Roman" w:hAnsi="Times New Roman"/>
                <w:sz w:val="20"/>
                <w:szCs w:val="20"/>
              </w:rPr>
              <w:t>By 2050:</w:t>
            </w:r>
          </w:p>
          <w:p w14:paraId="20C767CA" w14:textId="77777777" w:rsidR="00861E79" w:rsidRPr="00F73B6D" w:rsidRDefault="00861E79">
            <w:pPr>
              <w:numPr>
                <w:ilvl w:val="0"/>
                <w:numId w:val="21"/>
              </w:numPr>
              <w:spacing w:after="0"/>
              <w:ind w:left="171" w:hanging="180"/>
              <w:rPr>
                <w:rFonts w:ascii="Times New Roman" w:hAnsi="Times New Roman"/>
                <w:sz w:val="20"/>
                <w:szCs w:val="20"/>
              </w:rPr>
            </w:pPr>
            <w:r w:rsidRPr="00F73B6D">
              <w:rPr>
                <w:rFonts w:ascii="Times New Roman" w:hAnsi="Times New Roman"/>
                <w:sz w:val="20"/>
                <w:szCs w:val="20"/>
              </w:rPr>
              <w:t>700 million ha harvested for biofuels</w:t>
            </w:r>
          </w:p>
          <w:p w14:paraId="1CE5679C" w14:textId="77777777" w:rsidR="00861E79" w:rsidRPr="00F73B6D" w:rsidRDefault="00861E79">
            <w:pPr>
              <w:numPr>
                <w:ilvl w:val="0"/>
                <w:numId w:val="21"/>
              </w:numPr>
              <w:spacing w:after="0"/>
              <w:ind w:left="171" w:hanging="180"/>
              <w:rPr>
                <w:rFonts w:ascii="Times New Roman" w:hAnsi="Times New Roman"/>
                <w:sz w:val="20"/>
                <w:szCs w:val="20"/>
              </w:rPr>
            </w:pPr>
            <w:r w:rsidRPr="00F73B6D">
              <w:rPr>
                <w:rFonts w:ascii="Times New Roman" w:hAnsi="Times New Roman"/>
                <w:sz w:val="20"/>
                <w:szCs w:val="20"/>
              </w:rPr>
              <w:t>4</w:t>
            </w:r>
            <w:r>
              <w:rPr>
                <w:rFonts w:ascii="Times New Roman" w:hAnsi="Times New Roman"/>
                <w:sz w:val="20"/>
                <w:szCs w:val="20"/>
              </w:rPr>
              <w:t>6</w:t>
            </w:r>
            <w:r w:rsidRPr="00F73B6D">
              <w:rPr>
                <w:rFonts w:ascii="Times New Roman" w:hAnsi="Times New Roman"/>
                <w:sz w:val="20"/>
                <w:szCs w:val="20"/>
              </w:rPr>
              <w:t xml:space="preserve"> EJ biofuels</w:t>
            </w:r>
          </w:p>
          <w:p w14:paraId="27C47A21" w14:textId="77777777" w:rsidR="00861E79" w:rsidRPr="00F73B6D" w:rsidRDefault="00861E79" w:rsidP="001B3A74">
            <w:pPr>
              <w:numPr>
                <w:ilvl w:val="0"/>
                <w:numId w:val="20"/>
              </w:numPr>
              <w:spacing w:after="0"/>
              <w:ind w:left="171" w:hanging="171"/>
              <w:rPr>
                <w:rFonts w:ascii="Times New Roman" w:hAnsi="Times New Roman"/>
                <w:sz w:val="20"/>
                <w:szCs w:val="20"/>
              </w:rPr>
            </w:pPr>
            <w:r>
              <w:rPr>
                <w:rFonts w:ascii="Times New Roman" w:hAnsi="Times New Roman"/>
                <w:sz w:val="20"/>
                <w:szCs w:val="20"/>
              </w:rPr>
              <w:t>200</w:t>
            </w:r>
            <w:r w:rsidRPr="00F73B6D">
              <w:rPr>
                <w:rFonts w:ascii="Times New Roman" w:hAnsi="Times New Roman"/>
                <w:sz w:val="20"/>
                <w:szCs w:val="20"/>
              </w:rPr>
              <w:t>-3</w:t>
            </w:r>
            <w:r>
              <w:rPr>
                <w:rFonts w:ascii="Times New Roman" w:hAnsi="Times New Roman"/>
                <w:sz w:val="20"/>
                <w:szCs w:val="20"/>
              </w:rPr>
              <w:t>6</w:t>
            </w:r>
            <w:r w:rsidRPr="00F73B6D">
              <w:rPr>
                <w:rFonts w:ascii="Times New Roman" w:hAnsi="Times New Roman"/>
                <w:sz w:val="20"/>
                <w:szCs w:val="20"/>
              </w:rPr>
              <w:t>0 kg meat and dairy/capita-yr</w:t>
            </w:r>
          </w:p>
          <w:p w14:paraId="378E0F24" w14:textId="77777777" w:rsidR="00861E79" w:rsidRPr="00F73B6D" w:rsidRDefault="00861E79" w:rsidP="001B3A74">
            <w:pPr>
              <w:numPr>
                <w:ilvl w:val="0"/>
                <w:numId w:val="21"/>
              </w:numPr>
              <w:spacing w:after="0"/>
              <w:ind w:left="171" w:hanging="180"/>
              <w:rPr>
                <w:rFonts w:ascii="Times New Roman" w:hAnsi="Times New Roman"/>
                <w:sz w:val="20"/>
                <w:szCs w:val="20"/>
              </w:rPr>
            </w:pPr>
            <w:r w:rsidRPr="00F73B6D">
              <w:rPr>
                <w:rFonts w:ascii="Times New Roman" w:hAnsi="Times New Roman"/>
                <w:sz w:val="20"/>
                <w:szCs w:val="20"/>
              </w:rPr>
              <w:t>3</w:t>
            </w:r>
            <w:r>
              <w:rPr>
                <w:rFonts w:ascii="Times New Roman" w:hAnsi="Times New Roman"/>
                <w:sz w:val="20"/>
                <w:szCs w:val="20"/>
              </w:rPr>
              <w:t>3</w:t>
            </w:r>
            <w:r w:rsidRPr="00F73B6D">
              <w:rPr>
                <w:rFonts w:ascii="Times New Roman" w:hAnsi="Times New Roman"/>
                <w:sz w:val="20"/>
                <w:szCs w:val="20"/>
              </w:rPr>
              <w:t>0</w:t>
            </w:r>
            <w:r>
              <w:rPr>
                <w:rFonts w:ascii="Times New Roman" w:hAnsi="Times New Roman"/>
                <w:sz w:val="20"/>
                <w:szCs w:val="20"/>
              </w:rPr>
              <w:t>-340</w:t>
            </w:r>
            <w:r w:rsidRPr="00F73B6D">
              <w:rPr>
                <w:rFonts w:ascii="Times New Roman" w:hAnsi="Times New Roman"/>
                <w:sz w:val="20"/>
                <w:szCs w:val="20"/>
              </w:rPr>
              <w:t xml:space="preserve"> kg other food/capita-yr</w:t>
            </w:r>
          </w:p>
        </w:tc>
      </w:tr>
    </w:tbl>
    <w:p w14:paraId="57B269C1" w14:textId="77777777" w:rsidR="00B550C8" w:rsidRDefault="00B550C8">
      <w:pPr>
        <w:spacing w:after="0"/>
        <w:rPr>
          <w:rFonts w:ascii="Times New Roman" w:hAnsi="Times New Roman"/>
          <w:b/>
          <w:bCs/>
          <w:sz w:val="22"/>
          <w:szCs w:val="22"/>
        </w:rPr>
      </w:pPr>
    </w:p>
    <w:p w14:paraId="729008FF" w14:textId="77777777" w:rsidR="001D35D7" w:rsidRDefault="001D35D7">
      <w:pPr>
        <w:pStyle w:val="ListParagraph"/>
        <w:numPr>
          <w:ilvl w:val="0"/>
          <w:numId w:val="15"/>
        </w:numPr>
        <w:rPr>
          <w:rFonts w:ascii="Times New Roman" w:hAnsi="Times New Roman"/>
          <w:b/>
          <w:sz w:val="22"/>
          <w:szCs w:val="22"/>
        </w:rPr>
      </w:pPr>
      <w:bookmarkStart w:id="84" w:name="_Hlk333587297"/>
      <w:r w:rsidRPr="00456E92">
        <w:rPr>
          <w:rFonts w:ascii="Times New Roman" w:hAnsi="Times New Roman"/>
          <w:b/>
          <w:bCs/>
          <w:sz w:val="22"/>
          <w:szCs w:val="22"/>
        </w:rPr>
        <w:t>Results and Discussion</w:t>
      </w:r>
    </w:p>
    <w:p w14:paraId="1AB61075" w14:textId="77777777" w:rsidR="002C647D" w:rsidRDefault="002C647D">
      <w:pPr>
        <w:rPr>
          <w:rFonts w:ascii="Times New Roman" w:hAnsi="Times New Roman"/>
          <w:sz w:val="22"/>
          <w:szCs w:val="22"/>
        </w:rPr>
      </w:pPr>
      <w:r>
        <w:rPr>
          <w:rFonts w:ascii="Times New Roman" w:hAnsi="Times New Roman"/>
          <w:sz w:val="22"/>
          <w:szCs w:val="22"/>
        </w:rPr>
        <w:t>BioLUC r</w:t>
      </w:r>
      <w:r w:rsidRPr="00456E92">
        <w:rPr>
          <w:rFonts w:ascii="Times New Roman" w:hAnsi="Times New Roman"/>
          <w:sz w:val="22"/>
          <w:szCs w:val="22"/>
        </w:rPr>
        <w:t>esults are not predictions</w:t>
      </w:r>
      <w:r>
        <w:rPr>
          <w:rFonts w:ascii="Times New Roman" w:hAnsi="Times New Roman"/>
          <w:sz w:val="22"/>
          <w:szCs w:val="22"/>
        </w:rPr>
        <w:t xml:space="preserve">; the </w:t>
      </w:r>
      <w:r w:rsidRPr="00456E92">
        <w:rPr>
          <w:rFonts w:ascii="Times New Roman" w:hAnsi="Times New Roman"/>
          <w:sz w:val="22"/>
          <w:szCs w:val="22"/>
        </w:rPr>
        <w:t xml:space="preserve">model </w:t>
      </w:r>
      <w:r>
        <w:rPr>
          <w:rFonts w:ascii="Times New Roman" w:hAnsi="Times New Roman"/>
          <w:sz w:val="22"/>
          <w:szCs w:val="22"/>
        </w:rPr>
        <w:t xml:space="preserve">only </w:t>
      </w:r>
      <w:r w:rsidRPr="00456E92">
        <w:rPr>
          <w:rFonts w:ascii="Times New Roman" w:hAnsi="Times New Roman"/>
          <w:sz w:val="22"/>
          <w:szCs w:val="22"/>
        </w:rPr>
        <w:t>provides insights into the drivers and dynamic interactions of LUC</w:t>
      </w:r>
      <w:r>
        <w:rPr>
          <w:rFonts w:ascii="Times New Roman" w:hAnsi="Times New Roman"/>
          <w:sz w:val="22"/>
          <w:szCs w:val="22"/>
        </w:rPr>
        <w:t xml:space="preserve">. Quantities and changes are only provided to facilitate comparisons between our scenarios. </w:t>
      </w:r>
    </w:p>
    <w:p w14:paraId="55A208AF" w14:textId="77777777" w:rsidR="001D35D7" w:rsidRDefault="001D35D7">
      <w:pPr>
        <w:rPr>
          <w:rFonts w:ascii="Times New Roman" w:hAnsi="Times New Roman"/>
          <w:sz w:val="22"/>
          <w:szCs w:val="22"/>
        </w:rPr>
      </w:pPr>
      <w:r w:rsidRPr="00456E92">
        <w:rPr>
          <w:rFonts w:ascii="Times New Roman" w:hAnsi="Times New Roman"/>
          <w:sz w:val="22"/>
          <w:szCs w:val="22"/>
        </w:rPr>
        <w:t xml:space="preserve">Business-as-usual (BAU) projections of LUC for the US and ROW are presented in </w:t>
      </w:r>
      <w:r>
        <w:rPr>
          <w:rFonts w:ascii="Times New Roman" w:hAnsi="Times New Roman"/>
          <w:sz w:val="22"/>
          <w:szCs w:val="22"/>
        </w:rPr>
        <w:t>f</w:t>
      </w:r>
      <w:r w:rsidRPr="00456E92">
        <w:rPr>
          <w:rFonts w:ascii="Times New Roman" w:hAnsi="Times New Roman"/>
          <w:sz w:val="22"/>
          <w:szCs w:val="22"/>
        </w:rPr>
        <w:t>igure 3. These results reflect changes in land use in response to global population growth and an overall increase in per</w:t>
      </w:r>
      <w:r w:rsidR="00F73B6D">
        <w:rPr>
          <w:rFonts w:ascii="Times New Roman" w:hAnsi="Times New Roman"/>
          <w:sz w:val="22"/>
          <w:szCs w:val="22"/>
        </w:rPr>
        <w:t>-</w:t>
      </w:r>
      <w:r w:rsidRPr="00456E92">
        <w:rPr>
          <w:rFonts w:ascii="Times New Roman" w:hAnsi="Times New Roman"/>
          <w:sz w:val="22"/>
          <w:szCs w:val="22"/>
        </w:rPr>
        <w:t xml:space="preserve">capita gross domestic product, which causes diets </w:t>
      </w:r>
      <w:r>
        <w:rPr>
          <w:rFonts w:ascii="Times New Roman" w:hAnsi="Times New Roman"/>
          <w:sz w:val="22"/>
          <w:szCs w:val="22"/>
        </w:rPr>
        <w:t xml:space="preserve">to shift </w:t>
      </w:r>
      <w:r w:rsidRPr="00456E92">
        <w:rPr>
          <w:rFonts w:ascii="Times New Roman" w:hAnsi="Times New Roman"/>
          <w:sz w:val="22"/>
          <w:szCs w:val="22"/>
        </w:rPr>
        <w:t>towards more calories per capita a</w:t>
      </w:r>
      <w:r>
        <w:rPr>
          <w:rFonts w:ascii="Times New Roman" w:hAnsi="Times New Roman"/>
          <w:sz w:val="22"/>
          <w:szCs w:val="22"/>
        </w:rPr>
        <w:t>s well as a</w:t>
      </w:r>
      <w:r w:rsidRPr="00456E92">
        <w:rPr>
          <w:rFonts w:ascii="Times New Roman" w:hAnsi="Times New Roman"/>
          <w:sz w:val="22"/>
          <w:szCs w:val="22"/>
        </w:rPr>
        <w:t xml:space="preserve"> greater percentage of those calories </w:t>
      </w:r>
      <w:r>
        <w:rPr>
          <w:rFonts w:ascii="Times New Roman" w:hAnsi="Times New Roman"/>
          <w:sz w:val="22"/>
          <w:szCs w:val="22"/>
        </w:rPr>
        <w:t xml:space="preserve">coming </w:t>
      </w:r>
      <w:r w:rsidRPr="00456E92">
        <w:rPr>
          <w:rFonts w:ascii="Times New Roman" w:hAnsi="Times New Roman"/>
          <w:sz w:val="22"/>
          <w:szCs w:val="22"/>
        </w:rPr>
        <w:t>from meat and animal products (e.g., dairy)</w:t>
      </w:r>
      <w:r w:rsidR="00F73B6D">
        <w:rPr>
          <w:rFonts w:ascii="Times New Roman" w:hAnsi="Times New Roman"/>
          <w:sz w:val="22"/>
          <w:szCs w:val="22"/>
        </w:rPr>
        <w:t xml:space="preserve"> </w:t>
      </w:r>
      <w:r w:rsidR="0099045A">
        <w:rPr>
          <w:rFonts w:ascii="Times New Roman" w:hAnsi="Times New Roman"/>
          <w:sz w:val="22"/>
          <w:szCs w:val="22"/>
        </w:rPr>
        <w:t>(</w:t>
      </w:r>
      <w:r w:rsidRPr="00456E92">
        <w:rPr>
          <w:rFonts w:ascii="Times New Roman" w:hAnsi="Times New Roman"/>
          <w:bCs/>
          <w:sz w:val="22"/>
          <w:szCs w:val="22"/>
        </w:rPr>
        <w:t xml:space="preserve">Alexandratos and Bruinsma </w:t>
      </w:r>
      <w:r w:rsidR="00F73B6D">
        <w:rPr>
          <w:rFonts w:ascii="Times New Roman" w:hAnsi="Times New Roman"/>
          <w:bCs/>
          <w:sz w:val="22"/>
          <w:szCs w:val="22"/>
        </w:rPr>
        <w:t>(</w:t>
      </w:r>
      <w:r w:rsidRPr="00456E92">
        <w:rPr>
          <w:rFonts w:ascii="Times New Roman" w:hAnsi="Times New Roman"/>
          <w:bCs/>
          <w:sz w:val="22"/>
          <w:szCs w:val="22"/>
        </w:rPr>
        <w:t>2012)</w:t>
      </w:r>
      <w:r w:rsidRPr="00456E92">
        <w:rPr>
          <w:rFonts w:ascii="Times New Roman" w:hAnsi="Times New Roman"/>
          <w:sz w:val="22"/>
          <w:szCs w:val="22"/>
        </w:rPr>
        <w:t xml:space="preserve">. Results suggest </w:t>
      </w:r>
      <w:r>
        <w:rPr>
          <w:rFonts w:ascii="Times New Roman" w:hAnsi="Times New Roman"/>
          <w:sz w:val="22"/>
          <w:szCs w:val="22"/>
        </w:rPr>
        <w:t>that</w:t>
      </w:r>
      <w:r w:rsidRPr="00456E92">
        <w:rPr>
          <w:rFonts w:ascii="Times New Roman" w:hAnsi="Times New Roman"/>
          <w:sz w:val="22"/>
          <w:szCs w:val="22"/>
        </w:rPr>
        <w:t xml:space="preserve"> the rate of conversion of available land (i.e.</w:t>
      </w:r>
      <w:r w:rsidR="00F73B6D">
        <w:rPr>
          <w:rFonts w:ascii="Times New Roman" w:hAnsi="Times New Roman"/>
          <w:sz w:val="22"/>
          <w:szCs w:val="22"/>
        </w:rPr>
        <w:t>,</w:t>
      </w:r>
      <w:r w:rsidRPr="00456E92">
        <w:rPr>
          <w:rFonts w:ascii="Times New Roman" w:hAnsi="Times New Roman"/>
          <w:sz w:val="22"/>
          <w:szCs w:val="22"/>
        </w:rPr>
        <w:t xml:space="preserve"> forest and grasslands) to cropland </w:t>
      </w:r>
      <w:r>
        <w:rPr>
          <w:rFonts w:ascii="Times New Roman" w:hAnsi="Times New Roman"/>
          <w:sz w:val="22"/>
          <w:szCs w:val="22"/>
        </w:rPr>
        <w:t xml:space="preserve">will increase </w:t>
      </w:r>
      <w:r w:rsidRPr="00456E92">
        <w:rPr>
          <w:rFonts w:ascii="Times New Roman" w:hAnsi="Times New Roman"/>
          <w:sz w:val="22"/>
          <w:szCs w:val="22"/>
        </w:rPr>
        <w:t>globally, relative to historic data in the US and the ROW, in order to meet rising food needs. In the ROW th</w:t>
      </w:r>
      <w:r>
        <w:rPr>
          <w:rFonts w:ascii="Times New Roman" w:hAnsi="Times New Roman"/>
          <w:sz w:val="22"/>
          <w:szCs w:val="22"/>
        </w:rPr>
        <w:t>e</w:t>
      </w:r>
      <w:r w:rsidRPr="00456E92">
        <w:rPr>
          <w:rFonts w:ascii="Times New Roman" w:hAnsi="Times New Roman"/>
          <w:sz w:val="22"/>
          <w:szCs w:val="22"/>
        </w:rPr>
        <w:t xml:space="preserve"> rate</w:t>
      </w:r>
      <w:r>
        <w:rPr>
          <w:rFonts w:ascii="Times New Roman" w:hAnsi="Times New Roman"/>
          <w:sz w:val="22"/>
          <w:szCs w:val="22"/>
        </w:rPr>
        <w:t xml:space="preserve"> of cropland increase</w:t>
      </w:r>
      <w:r w:rsidRPr="00456E92">
        <w:rPr>
          <w:rFonts w:ascii="Times New Roman" w:hAnsi="Times New Roman"/>
          <w:sz w:val="22"/>
          <w:szCs w:val="22"/>
        </w:rPr>
        <w:t xml:space="preserve"> remains similar to historic rates</w:t>
      </w:r>
      <w:r>
        <w:rPr>
          <w:rFonts w:ascii="Times New Roman" w:hAnsi="Times New Roman"/>
          <w:sz w:val="22"/>
          <w:szCs w:val="22"/>
        </w:rPr>
        <w:t xml:space="preserve"> of change</w:t>
      </w:r>
      <w:r w:rsidRPr="00456E92">
        <w:rPr>
          <w:rFonts w:ascii="Times New Roman" w:hAnsi="Times New Roman"/>
          <w:sz w:val="22"/>
          <w:szCs w:val="22"/>
        </w:rPr>
        <w:t>, but pasturela</w:t>
      </w:r>
      <w:r w:rsidR="00017564">
        <w:rPr>
          <w:rFonts w:ascii="Times New Roman" w:hAnsi="Times New Roman"/>
          <w:sz w:val="22"/>
          <w:szCs w:val="22"/>
        </w:rPr>
        <w:t>nd grows significantly. Pasture</w:t>
      </w:r>
      <w:r w:rsidRPr="00456E92">
        <w:rPr>
          <w:rFonts w:ascii="Times New Roman" w:hAnsi="Times New Roman"/>
          <w:sz w:val="22"/>
          <w:szCs w:val="22"/>
        </w:rPr>
        <w:t>land trends in the ROW reflect the larger relative shift i</w:t>
      </w:r>
      <w:r w:rsidR="00F73B6D">
        <w:rPr>
          <w:rFonts w:ascii="Times New Roman" w:hAnsi="Times New Roman"/>
          <w:sz w:val="22"/>
          <w:szCs w:val="22"/>
        </w:rPr>
        <w:t>n per-</w:t>
      </w:r>
      <w:r w:rsidRPr="00456E92">
        <w:rPr>
          <w:rFonts w:ascii="Times New Roman" w:hAnsi="Times New Roman"/>
          <w:sz w:val="22"/>
          <w:szCs w:val="22"/>
        </w:rPr>
        <w:t xml:space="preserve">capita gross domestic product in developing countries. Land conversion </w:t>
      </w:r>
      <w:r w:rsidR="00C9215C">
        <w:rPr>
          <w:rFonts w:ascii="Times New Roman" w:hAnsi="Times New Roman"/>
          <w:sz w:val="22"/>
          <w:szCs w:val="22"/>
        </w:rPr>
        <w:t xml:space="preserve">begins to </w:t>
      </w:r>
      <w:r w:rsidRPr="00456E92">
        <w:rPr>
          <w:rFonts w:ascii="Times New Roman" w:hAnsi="Times New Roman"/>
          <w:sz w:val="22"/>
          <w:szCs w:val="22"/>
        </w:rPr>
        <w:t>slow circa 20</w:t>
      </w:r>
      <w:r w:rsidR="00FE6B26">
        <w:rPr>
          <w:rFonts w:ascii="Times New Roman" w:hAnsi="Times New Roman"/>
          <w:sz w:val="22"/>
          <w:szCs w:val="22"/>
        </w:rPr>
        <w:t>30</w:t>
      </w:r>
      <w:r w:rsidRPr="00456E92">
        <w:rPr>
          <w:rFonts w:ascii="Times New Roman" w:hAnsi="Times New Roman"/>
          <w:sz w:val="22"/>
          <w:szCs w:val="22"/>
        </w:rPr>
        <w:t xml:space="preserve"> because </w:t>
      </w:r>
      <w:r w:rsidR="00C9215C">
        <w:rPr>
          <w:rFonts w:ascii="Times New Roman" w:hAnsi="Times New Roman"/>
          <w:sz w:val="22"/>
          <w:szCs w:val="22"/>
        </w:rPr>
        <w:t xml:space="preserve">the rate of </w:t>
      </w:r>
      <w:r w:rsidRPr="00456E92">
        <w:rPr>
          <w:rFonts w:ascii="Times New Roman" w:hAnsi="Times New Roman"/>
          <w:sz w:val="22"/>
          <w:szCs w:val="22"/>
        </w:rPr>
        <w:t xml:space="preserve">population growth </w:t>
      </w:r>
      <w:r w:rsidR="00F73B6D">
        <w:rPr>
          <w:rFonts w:ascii="Times New Roman" w:hAnsi="Times New Roman"/>
          <w:sz w:val="22"/>
          <w:szCs w:val="22"/>
        </w:rPr>
        <w:t>and per-</w:t>
      </w:r>
      <w:r w:rsidR="00FE6B26">
        <w:rPr>
          <w:rFonts w:ascii="Times New Roman" w:hAnsi="Times New Roman"/>
          <w:sz w:val="22"/>
          <w:szCs w:val="22"/>
        </w:rPr>
        <w:t xml:space="preserve">capita food demand </w:t>
      </w:r>
      <w:r w:rsidR="00C9215C">
        <w:rPr>
          <w:rFonts w:ascii="Times New Roman" w:hAnsi="Times New Roman"/>
          <w:sz w:val="22"/>
          <w:szCs w:val="22"/>
        </w:rPr>
        <w:t xml:space="preserve">growth </w:t>
      </w:r>
      <w:r w:rsidR="00FE6B26">
        <w:rPr>
          <w:rFonts w:ascii="Times New Roman" w:hAnsi="Times New Roman"/>
          <w:sz w:val="22"/>
          <w:szCs w:val="22"/>
        </w:rPr>
        <w:t xml:space="preserve">begins to </w:t>
      </w:r>
      <w:r w:rsidRPr="00456E92">
        <w:rPr>
          <w:rFonts w:ascii="Times New Roman" w:hAnsi="Times New Roman"/>
          <w:sz w:val="22"/>
          <w:szCs w:val="22"/>
        </w:rPr>
        <w:t>stabilize.</w:t>
      </w:r>
    </w:p>
    <w:p w14:paraId="4433F38C" w14:textId="77777777" w:rsidR="001D35D7" w:rsidRDefault="001D35D7">
      <w:pPr>
        <w:rPr>
          <w:rFonts w:ascii="Times New Roman" w:hAnsi="Times New Roman"/>
          <w:sz w:val="22"/>
          <w:szCs w:val="22"/>
        </w:rPr>
      </w:pPr>
      <w:r w:rsidRPr="00456E92">
        <w:rPr>
          <w:rFonts w:ascii="Times New Roman" w:hAnsi="Times New Roman"/>
          <w:sz w:val="22"/>
          <w:szCs w:val="22"/>
        </w:rPr>
        <w:t xml:space="preserve">Globally, the most noticeable trend in the ROW is </w:t>
      </w:r>
      <w:del w:id="85" w:author="mcleary" w:date="2012-11-09T16:30:00Z">
        <w:r w:rsidRPr="00456E92" w:rsidDel="003D7846">
          <w:rPr>
            <w:rFonts w:ascii="Times New Roman" w:hAnsi="Times New Roman"/>
            <w:sz w:val="22"/>
            <w:szCs w:val="22"/>
          </w:rPr>
          <w:delText>toward inc</w:delText>
        </w:r>
        <w:r w:rsidR="009C709C" w:rsidDel="003D7846">
          <w:rPr>
            <w:rFonts w:ascii="Times New Roman" w:hAnsi="Times New Roman"/>
            <w:sz w:val="22"/>
            <w:szCs w:val="22"/>
          </w:rPr>
          <w:delText>reasing</w:delText>
        </w:r>
      </w:del>
      <w:ins w:id="86" w:author="mcleary" w:date="2012-11-09T16:30:00Z">
        <w:r w:rsidR="003D7846">
          <w:rPr>
            <w:rFonts w:ascii="Times New Roman" w:hAnsi="Times New Roman"/>
            <w:sz w:val="22"/>
            <w:szCs w:val="22"/>
          </w:rPr>
          <w:t>the increase in</w:t>
        </w:r>
      </w:ins>
      <w:r w:rsidR="009C709C">
        <w:rPr>
          <w:rFonts w:ascii="Times New Roman" w:hAnsi="Times New Roman"/>
          <w:sz w:val="22"/>
          <w:szCs w:val="22"/>
        </w:rPr>
        <w:t xml:space="preserve"> pasture</w:t>
      </w:r>
      <w:r w:rsidRPr="00456E92">
        <w:rPr>
          <w:rFonts w:ascii="Times New Roman" w:hAnsi="Times New Roman"/>
          <w:sz w:val="22"/>
          <w:szCs w:val="22"/>
        </w:rPr>
        <w:t>land area to meet meat and animal product demands as the world’s population grows and becomes more affluent</w:t>
      </w:r>
      <w:r>
        <w:rPr>
          <w:rFonts w:ascii="Times New Roman" w:hAnsi="Times New Roman"/>
          <w:sz w:val="22"/>
          <w:szCs w:val="22"/>
        </w:rPr>
        <w:t>. This is</w:t>
      </w:r>
      <w:r w:rsidRPr="00456E92">
        <w:rPr>
          <w:rFonts w:ascii="Times New Roman" w:hAnsi="Times New Roman"/>
          <w:sz w:val="22"/>
          <w:szCs w:val="22"/>
        </w:rPr>
        <w:t xml:space="preserve"> consistent with well-documented historic trends that show </w:t>
      </w:r>
      <w:r w:rsidR="0099045A">
        <w:rPr>
          <w:rFonts w:ascii="Times New Roman" w:hAnsi="Times New Roman"/>
          <w:sz w:val="22"/>
          <w:szCs w:val="22"/>
        </w:rPr>
        <w:t xml:space="preserve">that </w:t>
      </w:r>
      <w:r w:rsidRPr="00456E92">
        <w:rPr>
          <w:rFonts w:ascii="Times New Roman" w:hAnsi="Times New Roman"/>
          <w:sz w:val="22"/>
          <w:szCs w:val="22"/>
        </w:rPr>
        <w:t>increased wealth prompts a shift from diets rich in whole vegetables toward diet</w:t>
      </w:r>
      <w:r>
        <w:rPr>
          <w:rFonts w:ascii="Times New Roman" w:hAnsi="Times New Roman"/>
          <w:sz w:val="22"/>
          <w:szCs w:val="22"/>
        </w:rPr>
        <w:t>s</w:t>
      </w:r>
      <w:r w:rsidRPr="00456E92">
        <w:rPr>
          <w:rFonts w:ascii="Times New Roman" w:hAnsi="Times New Roman"/>
          <w:sz w:val="22"/>
          <w:szCs w:val="22"/>
        </w:rPr>
        <w:t xml:space="preserve"> that ha</w:t>
      </w:r>
      <w:r>
        <w:rPr>
          <w:rFonts w:ascii="Times New Roman" w:hAnsi="Times New Roman"/>
          <w:sz w:val="22"/>
          <w:szCs w:val="22"/>
        </w:rPr>
        <w:t>ve</w:t>
      </w:r>
      <w:r w:rsidRPr="00456E92">
        <w:rPr>
          <w:rFonts w:ascii="Times New Roman" w:hAnsi="Times New Roman"/>
          <w:sz w:val="22"/>
          <w:szCs w:val="22"/>
        </w:rPr>
        <w:t xml:space="preserve"> greater amounts of process</w:t>
      </w:r>
      <w:r>
        <w:rPr>
          <w:rFonts w:ascii="Times New Roman" w:hAnsi="Times New Roman"/>
          <w:sz w:val="22"/>
          <w:szCs w:val="22"/>
        </w:rPr>
        <w:t>ed</w:t>
      </w:r>
      <w:r w:rsidRPr="00456E92">
        <w:rPr>
          <w:rFonts w:ascii="Times New Roman" w:hAnsi="Times New Roman"/>
          <w:sz w:val="22"/>
          <w:szCs w:val="22"/>
        </w:rPr>
        <w:t xml:space="preserve"> grains and more meat and animal products (Southgate </w:t>
      </w:r>
      <w:r w:rsidRPr="00456E92">
        <w:rPr>
          <w:rFonts w:ascii="Times New Roman" w:hAnsi="Times New Roman"/>
          <w:i/>
          <w:sz w:val="22"/>
          <w:szCs w:val="22"/>
        </w:rPr>
        <w:t>et al</w:t>
      </w:r>
      <w:r w:rsidRPr="00456E92">
        <w:rPr>
          <w:rFonts w:ascii="Times New Roman" w:hAnsi="Times New Roman"/>
          <w:sz w:val="22"/>
          <w:szCs w:val="22"/>
        </w:rPr>
        <w:t xml:space="preserve"> 2007). The type of meat consumed matters: in general, the larger the animal</w:t>
      </w:r>
      <w:r w:rsidR="009C709C">
        <w:rPr>
          <w:rFonts w:ascii="Times New Roman" w:hAnsi="Times New Roman"/>
          <w:sz w:val="22"/>
          <w:szCs w:val="22"/>
        </w:rPr>
        <w:t>,</w:t>
      </w:r>
      <w:r w:rsidRPr="00456E92">
        <w:rPr>
          <w:rFonts w:ascii="Times New Roman" w:hAnsi="Times New Roman"/>
          <w:sz w:val="22"/>
          <w:szCs w:val="22"/>
        </w:rPr>
        <w:t xml:space="preserve"> the greater the ratio of biomass to animal</w:t>
      </w:r>
      <w:r w:rsidR="0099045A">
        <w:rPr>
          <w:rFonts w:ascii="Times New Roman" w:hAnsi="Times New Roman"/>
          <w:sz w:val="22"/>
          <w:szCs w:val="22"/>
        </w:rPr>
        <w:t xml:space="preserve"> mass</w:t>
      </w:r>
      <w:r w:rsidRPr="00456E92">
        <w:rPr>
          <w:rFonts w:ascii="Times New Roman" w:hAnsi="Times New Roman"/>
          <w:sz w:val="22"/>
          <w:szCs w:val="22"/>
        </w:rPr>
        <w:t xml:space="preserve">. For example, </w:t>
      </w:r>
      <w:ins w:id="87" w:author="mcleary" w:date="2012-11-09T16:31:00Z">
        <w:r w:rsidR="003D7846">
          <w:rPr>
            <w:rFonts w:ascii="Times New Roman" w:hAnsi="Times New Roman"/>
            <w:sz w:val="22"/>
            <w:szCs w:val="22"/>
          </w:rPr>
          <w:t>T</w:t>
        </w:r>
      </w:ins>
      <w:del w:id="88" w:author="mcleary" w:date="2012-11-09T16:31:00Z">
        <w:r w:rsidDel="003D7846">
          <w:rPr>
            <w:rFonts w:ascii="Times New Roman" w:hAnsi="Times New Roman"/>
            <w:sz w:val="22"/>
            <w:szCs w:val="22"/>
          </w:rPr>
          <w:delText>t</w:delText>
        </w:r>
      </w:del>
      <w:r w:rsidRPr="00456E92">
        <w:rPr>
          <w:rFonts w:ascii="Times New Roman" w:hAnsi="Times New Roman"/>
          <w:sz w:val="22"/>
          <w:szCs w:val="22"/>
        </w:rPr>
        <w:t>able 3 presents the biomass inputs required to produce a given mass of four aggregate meat categories, with beef requiring nearly seven times the grain input of poultry. Transitioning to eating more beef (and other larger animals’ meat) would require even larger amounts of land th</w:t>
      </w:r>
      <w:r>
        <w:rPr>
          <w:rFonts w:ascii="Times New Roman" w:hAnsi="Times New Roman"/>
          <w:sz w:val="22"/>
          <w:szCs w:val="22"/>
        </w:rPr>
        <w:t>a</w:t>
      </w:r>
      <w:r w:rsidRPr="00456E92">
        <w:rPr>
          <w:rFonts w:ascii="Times New Roman" w:hAnsi="Times New Roman"/>
          <w:sz w:val="22"/>
          <w:szCs w:val="22"/>
        </w:rPr>
        <w:t xml:space="preserve">n is predicted in the BAU scenario. </w:t>
      </w:r>
      <w:r w:rsidRPr="00456E92">
        <w:rPr>
          <w:rFonts w:ascii="Times New Roman" w:hAnsi="Times New Roman"/>
          <w:bCs/>
          <w:sz w:val="22"/>
          <w:szCs w:val="22"/>
        </w:rPr>
        <w:t xml:space="preserve">Alexandratos and Bruinsma (2012) </w:t>
      </w:r>
      <w:r w:rsidR="0099045A">
        <w:rPr>
          <w:rFonts w:ascii="Times New Roman" w:hAnsi="Times New Roman"/>
          <w:bCs/>
          <w:sz w:val="22"/>
          <w:szCs w:val="22"/>
        </w:rPr>
        <w:t>assume</w:t>
      </w:r>
      <w:r w:rsidR="0099045A" w:rsidRPr="00456E92">
        <w:rPr>
          <w:rFonts w:ascii="Times New Roman" w:hAnsi="Times New Roman"/>
          <w:bCs/>
          <w:sz w:val="22"/>
          <w:szCs w:val="22"/>
        </w:rPr>
        <w:t xml:space="preserve"> </w:t>
      </w:r>
      <w:r>
        <w:rPr>
          <w:rFonts w:ascii="Times New Roman" w:hAnsi="Times New Roman"/>
          <w:bCs/>
          <w:sz w:val="22"/>
          <w:szCs w:val="22"/>
        </w:rPr>
        <w:lastRenderedPageBreak/>
        <w:t xml:space="preserve">that </w:t>
      </w:r>
      <w:r w:rsidRPr="00456E92">
        <w:rPr>
          <w:rFonts w:ascii="Times New Roman" w:hAnsi="Times New Roman"/>
          <w:bCs/>
          <w:sz w:val="22"/>
          <w:szCs w:val="22"/>
        </w:rPr>
        <w:t xml:space="preserve">protein consumption </w:t>
      </w:r>
      <w:r>
        <w:rPr>
          <w:rFonts w:ascii="Times New Roman" w:hAnsi="Times New Roman"/>
          <w:bCs/>
          <w:sz w:val="22"/>
          <w:szCs w:val="22"/>
        </w:rPr>
        <w:t xml:space="preserve">will increase </w:t>
      </w:r>
      <w:r w:rsidRPr="00456E92">
        <w:rPr>
          <w:rFonts w:ascii="Times New Roman" w:hAnsi="Times New Roman"/>
          <w:bCs/>
          <w:sz w:val="22"/>
          <w:szCs w:val="22"/>
        </w:rPr>
        <w:t xml:space="preserve">in the developing world, but </w:t>
      </w:r>
      <w:r>
        <w:rPr>
          <w:rFonts w:ascii="Times New Roman" w:hAnsi="Times New Roman"/>
          <w:bCs/>
          <w:sz w:val="22"/>
          <w:szCs w:val="22"/>
        </w:rPr>
        <w:t>consumption</w:t>
      </w:r>
      <w:r w:rsidRPr="00456E92">
        <w:rPr>
          <w:rFonts w:ascii="Times New Roman" w:hAnsi="Times New Roman"/>
          <w:bCs/>
          <w:sz w:val="22"/>
          <w:szCs w:val="22"/>
        </w:rPr>
        <w:t xml:space="preserve"> levels </w:t>
      </w:r>
      <w:r>
        <w:rPr>
          <w:rFonts w:ascii="Times New Roman" w:hAnsi="Times New Roman"/>
          <w:bCs/>
          <w:sz w:val="22"/>
          <w:szCs w:val="22"/>
        </w:rPr>
        <w:t xml:space="preserve">will be lower and </w:t>
      </w:r>
      <w:r w:rsidR="0099045A">
        <w:rPr>
          <w:rFonts w:ascii="Times New Roman" w:hAnsi="Times New Roman"/>
          <w:bCs/>
          <w:sz w:val="22"/>
          <w:szCs w:val="22"/>
        </w:rPr>
        <w:t>the</w:t>
      </w:r>
      <w:r>
        <w:rPr>
          <w:rFonts w:ascii="Times New Roman" w:hAnsi="Times New Roman"/>
          <w:bCs/>
          <w:sz w:val="22"/>
          <w:szCs w:val="22"/>
        </w:rPr>
        <w:t xml:space="preserve"> commodit</w:t>
      </w:r>
      <w:r w:rsidR="0099045A">
        <w:rPr>
          <w:rFonts w:ascii="Times New Roman" w:hAnsi="Times New Roman"/>
          <w:bCs/>
          <w:sz w:val="22"/>
          <w:szCs w:val="22"/>
        </w:rPr>
        <w:t>y mix will be different</w:t>
      </w:r>
      <w:r>
        <w:rPr>
          <w:rFonts w:ascii="Times New Roman" w:hAnsi="Times New Roman"/>
          <w:bCs/>
          <w:sz w:val="22"/>
          <w:szCs w:val="22"/>
        </w:rPr>
        <w:t xml:space="preserve"> th</w:t>
      </w:r>
      <w:r w:rsidR="0099045A">
        <w:rPr>
          <w:rFonts w:ascii="Times New Roman" w:hAnsi="Times New Roman"/>
          <w:bCs/>
          <w:sz w:val="22"/>
          <w:szCs w:val="22"/>
        </w:rPr>
        <w:t>a</w:t>
      </w:r>
      <w:r>
        <w:rPr>
          <w:rFonts w:ascii="Times New Roman" w:hAnsi="Times New Roman"/>
          <w:bCs/>
          <w:sz w:val="22"/>
          <w:szCs w:val="22"/>
        </w:rPr>
        <w:t xml:space="preserve">n has been </w:t>
      </w:r>
      <w:r w:rsidRPr="00456E92">
        <w:rPr>
          <w:rFonts w:ascii="Times New Roman" w:hAnsi="Times New Roman"/>
          <w:bCs/>
          <w:sz w:val="22"/>
          <w:szCs w:val="22"/>
        </w:rPr>
        <w:t xml:space="preserve">seen in the developed world (e.g., the US). </w:t>
      </w:r>
      <w:r w:rsidRPr="00456E92">
        <w:rPr>
          <w:rFonts w:ascii="Times New Roman" w:hAnsi="Times New Roman"/>
          <w:sz w:val="22"/>
          <w:szCs w:val="22"/>
        </w:rPr>
        <w:t xml:space="preserve"> </w:t>
      </w:r>
    </w:p>
    <w:p w14:paraId="181310C3" w14:textId="77777777" w:rsidR="001D35D7" w:rsidRPr="009C709C" w:rsidRDefault="00766782" w:rsidP="001B0E13">
      <w:pPr>
        <w:rPr>
          <w:rFonts w:ascii="Times New Roman" w:hAnsi="Times New Roman"/>
          <w:b/>
          <w:sz w:val="20"/>
          <w:szCs w:val="20"/>
        </w:rPr>
      </w:pPr>
      <w:r w:rsidRPr="009C709C">
        <w:rPr>
          <w:rFonts w:ascii="Times New Roman" w:hAnsi="Times New Roman"/>
          <w:b/>
          <w:sz w:val="20"/>
          <w:szCs w:val="20"/>
        </w:rPr>
        <w:t>Table 3</w:t>
      </w:r>
      <w:r w:rsidR="001D35D7" w:rsidRPr="009C709C">
        <w:rPr>
          <w:rFonts w:ascii="Times New Roman" w:hAnsi="Times New Roman"/>
          <w:sz w:val="20"/>
          <w:szCs w:val="20"/>
        </w:rPr>
        <w:t>. Mass (kg) of Specific Crop Products Required to Produce a Mass of Finished Meat Product. The system represented is an intensive meat production system</w:t>
      </w:r>
      <w:r w:rsidR="001D35D7" w:rsidRPr="009C709C">
        <w:rPr>
          <w:rFonts w:ascii="Times New Roman" w:hAnsi="Times New Roman"/>
          <w:b/>
          <w:sz w:val="20"/>
          <w:szCs w:val="20"/>
        </w:rPr>
        <w:t xml:space="preserve"> (</w:t>
      </w:r>
      <w:r w:rsidR="001D35D7" w:rsidRPr="009C709C">
        <w:rPr>
          <w:rFonts w:ascii="Times New Roman" w:hAnsi="Times New Roman"/>
          <w:sz w:val="20"/>
          <w:szCs w:val="20"/>
        </w:rPr>
        <w:t xml:space="preserve">Pelletier 2008, Pelletier </w:t>
      </w:r>
      <w:r w:rsidR="001D35D7" w:rsidRPr="009C709C">
        <w:rPr>
          <w:rFonts w:ascii="Times New Roman" w:hAnsi="Times New Roman"/>
          <w:i/>
          <w:sz w:val="20"/>
          <w:szCs w:val="20"/>
        </w:rPr>
        <w:t>et al</w:t>
      </w:r>
      <w:r w:rsidR="001D35D7" w:rsidRPr="009C709C">
        <w:rPr>
          <w:rFonts w:ascii="Times New Roman" w:hAnsi="Times New Roman"/>
          <w:sz w:val="20"/>
          <w:szCs w:val="20"/>
        </w:rPr>
        <w:t xml:space="preserve"> 2009, Pelletier </w:t>
      </w:r>
      <w:r w:rsidR="001D35D7" w:rsidRPr="009C709C">
        <w:rPr>
          <w:rFonts w:ascii="Times New Roman" w:hAnsi="Times New Roman"/>
          <w:i/>
          <w:sz w:val="20"/>
          <w:szCs w:val="20"/>
        </w:rPr>
        <w:t>et al</w:t>
      </w:r>
      <w:r w:rsidR="001D35D7" w:rsidRPr="009C709C">
        <w:rPr>
          <w:rFonts w:ascii="Times New Roman" w:hAnsi="Times New Roman"/>
          <w:sz w:val="20"/>
          <w:szCs w:val="20"/>
        </w:rPr>
        <w:t xml:space="preserve"> 2010, Rotz and Zartman 1997)</w:t>
      </w:r>
      <w:r w:rsidR="007123DD" w:rsidRPr="009C709C">
        <w:rPr>
          <w:rFonts w:ascii="Times New Roman" w:hAnsi="Times New Roman"/>
          <w:sz w:val="20"/>
          <w:szCs w:val="20"/>
        </w:rPr>
        <w:t>.</w:t>
      </w:r>
    </w:p>
    <w:tbl>
      <w:tblPr>
        <w:tblW w:w="10161" w:type="dxa"/>
        <w:jc w:val="center"/>
        <w:tblInd w:w="103" w:type="dxa"/>
        <w:tblLook w:val="04A0" w:firstRow="1" w:lastRow="0" w:firstColumn="1" w:lastColumn="0" w:noHBand="0" w:noVBand="1"/>
      </w:tblPr>
      <w:tblGrid>
        <w:gridCol w:w="1772"/>
        <w:gridCol w:w="916"/>
        <w:gridCol w:w="972"/>
        <w:gridCol w:w="838"/>
        <w:gridCol w:w="883"/>
        <w:gridCol w:w="694"/>
        <w:gridCol w:w="1440"/>
        <w:gridCol w:w="1046"/>
        <w:gridCol w:w="828"/>
        <w:gridCol w:w="772"/>
      </w:tblGrid>
      <w:tr w:rsidR="00686335" w:rsidRPr="009919DB" w14:paraId="070A12CE" w14:textId="77777777" w:rsidTr="00FC379E">
        <w:trPr>
          <w:trHeight w:val="144"/>
          <w:jc w:val="center"/>
        </w:trPr>
        <w:tc>
          <w:tcPr>
            <w:tcW w:w="1772" w:type="dxa"/>
            <w:tcBorders>
              <w:top w:val="single" w:sz="4" w:space="0" w:color="auto"/>
              <w:bottom w:val="single" w:sz="4" w:space="0" w:color="auto"/>
            </w:tcBorders>
            <w:shd w:val="clear" w:color="auto" w:fill="auto"/>
            <w:noWrap/>
            <w:vAlign w:val="bottom"/>
            <w:hideMark/>
          </w:tcPr>
          <w:p w14:paraId="2E76C695" w14:textId="77777777" w:rsidR="001D35D7" w:rsidRPr="00FC379E" w:rsidRDefault="001D35D7" w:rsidP="00837873">
            <w:pPr>
              <w:rPr>
                <w:rFonts w:ascii="Times New Roman" w:hAnsi="Times New Roman"/>
                <w:b/>
                <w:bCs/>
                <w:color w:val="000000"/>
                <w:sz w:val="20"/>
                <w:szCs w:val="20"/>
              </w:rPr>
            </w:pPr>
            <w:r w:rsidRPr="00FC379E">
              <w:rPr>
                <w:rFonts w:ascii="Times New Roman" w:hAnsi="Times New Roman"/>
                <w:b/>
                <w:bCs/>
                <w:color w:val="000000"/>
                <w:sz w:val="20"/>
                <w:szCs w:val="20"/>
              </w:rPr>
              <w:t>Meat Class</w:t>
            </w:r>
          </w:p>
        </w:tc>
        <w:tc>
          <w:tcPr>
            <w:tcW w:w="916" w:type="dxa"/>
            <w:tcBorders>
              <w:top w:val="single" w:sz="4" w:space="0" w:color="auto"/>
              <w:bottom w:val="single" w:sz="4" w:space="0" w:color="auto"/>
            </w:tcBorders>
            <w:shd w:val="clear" w:color="auto" w:fill="auto"/>
            <w:noWrap/>
            <w:vAlign w:val="bottom"/>
            <w:hideMark/>
          </w:tcPr>
          <w:p w14:paraId="1DAD0F62" w14:textId="77777777"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Forage</w:t>
            </w:r>
          </w:p>
        </w:tc>
        <w:tc>
          <w:tcPr>
            <w:tcW w:w="972" w:type="dxa"/>
            <w:tcBorders>
              <w:top w:val="single" w:sz="4" w:space="0" w:color="auto"/>
              <w:bottom w:val="single" w:sz="4" w:space="0" w:color="auto"/>
            </w:tcBorders>
            <w:shd w:val="clear" w:color="auto" w:fill="auto"/>
            <w:noWrap/>
            <w:vAlign w:val="bottom"/>
            <w:hideMark/>
          </w:tcPr>
          <w:p w14:paraId="1333E07F" w14:textId="77777777"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Pasture</w:t>
            </w:r>
          </w:p>
        </w:tc>
        <w:tc>
          <w:tcPr>
            <w:tcW w:w="838" w:type="dxa"/>
            <w:tcBorders>
              <w:top w:val="single" w:sz="4" w:space="0" w:color="auto"/>
              <w:bottom w:val="single" w:sz="4" w:space="0" w:color="auto"/>
            </w:tcBorders>
            <w:shd w:val="clear" w:color="auto" w:fill="auto"/>
            <w:noWrap/>
            <w:vAlign w:val="bottom"/>
            <w:hideMark/>
          </w:tcPr>
          <w:p w14:paraId="48381CF6" w14:textId="77777777"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Maize</w:t>
            </w:r>
          </w:p>
        </w:tc>
        <w:tc>
          <w:tcPr>
            <w:tcW w:w="883" w:type="dxa"/>
            <w:tcBorders>
              <w:top w:val="single" w:sz="4" w:space="0" w:color="auto"/>
              <w:bottom w:val="single" w:sz="4" w:space="0" w:color="auto"/>
            </w:tcBorders>
            <w:shd w:val="clear" w:color="auto" w:fill="auto"/>
            <w:noWrap/>
            <w:vAlign w:val="bottom"/>
            <w:hideMark/>
          </w:tcPr>
          <w:p w14:paraId="2BBBE561" w14:textId="77777777"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Wheat</w:t>
            </w:r>
          </w:p>
        </w:tc>
        <w:tc>
          <w:tcPr>
            <w:tcW w:w="694" w:type="dxa"/>
            <w:tcBorders>
              <w:top w:val="single" w:sz="4" w:space="0" w:color="auto"/>
              <w:bottom w:val="single" w:sz="4" w:space="0" w:color="auto"/>
            </w:tcBorders>
            <w:shd w:val="clear" w:color="auto" w:fill="auto"/>
            <w:noWrap/>
            <w:vAlign w:val="bottom"/>
            <w:hideMark/>
          </w:tcPr>
          <w:p w14:paraId="625B962C" w14:textId="77777777"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Rice</w:t>
            </w:r>
          </w:p>
        </w:tc>
        <w:tc>
          <w:tcPr>
            <w:tcW w:w="1440" w:type="dxa"/>
            <w:tcBorders>
              <w:top w:val="single" w:sz="4" w:space="0" w:color="auto"/>
              <w:bottom w:val="single" w:sz="4" w:space="0" w:color="auto"/>
            </w:tcBorders>
            <w:shd w:val="clear" w:color="auto" w:fill="auto"/>
            <w:noWrap/>
            <w:vAlign w:val="bottom"/>
            <w:hideMark/>
          </w:tcPr>
          <w:p w14:paraId="6E9D1150" w14:textId="77777777"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Cereal</w:t>
            </w:r>
          </w:p>
          <w:p w14:paraId="1AAE2985" w14:textId="77777777"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Grain NEC</w:t>
            </w:r>
          </w:p>
        </w:tc>
        <w:tc>
          <w:tcPr>
            <w:tcW w:w="1046" w:type="dxa"/>
            <w:tcBorders>
              <w:top w:val="single" w:sz="4" w:space="0" w:color="auto"/>
              <w:bottom w:val="single" w:sz="4" w:space="0" w:color="auto"/>
            </w:tcBorders>
            <w:shd w:val="clear" w:color="auto" w:fill="auto"/>
            <w:noWrap/>
            <w:vAlign w:val="bottom"/>
            <w:hideMark/>
          </w:tcPr>
          <w:p w14:paraId="267B85BF" w14:textId="77777777"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Oil Crop</w:t>
            </w:r>
          </w:p>
        </w:tc>
        <w:tc>
          <w:tcPr>
            <w:tcW w:w="828" w:type="dxa"/>
            <w:tcBorders>
              <w:top w:val="single" w:sz="4" w:space="0" w:color="auto"/>
              <w:bottom w:val="single" w:sz="4" w:space="0" w:color="auto"/>
            </w:tcBorders>
            <w:shd w:val="clear" w:color="auto" w:fill="auto"/>
            <w:noWrap/>
            <w:vAlign w:val="bottom"/>
            <w:hideMark/>
          </w:tcPr>
          <w:p w14:paraId="6BC6AD3A" w14:textId="77777777"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Sugar</w:t>
            </w:r>
          </w:p>
        </w:tc>
        <w:tc>
          <w:tcPr>
            <w:tcW w:w="772" w:type="dxa"/>
            <w:tcBorders>
              <w:top w:val="single" w:sz="4" w:space="0" w:color="auto"/>
              <w:bottom w:val="single" w:sz="4" w:space="0" w:color="auto"/>
            </w:tcBorders>
            <w:shd w:val="clear" w:color="auto" w:fill="auto"/>
            <w:noWrap/>
            <w:vAlign w:val="bottom"/>
            <w:hideMark/>
          </w:tcPr>
          <w:p w14:paraId="3FF076CB" w14:textId="77777777" w:rsidR="001D35D7" w:rsidRPr="00FC379E" w:rsidRDefault="001D35D7" w:rsidP="00837873">
            <w:pPr>
              <w:jc w:val="center"/>
              <w:rPr>
                <w:rFonts w:ascii="Times New Roman" w:hAnsi="Times New Roman"/>
                <w:b/>
                <w:bCs/>
                <w:color w:val="000000"/>
                <w:sz w:val="20"/>
                <w:szCs w:val="20"/>
              </w:rPr>
            </w:pPr>
            <w:r w:rsidRPr="00FC379E">
              <w:rPr>
                <w:rFonts w:ascii="Times New Roman" w:hAnsi="Times New Roman"/>
                <w:b/>
                <w:bCs/>
                <w:color w:val="000000"/>
                <w:sz w:val="20"/>
                <w:szCs w:val="20"/>
              </w:rPr>
              <w:t>Total</w:t>
            </w:r>
          </w:p>
        </w:tc>
      </w:tr>
      <w:tr w:rsidR="00686335" w:rsidRPr="009919DB" w14:paraId="7A3478EB" w14:textId="77777777" w:rsidTr="00FC379E">
        <w:trPr>
          <w:trHeight w:val="144"/>
          <w:jc w:val="center"/>
        </w:trPr>
        <w:tc>
          <w:tcPr>
            <w:tcW w:w="1772" w:type="dxa"/>
            <w:tcBorders>
              <w:top w:val="single" w:sz="4" w:space="0" w:color="auto"/>
            </w:tcBorders>
            <w:shd w:val="clear" w:color="auto" w:fill="auto"/>
            <w:noWrap/>
            <w:hideMark/>
          </w:tcPr>
          <w:p w14:paraId="28802023" w14:textId="77777777" w:rsidR="001D35D7" w:rsidRPr="00FC379E" w:rsidRDefault="001D35D7" w:rsidP="00837873">
            <w:pPr>
              <w:spacing w:after="60"/>
              <w:rPr>
                <w:rFonts w:ascii="Times New Roman" w:hAnsi="Times New Roman"/>
                <w:bCs/>
                <w:color w:val="000000"/>
                <w:sz w:val="20"/>
                <w:szCs w:val="20"/>
              </w:rPr>
            </w:pPr>
            <w:r w:rsidRPr="00FC379E">
              <w:rPr>
                <w:rFonts w:ascii="Times New Roman" w:hAnsi="Times New Roman"/>
                <w:bCs/>
                <w:color w:val="000000"/>
                <w:sz w:val="20"/>
                <w:szCs w:val="20"/>
              </w:rPr>
              <w:t>Beef, Goat, Sheep</w:t>
            </w:r>
          </w:p>
        </w:tc>
        <w:tc>
          <w:tcPr>
            <w:tcW w:w="916" w:type="dxa"/>
            <w:tcBorders>
              <w:top w:val="single" w:sz="4" w:space="0" w:color="auto"/>
            </w:tcBorders>
            <w:shd w:val="clear" w:color="auto" w:fill="auto"/>
            <w:noWrap/>
            <w:hideMark/>
          </w:tcPr>
          <w:p w14:paraId="565D9423" w14:textId="77777777" w:rsidR="001D35D7" w:rsidRPr="00FC379E" w:rsidRDefault="001D35D7" w:rsidP="00837873">
            <w:pPr>
              <w:jc w:val="center"/>
              <w:rPr>
                <w:rFonts w:ascii="Times New Roman" w:hAnsi="Times New Roman"/>
                <w:sz w:val="20"/>
                <w:szCs w:val="20"/>
              </w:rPr>
            </w:pPr>
            <w:r w:rsidRPr="00FC379E">
              <w:rPr>
                <w:rFonts w:ascii="Times New Roman" w:hAnsi="Times New Roman"/>
                <w:sz w:val="20"/>
                <w:szCs w:val="20"/>
              </w:rPr>
              <w:t>6.1</w:t>
            </w:r>
          </w:p>
        </w:tc>
        <w:tc>
          <w:tcPr>
            <w:tcW w:w="972" w:type="dxa"/>
            <w:tcBorders>
              <w:top w:val="single" w:sz="4" w:space="0" w:color="auto"/>
            </w:tcBorders>
            <w:shd w:val="clear" w:color="auto" w:fill="auto"/>
            <w:noWrap/>
            <w:hideMark/>
          </w:tcPr>
          <w:p w14:paraId="5F08F01C" w14:textId="77777777" w:rsidR="001D35D7" w:rsidRPr="00FC379E" w:rsidRDefault="001D35D7" w:rsidP="00837873">
            <w:pPr>
              <w:jc w:val="center"/>
              <w:rPr>
                <w:rFonts w:ascii="Times New Roman" w:hAnsi="Times New Roman"/>
                <w:sz w:val="20"/>
                <w:szCs w:val="20"/>
              </w:rPr>
            </w:pPr>
            <w:r w:rsidRPr="00FC379E">
              <w:rPr>
                <w:rFonts w:ascii="Times New Roman" w:hAnsi="Times New Roman"/>
                <w:sz w:val="20"/>
                <w:szCs w:val="20"/>
              </w:rPr>
              <w:t>4.9</w:t>
            </w:r>
          </w:p>
        </w:tc>
        <w:tc>
          <w:tcPr>
            <w:tcW w:w="838" w:type="dxa"/>
            <w:tcBorders>
              <w:top w:val="single" w:sz="4" w:space="0" w:color="auto"/>
            </w:tcBorders>
            <w:shd w:val="clear" w:color="auto" w:fill="auto"/>
            <w:noWrap/>
            <w:hideMark/>
          </w:tcPr>
          <w:p w14:paraId="74F04380" w14:textId="77777777" w:rsidR="001D35D7" w:rsidRPr="00FC379E" w:rsidRDefault="001D35D7" w:rsidP="00837873">
            <w:pPr>
              <w:jc w:val="center"/>
              <w:rPr>
                <w:rFonts w:ascii="Times New Roman" w:hAnsi="Times New Roman"/>
                <w:sz w:val="20"/>
                <w:szCs w:val="20"/>
              </w:rPr>
            </w:pPr>
            <w:r w:rsidRPr="00FC379E">
              <w:rPr>
                <w:rFonts w:ascii="Times New Roman" w:hAnsi="Times New Roman"/>
                <w:sz w:val="20"/>
                <w:szCs w:val="20"/>
              </w:rPr>
              <w:t>2.6</w:t>
            </w:r>
          </w:p>
        </w:tc>
        <w:tc>
          <w:tcPr>
            <w:tcW w:w="883" w:type="dxa"/>
            <w:tcBorders>
              <w:top w:val="single" w:sz="4" w:space="0" w:color="auto"/>
            </w:tcBorders>
            <w:shd w:val="clear" w:color="auto" w:fill="auto"/>
            <w:noWrap/>
            <w:hideMark/>
          </w:tcPr>
          <w:p w14:paraId="405A83D4" w14:textId="77777777" w:rsidR="001D35D7" w:rsidRPr="00FC379E" w:rsidRDefault="001D35D7" w:rsidP="00837873">
            <w:pPr>
              <w:jc w:val="center"/>
              <w:rPr>
                <w:rFonts w:ascii="Times New Roman" w:hAnsi="Times New Roman"/>
                <w:sz w:val="20"/>
                <w:szCs w:val="20"/>
              </w:rPr>
            </w:pPr>
            <w:r w:rsidRPr="00FC379E">
              <w:rPr>
                <w:rFonts w:ascii="Times New Roman" w:hAnsi="Times New Roman"/>
                <w:sz w:val="20"/>
                <w:szCs w:val="20"/>
              </w:rPr>
              <w:t>0.1</w:t>
            </w:r>
          </w:p>
        </w:tc>
        <w:tc>
          <w:tcPr>
            <w:tcW w:w="694" w:type="dxa"/>
            <w:tcBorders>
              <w:top w:val="single" w:sz="4" w:space="0" w:color="auto"/>
            </w:tcBorders>
            <w:shd w:val="clear" w:color="auto" w:fill="auto"/>
            <w:noWrap/>
            <w:hideMark/>
          </w:tcPr>
          <w:p w14:paraId="6B803F71" w14:textId="77777777" w:rsidR="001D35D7" w:rsidRPr="00FC379E" w:rsidRDefault="001D35D7" w:rsidP="00837873">
            <w:pPr>
              <w:jc w:val="center"/>
              <w:rPr>
                <w:rFonts w:ascii="Times New Roman" w:hAnsi="Times New Roman"/>
                <w:sz w:val="20"/>
                <w:szCs w:val="20"/>
              </w:rPr>
            </w:pPr>
            <w:r w:rsidRPr="00FC379E">
              <w:rPr>
                <w:rFonts w:ascii="Times New Roman" w:hAnsi="Times New Roman"/>
                <w:sz w:val="20"/>
                <w:szCs w:val="20"/>
              </w:rPr>
              <w:t>0.0</w:t>
            </w:r>
          </w:p>
        </w:tc>
        <w:tc>
          <w:tcPr>
            <w:tcW w:w="1440" w:type="dxa"/>
            <w:tcBorders>
              <w:top w:val="single" w:sz="4" w:space="0" w:color="auto"/>
            </w:tcBorders>
            <w:shd w:val="clear" w:color="auto" w:fill="auto"/>
            <w:noWrap/>
            <w:hideMark/>
          </w:tcPr>
          <w:p w14:paraId="320ED3AE"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046" w:type="dxa"/>
            <w:tcBorders>
              <w:top w:val="single" w:sz="4" w:space="0" w:color="auto"/>
            </w:tcBorders>
            <w:shd w:val="clear" w:color="auto" w:fill="auto"/>
            <w:noWrap/>
            <w:hideMark/>
          </w:tcPr>
          <w:p w14:paraId="7DDB76F9"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1.1</w:t>
            </w:r>
          </w:p>
        </w:tc>
        <w:tc>
          <w:tcPr>
            <w:tcW w:w="828" w:type="dxa"/>
            <w:tcBorders>
              <w:top w:val="single" w:sz="4" w:space="0" w:color="auto"/>
            </w:tcBorders>
            <w:shd w:val="clear" w:color="auto" w:fill="auto"/>
            <w:noWrap/>
            <w:hideMark/>
          </w:tcPr>
          <w:p w14:paraId="67703A92"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772" w:type="dxa"/>
            <w:tcBorders>
              <w:top w:val="single" w:sz="4" w:space="0" w:color="auto"/>
            </w:tcBorders>
            <w:shd w:val="clear" w:color="auto" w:fill="auto"/>
            <w:noWrap/>
            <w:hideMark/>
          </w:tcPr>
          <w:p w14:paraId="5783E6A7"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14.8</w:t>
            </w:r>
          </w:p>
        </w:tc>
      </w:tr>
      <w:tr w:rsidR="00686335" w:rsidRPr="009919DB" w14:paraId="7F88DD15" w14:textId="77777777" w:rsidTr="00FC379E">
        <w:trPr>
          <w:trHeight w:val="144"/>
          <w:jc w:val="center"/>
        </w:trPr>
        <w:tc>
          <w:tcPr>
            <w:tcW w:w="1772" w:type="dxa"/>
            <w:shd w:val="clear" w:color="auto" w:fill="auto"/>
            <w:noWrap/>
            <w:hideMark/>
          </w:tcPr>
          <w:p w14:paraId="4A0FD0EC" w14:textId="77777777" w:rsidR="001D35D7" w:rsidRPr="00FC379E" w:rsidRDefault="001D35D7" w:rsidP="00837873">
            <w:pPr>
              <w:spacing w:line="240" w:lineRule="auto"/>
              <w:rPr>
                <w:rFonts w:ascii="Times New Roman" w:hAnsi="Times New Roman"/>
                <w:bCs/>
                <w:color w:val="000000"/>
                <w:sz w:val="20"/>
                <w:szCs w:val="20"/>
              </w:rPr>
            </w:pPr>
            <w:r w:rsidRPr="00FC379E">
              <w:rPr>
                <w:rFonts w:ascii="Times New Roman" w:hAnsi="Times New Roman"/>
                <w:bCs/>
                <w:color w:val="000000"/>
                <w:sz w:val="20"/>
                <w:szCs w:val="20"/>
              </w:rPr>
              <w:t>Dairy</w:t>
            </w:r>
          </w:p>
        </w:tc>
        <w:tc>
          <w:tcPr>
            <w:tcW w:w="916" w:type="dxa"/>
            <w:shd w:val="clear" w:color="auto" w:fill="auto"/>
            <w:noWrap/>
            <w:hideMark/>
          </w:tcPr>
          <w:p w14:paraId="5BCEC9D2"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4.5</w:t>
            </w:r>
          </w:p>
        </w:tc>
        <w:tc>
          <w:tcPr>
            <w:tcW w:w="972" w:type="dxa"/>
            <w:shd w:val="clear" w:color="auto" w:fill="auto"/>
            <w:noWrap/>
            <w:hideMark/>
          </w:tcPr>
          <w:p w14:paraId="27216032"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838" w:type="dxa"/>
            <w:shd w:val="clear" w:color="auto" w:fill="auto"/>
            <w:noWrap/>
            <w:hideMark/>
          </w:tcPr>
          <w:p w14:paraId="46742F03"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1.2</w:t>
            </w:r>
          </w:p>
        </w:tc>
        <w:tc>
          <w:tcPr>
            <w:tcW w:w="883" w:type="dxa"/>
            <w:shd w:val="clear" w:color="auto" w:fill="auto"/>
            <w:noWrap/>
            <w:hideMark/>
          </w:tcPr>
          <w:p w14:paraId="723C5F8D"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694" w:type="dxa"/>
            <w:shd w:val="clear" w:color="auto" w:fill="auto"/>
            <w:noWrap/>
            <w:hideMark/>
          </w:tcPr>
          <w:p w14:paraId="112A9FC8"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440" w:type="dxa"/>
            <w:shd w:val="clear" w:color="auto" w:fill="auto"/>
            <w:noWrap/>
            <w:hideMark/>
          </w:tcPr>
          <w:p w14:paraId="2B40835D"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2.0</w:t>
            </w:r>
          </w:p>
        </w:tc>
        <w:tc>
          <w:tcPr>
            <w:tcW w:w="1046" w:type="dxa"/>
            <w:shd w:val="clear" w:color="auto" w:fill="auto"/>
            <w:noWrap/>
            <w:hideMark/>
          </w:tcPr>
          <w:p w14:paraId="64FC5A1A"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828" w:type="dxa"/>
            <w:shd w:val="clear" w:color="auto" w:fill="auto"/>
            <w:noWrap/>
            <w:hideMark/>
          </w:tcPr>
          <w:p w14:paraId="4019970C"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772" w:type="dxa"/>
            <w:shd w:val="clear" w:color="auto" w:fill="auto"/>
            <w:noWrap/>
            <w:hideMark/>
          </w:tcPr>
          <w:p w14:paraId="30C48E03"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7.7</w:t>
            </w:r>
          </w:p>
        </w:tc>
      </w:tr>
      <w:tr w:rsidR="00686335" w:rsidRPr="009919DB" w14:paraId="1E612611" w14:textId="77777777" w:rsidTr="00FC379E">
        <w:trPr>
          <w:trHeight w:val="144"/>
          <w:jc w:val="center"/>
        </w:trPr>
        <w:tc>
          <w:tcPr>
            <w:tcW w:w="1772" w:type="dxa"/>
            <w:shd w:val="clear" w:color="auto" w:fill="auto"/>
            <w:noWrap/>
            <w:hideMark/>
          </w:tcPr>
          <w:p w14:paraId="40966038" w14:textId="77777777" w:rsidR="001D35D7" w:rsidRPr="00FC379E" w:rsidRDefault="001D35D7" w:rsidP="00837873">
            <w:pPr>
              <w:spacing w:line="240" w:lineRule="auto"/>
              <w:rPr>
                <w:rFonts w:ascii="Times New Roman" w:hAnsi="Times New Roman"/>
                <w:bCs/>
                <w:color w:val="000000"/>
                <w:sz w:val="20"/>
                <w:szCs w:val="20"/>
              </w:rPr>
            </w:pPr>
            <w:r w:rsidRPr="00FC379E">
              <w:rPr>
                <w:rFonts w:ascii="Times New Roman" w:hAnsi="Times New Roman"/>
                <w:bCs/>
                <w:color w:val="000000"/>
                <w:sz w:val="20"/>
                <w:szCs w:val="20"/>
              </w:rPr>
              <w:t>Pig</w:t>
            </w:r>
          </w:p>
        </w:tc>
        <w:tc>
          <w:tcPr>
            <w:tcW w:w="916" w:type="dxa"/>
            <w:shd w:val="clear" w:color="auto" w:fill="auto"/>
            <w:noWrap/>
            <w:hideMark/>
          </w:tcPr>
          <w:p w14:paraId="63F62C44"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972" w:type="dxa"/>
            <w:shd w:val="clear" w:color="auto" w:fill="auto"/>
            <w:noWrap/>
            <w:hideMark/>
          </w:tcPr>
          <w:p w14:paraId="760D2A6E"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838" w:type="dxa"/>
            <w:shd w:val="clear" w:color="auto" w:fill="auto"/>
            <w:noWrap/>
            <w:hideMark/>
          </w:tcPr>
          <w:p w14:paraId="7221B638"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1.2</w:t>
            </w:r>
          </w:p>
        </w:tc>
        <w:tc>
          <w:tcPr>
            <w:tcW w:w="883" w:type="dxa"/>
            <w:shd w:val="clear" w:color="auto" w:fill="auto"/>
            <w:noWrap/>
            <w:hideMark/>
          </w:tcPr>
          <w:p w14:paraId="125870B7"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1.4</w:t>
            </w:r>
          </w:p>
        </w:tc>
        <w:tc>
          <w:tcPr>
            <w:tcW w:w="694" w:type="dxa"/>
            <w:shd w:val="clear" w:color="auto" w:fill="auto"/>
            <w:noWrap/>
            <w:hideMark/>
          </w:tcPr>
          <w:p w14:paraId="65E8E562"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440" w:type="dxa"/>
            <w:shd w:val="clear" w:color="auto" w:fill="auto"/>
            <w:noWrap/>
            <w:hideMark/>
          </w:tcPr>
          <w:p w14:paraId="32B4D6B1"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0.3</w:t>
            </w:r>
          </w:p>
        </w:tc>
        <w:tc>
          <w:tcPr>
            <w:tcW w:w="1046" w:type="dxa"/>
            <w:shd w:val="clear" w:color="auto" w:fill="auto"/>
            <w:noWrap/>
            <w:hideMark/>
          </w:tcPr>
          <w:p w14:paraId="5E9D01F7"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0.7</w:t>
            </w:r>
          </w:p>
        </w:tc>
        <w:tc>
          <w:tcPr>
            <w:tcW w:w="828" w:type="dxa"/>
            <w:shd w:val="clear" w:color="auto" w:fill="auto"/>
            <w:noWrap/>
            <w:hideMark/>
          </w:tcPr>
          <w:p w14:paraId="48614D60"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772" w:type="dxa"/>
            <w:shd w:val="clear" w:color="auto" w:fill="auto"/>
            <w:noWrap/>
            <w:hideMark/>
          </w:tcPr>
          <w:p w14:paraId="57E24440"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3.6</w:t>
            </w:r>
          </w:p>
        </w:tc>
      </w:tr>
      <w:tr w:rsidR="00686335" w:rsidRPr="009919DB" w14:paraId="3235B5AC" w14:textId="77777777" w:rsidTr="00FC379E">
        <w:trPr>
          <w:trHeight w:val="144"/>
          <w:jc w:val="center"/>
        </w:trPr>
        <w:tc>
          <w:tcPr>
            <w:tcW w:w="1772" w:type="dxa"/>
            <w:tcBorders>
              <w:bottom w:val="single" w:sz="4" w:space="0" w:color="auto"/>
            </w:tcBorders>
            <w:shd w:val="clear" w:color="auto" w:fill="auto"/>
            <w:noWrap/>
            <w:hideMark/>
          </w:tcPr>
          <w:p w14:paraId="0FFE1359" w14:textId="77777777" w:rsidR="001D35D7" w:rsidRPr="00FC379E" w:rsidRDefault="001D35D7" w:rsidP="00837873">
            <w:pPr>
              <w:spacing w:line="240" w:lineRule="auto"/>
              <w:rPr>
                <w:rFonts w:ascii="Times New Roman" w:hAnsi="Times New Roman"/>
                <w:bCs/>
                <w:color w:val="000000"/>
                <w:sz w:val="20"/>
                <w:szCs w:val="20"/>
              </w:rPr>
            </w:pPr>
            <w:r w:rsidRPr="00FC379E">
              <w:rPr>
                <w:rFonts w:ascii="Times New Roman" w:hAnsi="Times New Roman"/>
                <w:bCs/>
                <w:color w:val="000000"/>
                <w:sz w:val="20"/>
                <w:szCs w:val="20"/>
              </w:rPr>
              <w:t>Poultry</w:t>
            </w:r>
          </w:p>
        </w:tc>
        <w:tc>
          <w:tcPr>
            <w:tcW w:w="916" w:type="dxa"/>
            <w:tcBorders>
              <w:bottom w:val="single" w:sz="4" w:space="0" w:color="auto"/>
            </w:tcBorders>
            <w:shd w:val="clear" w:color="auto" w:fill="auto"/>
            <w:noWrap/>
            <w:hideMark/>
          </w:tcPr>
          <w:p w14:paraId="21390783"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972" w:type="dxa"/>
            <w:tcBorders>
              <w:bottom w:val="single" w:sz="4" w:space="0" w:color="auto"/>
            </w:tcBorders>
            <w:shd w:val="clear" w:color="auto" w:fill="auto"/>
            <w:noWrap/>
            <w:hideMark/>
          </w:tcPr>
          <w:p w14:paraId="23E1FFB0"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838" w:type="dxa"/>
            <w:tcBorders>
              <w:bottom w:val="single" w:sz="4" w:space="0" w:color="auto"/>
            </w:tcBorders>
            <w:shd w:val="clear" w:color="auto" w:fill="auto"/>
            <w:noWrap/>
            <w:hideMark/>
          </w:tcPr>
          <w:p w14:paraId="301AC746"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1.4</w:t>
            </w:r>
          </w:p>
        </w:tc>
        <w:tc>
          <w:tcPr>
            <w:tcW w:w="883" w:type="dxa"/>
            <w:tcBorders>
              <w:bottom w:val="single" w:sz="4" w:space="0" w:color="auto"/>
            </w:tcBorders>
            <w:shd w:val="clear" w:color="auto" w:fill="auto"/>
            <w:noWrap/>
            <w:hideMark/>
          </w:tcPr>
          <w:p w14:paraId="0E5B9516"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0.3</w:t>
            </w:r>
          </w:p>
        </w:tc>
        <w:tc>
          <w:tcPr>
            <w:tcW w:w="694" w:type="dxa"/>
            <w:tcBorders>
              <w:bottom w:val="single" w:sz="4" w:space="0" w:color="auto"/>
            </w:tcBorders>
            <w:shd w:val="clear" w:color="auto" w:fill="auto"/>
            <w:noWrap/>
            <w:hideMark/>
          </w:tcPr>
          <w:p w14:paraId="6A73197F"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440" w:type="dxa"/>
            <w:tcBorders>
              <w:bottom w:val="single" w:sz="4" w:space="0" w:color="auto"/>
            </w:tcBorders>
            <w:shd w:val="clear" w:color="auto" w:fill="auto"/>
            <w:noWrap/>
            <w:hideMark/>
          </w:tcPr>
          <w:p w14:paraId="5CA6194B"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046" w:type="dxa"/>
            <w:tcBorders>
              <w:bottom w:val="single" w:sz="4" w:space="0" w:color="auto"/>
            </w:tcBorders>
            <w:shd w:val="clear" w:color="auto" w:fill="auto"/>
            <w:noWrap/>
            <w:hideMark/>
          </w:tcPr>
          <w:p w14:paraId="6B252B42"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0.6</w:t>
            </w:r>
          </w:p>
        </w:tc>
        <w:tc>
          <w:tcPr>
            <w:tcW w:w="828" w:type="dxa"/>
            <w:tcBorders>
              <w:bottom w:val="single" w:sz="4" w:space="0" w:color="auto"/>
            </w:tcBorders>
            <w:shd w:val="clear" w:color="auto" w:fill="auto"/>
            <w:noWrap/>
            <w:hideMark/>
          </w:tcPr>
          <w:p w14:paraId="0BF97B17"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772" w:type="dxa"/>
            <w:tcBorders>
              <w:bottom w:val="single" w:sz="4" w:space="0" w:color="auto"/>
            </w:tcBorders>
            <w:shd w:val="clear" w:color="auto" w:fill="auto"/>
            <w:noWrap/>
            <w:hideMark/>
          </w:tcPr>
          <w:p w14:paraId="7CF3DB6C" w14:textId="77777777" w:rsidR="001D35D7" w:rsidRPr="00FC379E" w:rsidRDefault="001D35D7" w:rsidP="00837873">
            <w:pPr>
              <w:spacing w:line="240" w:lineRule="auto"/>
              <w:jc w:val="center"/>
              <w:rPr>
                <w:rFonts w:ascii="Times New Roman" w:hAnsi="Times New Roman"/>
                <w:sz w:val="20"/>
                <w:szCs w:val="20"/>
              </w:rPr>
            </w:pPr>
            <w:r w:rsidRPr="00FC379E">
              <w:rPr>
                <w:rFonts w:ascii="Times New Roman" w:hAnsi="Times New Roman"/>
                <w:sz w:val="20"/>
                <w:szCs w:val="20"/>
              </w:rPr>
              <w:t>2.4</w:t>
            </w:r>
          </w:p>
        </w:tc>
      </w:tr>
    </w:tbl>
    <w:p w14:paraId="51874FA4" w14:textId="77777777" w:rsidR="001D35D7" w:rsidRPr="00152EA4" w:rsidRDefault="001D35D7" w:rsidP="00321B2F">
      <w:pPr>
        <w:rPr>
          <w:rFonts w:ascii="Times New Roman" w:hAnsi="Times New Roman"/>
          <w:b/>
          <w:sz w:val="22"/>
          <w:szCs w:val="22"/>
        </w:rPr>
      </w:pPr>
    </w:p>
    <w:p w14:paraId="4F071D58" w14:textId="77777777" w:rsidR="001D35D7" w:rsidRDefault="00724F84">
      <w:pPr>
        <w:rPr>
          <w:rFonts w:ascii="Times New Roman" w:hAnsi="Times New Roman"/>
          <w:sz w:val="22"/>
          <w:szCs w:val="22"/>
        </w:rPr>
      </w:pPr>
      <w:r w:rsidRPr="00724F84">
        <w:rPr>
          <w:rFonts w:ascii="Times New Roman" w:hAnsi="Times New Roman"/>
          <w:sz w:val="22"/>
          <w:szCs w:val="22"/>
        </w:rPr>
        <w:t xml:space="preserve">Our BAU scenario assumes 2050 biofuel </w:t>
      </w:r>
      <w:r>
        <w:rPr>
          <w:rFonts w:ascii="Times New Roman" w:hAnsi="Times New Roman"/>
          <w:sz w:val="22"/>
          <w:szCs w:val="22"/>
        </w:rPr>
        <w:t xml:space="preserve">energy </w:t>
      </w:r>
      <w:r w:rsidRPr="00724F84">
        <w:rPr>
          <w:rFonts w:ascii="Times New Roman" w:hAnsi="Times New Roman"/>
          <w:sz w:val="22"/>
          <w:szCs w:val="22"/>
        </w:rPr>
        <w:t xml:space="preserve">requirements will be the same as in 2020, and results </w:t>
      </w:r>
      <w:r>
        <w:rPr>
          <w:rFonts w:ascii="Times New Roman" w:hAnsi="Times New Roman"/>
          <w:sz w:val="22"/>
          <w:szCs w:val="22"/>
        </w:rPr>
        <w:t xml:space="preserve">in an </w:t>
      </w:r>
      <w:r w:rsidRPr="00724F84">
        <w:rPr>
          <w:rFonts w:ascii="Times New Roman" w:hAnsi="Times New Roman"/>
          <w:sz w:val="22"/>
          <w:szCs w:val="22"/>
        </w:rPr>
        <w:t>estimate</w:t>
      </w:r>
      <w:r w:rsidR="00F0547E">
        <w:rPr>
          <w:rFonts w:ascii="Times New Roman" w:hAnsi="Times New Roman"/>
          <w:sz w:val="22"/>
          <w:szCs w:val="22"/>
        </w:rPr>
        <w:t xml:space="preserve"> of</w:t>
      </w:r>
      <w:r w:rsidRPr="00724F84">
        <w:rPr>
          <w:rFonts w:ascii="Times New Roman" w:hAnsi="Times New Roman"/>
          <w:sz w:val="22"/>
          <w:szCs w:val="22"/>
        </w:rPr>
        <w:t xml:space="preserve"> 80 mil</w:t>
      </w:r>
      <w:r>
        <w:rPr>
          <w:rFonts w:ascii="Times New Roman" w:hAnsi="Times New Roman"/>
          <w:sz w:val="22"/>
          <w:szCs w:val="22"/>
        </w:rPr>
        <w:t>lion ha of land globally need</w:t>
      </w:r>
      <w:r w:rsidR="00F0547E">
        <w:rPr>
          <w:rFonts w:ascii="Times New Roman" w:hAnsi="Times New Roman"/>
          <w:sz w:val="22"/>
          <w:szCs w:val="22"/>
        </w:rPr>
        <w:t>ed</w:t>
      </w:r>
      <w:r>
        <w:rPr>
          <w:rFonts w:ascii="Times New Roman" w:hAnsi="Times New Roman"/>
          <w:sz w:val="22"/>
          <w:szCs w:val="22"/>
        </w:rPr>
        <w:t xml:space="preserve"> to be</w:t>
      </w:r>
      <w:r w:rsidRPr="00724F84">
        <w:rPr>
          <w:rFonts w:ascii="Times New Roman" w:hAnsi="Times New Roman"/>
          <w:sz w:val="22"/>
          <w:szCs w:val="22"/>
        </w:rPr>
        <w:t xml:space="preserve"> used for energy crops to meet those requirements in 2050.</w:t>
      </w:r>
      <w:r w:rsidR="001D35D7" w:rsidRPr="00456E92">
        <w:rPr>
          <w:rFonts w:ascii="Times New Roman" w:hAnsi="Times New Roman"/>
          <w:sz w:val="22"/>
          <w:szCs w:val="22"/>
        </w:rPr>
        <w:t xml:space="preserve"> </w:t>
      </w:r>
      <w:r w:rsidR="001D35D7">
        <w:rPr>
          <w:rFonts w:ascii="Times New Roman" w:hAnsi="Times New Roman"/>
          <w:sz w:val="22"/>
          <w:szCs w:val="22"/>
        </w:rPr>
        <w:t>None of the four</w:t>
      </w:r>
      <w:r w:rsidR="001D35D7" w:rsidRPr="00456E92">
        <w:rPr>
          <w:rFonts w:ascii="Times New Roman" w:hAnsi="Times New Roman"/>
          <w:sz w:val="22"/>
          <w:szCs w:val="22"/>
        </w:rPr>
        <w:t xml:space="preserve"> scenarios consider</w:t>
      </w:r>
      <w:r w:rsidR="001D35D7">
        <w:rPr>
          <w:rFonts w:ascii="Times New Roman" w:hAnsi="Times New Roman"/>
          <w:sz w:val="22"/>
          <w:szCs w:val="22"/>
        </w:rPr>
        <w:t>ed in our analysis use</w:t>
      </w:r>
      <w:r w:rsidR="00A16519">
        <w:rPr>
          <w:rFonts w:ascii="Times New Roman" w:hAnsi="Times New Roman"/>
          <w:sz w:val="22"/>
          <w:szCs w:val="22"/>
        </w:rPr>
        <w:t>s</w:t>
      </w:r>
      <w:r w:rsidR="001D35D7" w:rsidRPr="00456E92">
        <w:rPr>
          <w:rFonts w:ascii="Times New Roman" w:hAnsi="Times New Roman"/>
          <w:sz w:val="22"/>
          <w:szCs w:val="22"/>
        </w:rPr>
        <w:t xml:space="preserve"> residue</w:t>
      </w:r>
      <w:r w:rsidR="001D35D7">
        <w:rPr>
          <w:rFonts w:ascii="Times New Roman" w:hAnsi="Times New Roman"/>
          <w:sz w:val="22"/>
          <w:szCs w:val="22"/>
        </w:rPr>
        <w:t>s</w:t>
      </w:r>
      <w:r w:rsidR="001D35D7" w:rsidRPr="00456E92">
        <w:rPr>
          <w:rFonts w:ascii="Times New Roman" w:hAnsi="Times New Roman"/>
          <w:sz w:val="22"/>
          <w:szCs w:val="22"/>
        </w:rPr>
        <w:t xml:space="preserve"> and w</w:t>
      </w:r>
      <w:r w:rsidR="001D35D7">
        <w:rPr>
          <w:rFonts w:ascii="Times New Roman" w:hAnsi="Times New Roman"/>
          <w:sz w:val="22"/>
          <w:szCs w:val="22"/>
        </w:rPr>
        <w:t>astes</w:t>
      </w:r>
      <w:r w:rsidR="00A16519">
        <w:rPr>
          <w:rFonts w:ascii="Times New Roman" w:hAnsi="Times New Roman"/>
          <w:sz w:val="22"/>
          <w:szCs w:val="22"/>
        </w:rPr>
        <w:t>, which</w:t>
      </w:r>
      <w:r w:rsidR="001D35D7">
        <w:rPr>
          <w:rFonts w:ascii="Times New Roman" w:hAnsi="Times New Roman"/>
          <w:sz w:val="22"/>
          <w:szCs w:val="22"/>
        </w:rPr>
        <w:t xml:space="preserve"> would have </w:t>
      </w:r>
      <w:r w:rsidR="00A16519">
        <w:rPr>
          <w:rFonts w:ascii="Times New Roman" w:hAnsi="Times New Roman"/>
          <w:sz w:val="22"/>
          <w:szCs w:val="22"/>
        </w:rPr>
        <w:t>negligible</w:t>
      </w:r>
      <w:r w:rsidR="001D35D7">
        <w:rPr>
          <w:rFonts w:ascii="Times New Roman" w:hAnsi="Times New Roman"/>
          <w:sz w:val="22"/>
          <w:szCs w:val="22"/>
        </w:rPr>
        <w:t xml:space="preserve"> land use effects</w:t>
      </w:r>
      <w:r w:rsidR="001D35D7" w:rsidRPr="00456E92">
        <w:rPr>
          <w:rFonts w:ascii="Times New Roman" w:hAnsi="Times New Roman"/>
          <w:sz w:val="22"/>
          <w:szCs w:val="22"/>
        </w:rPr>
        <w:t xml:space="preserve"> (</w:t>
      </w:r>
      <w:r w:rsidR="001D35D7">
        <w:rPr>
          <w:rFonts w:ascii="Times New Roman" w:hAnsi="Times New Roman"/>
          <w:sz w:val="22"/>
          <w:szCs w:val="22"/>
        </w:rPr>
        <w:t>US</w:t>
      </w:r>
      <w:r w:rsidR="001D35D7" w:rsidRPr="00456E92">
        <w:rPr>
          <w:rFonts w:ascii="Times New Roman" w:hAnsi="Times New Roman"/>
          <w:sz w:val="22"/>
          <w:szCs w:val="22"/>
        </w:rPr>
        <w:t xml:space="preserve"> EPA 2010). For example, biofuel production from forestry residues, agricultur</w:t>
      </w:r>
      <w:r w:rsidR="001D35D7">
        <w:rPr>
          <w:rFonts w:ascii="Times New Roman" w:hAnsi="Times New Roman"/>
          <w:sz w:val="22"/>
          <w:szCs w:val="22"/>
        </w:rPr>
        <w:t>al</w:t>
      </w:r>
      <w:r w:rsidR="001D35D7" w:rsidRPr="00456E92">
        <w:rPr>
          <w:rFonts w:ascii="Times New Roman" w:hAnsi="Times New Roman"/>
          <w:sz w:val="22"/>
          <w:szCs w:val="22"/>
        </w:rPr>
        <w:t xml:space="preserve"> residues, and wastes could supply about another 5%</w:t>
      </w:r>
      <w:r w:rsidR="00C9215C">
        <w:rPr>
          <w:rFonts w:ascii="Times New Roman" w:hAnsi="Times New Roman"/>
          <w:sz w:val="22"/>
          <w:szCs w:val="22"/>
        </w:rPr>
        <w:t xml:space="preserve"> </w:t>
      </w:r>
      <w:commentRangeStart w:id="89"/>
      <w:r w:rsidR="00C9215C">
        <w:rPr>
          <w:rFonts w:ascii="Times New Roman" w:hAnsi="Times New Roman"/>
          <w:sz w:val="22"/>
          <w:szCs w:val="22"/>
        </w:rPr>
        <w:t>(</w:t>
      </w:r>
      <w:del w:id="90" w:author="mcleary" w:date="2012-11-09T16:32:00Z">
        <w:r w:rsidR="00C9215C" w:rsidDel="003D7846">
          <w:rPr>
            <w:rFonts w:ascii="Times New Roman" w:hAnsi="Times New Roman"/>
            <w:sz w:val="22"/>
            <w:szCs w:val="22"/>
          </w:rPr>
          <w:delText xml:space="preserve">i.e., </w:delText>
        </w:r>
      </w:del>
      <w:r w:rsidR="00C9215C">
        <w:rPr>
          <w:rFonts w:ascii="Times New Roman" w:hAnsi="Times New Roman"/>
          <w:sz w:val="22"/>
          <w:szCs w:val="22"/>
        </w:rPr>
        <w:t>9 EJ/year)</w:t>
      </w:r>
      <w:r w:rsidR="001D35D7" w:rsidRPr="00456E92">
        <w:rPr>
          <w:rFonts w:ascii="Times New Roman" w:hAnsi="Times New Roman"/>
          <w:sz w:val="22"/>
          <w:szCs w:val="22"/>
        </w:rPr>
        <w:t xml:space="preserve"> </w:t>
      </w:r>
      <w:commentRangeEnd w:id="89"/>
      <w:r w:rsidR="003D7846">
        <w:rPr>
          <w:rStyle w:val="CommentReference"/>
        </w:rPr>
        <w:commentReference w:id="89"/>
      </w:r>
      <w:r w:rsidR="001D35D7" w:rsidRPr="00456E92">
        <w:rPr>
          <w:rFonts w:ascii="Times New Roman" w:hAnsi="Times New Roman"/>
          <w:sz w:val="22"/>
          <w:szCs w:val="22"/>
        </w:rPr>
        <w:t xml:space="preserve">of global transportation fuel if </w:t>
      </w:r>
      <w:r w:rsidR="001D35D7">
        <w:rPr>
          <w:rFonts w:ascii="Times New Roman" w:hAnsi="Times New Roman"/>
          <w:sz w:val="22"/>
          <w:szCs w:val="22"/>
        </w:rPr>
        <w:t xml:space="preserve">these resources were </w:t>
      </w:r>
      <w:r w:rsidR="001D35D7" w:rsidRPr="00456E92">
        <w:rPr>
          <w:rFonts w:ascii="Times New Roman" w:hAnsi="Times New Roman"/>
          <w:sz w:val="22"/>
          <w:szCs w:val="22"/>
        </w:rPr>
        <w:t>allocated to cellulosic ethanol production</w:t>
      </w:r>
      <w:r w:rsidR="009C709C">
        <w:rPr>
          <w:rFonts w:ascii="Times New Roman" w:hAnsi="Times New Roman"/>
          <w:sz w:val="22"/>
          <w:szCs w:val="22"/>
        </w:rPr>
        <w:t>,</w:t>
      </w:r>
      <w:r w:rsidR="001D35D7" w:rsidRPr="00E151AC">
        <w:rPr>
          <w:rFonts w:ascii="Times New Roman" w:hAnsi="Times New Roman"/>
          <w:sz w:val="22"/>
          <w:szCs w:val="22"/>
        </w:rPr>
        <w:t xml:space="preserve"> </w:t>
      </w:r>
      <w:r w:rsidR="001D35D7">
        <w:rPr>
          <w:rFonts w:ascii="Times New Roman" w:hAnsi="Times New Roman"/>
          <w:sz w:val="22"/>
          <w:szCs w:val="22"/>
        </w:rPr>
        <w:t xml:space="preserve">based on </w:t>
      </w:r>
      <w:r w:rsidR="00C9215C">
        <w:rPr>
          <w:rFonts w:ascii="Times New Roman" w:hAnsi="Times New Roman"/>
          <w:sz w:val="22"/>
          <w:szCs w:val="22"/>
        </w:rPr>
        <w:t xml:space="preserve">even </w:t>
      </w:r>
      <w:r w:rsidR="001D35D7" w:rsidRPr="00456E92">
        <w:rPr>
          <w:rFonts w:ascii="Times New Roman" w:hAnsi="Times New Roman"/>
          <w:sz w:val="22"/>
          <w:szCs w:val="22"/>
        </w:rPr>
        <w:t xml:space="preserve">the most pessimistic technical potential assumptions from Chum </w:t>
      </w:r>
      <w:r w:rsidR="001D35D7" w:rsidRPr="00456E92">
        <w:rPr>
          <w:rFonts w:ascii="Times New Roman" w:hAnsi="Times New Roman"/>
          <w:i/>
          <w:sz w:val="22"/>
          <w:szCs w:val="22"/>
        </w:rPr>
        <w:t>et al</w:t>
      </w:r>
      <w:r w:rsidR="001D35D7">
        <w:rPr>
          <w:rFonts w:ascii="Times New Roman" w:hAnsi="Times New Roman"/>
          <w:sz w:val="22"/>
          <w:szCs w:val="22"/>
        </w:rPr>
        <w:t xml:space="preserve"> (2011)</w:t>
      </w:r>
      <w:r w:rsidR="001D35D7" w:rsidRPr="00456E92">
        <w:rPr>
          <w:rFonts w:ascii="Times New Roman" w:hAnsi="Times New Roman"/>
          <w:sz w:val="22"/>
          <w:szCs w:val="22"/>
        </w:rPr>
        <w:t>. Another biofuel</w:t>
      </w:r>
      <w:r w:rsidR="001D35D7">
        <w:rPr>
          <w:rFonts w:ascii="Times New Roman" w:hAnsi="Times New Roman"/>
          <w:sz w:val="22"/>
          <w:szCs w:val="22"/>
        </w:rPr>
        <w:t>-</w:t>
      </w:r>
      <w:r w:rsidR="001D35D7" w:rsidRPr="00456E92">
        <w:rPr>
          <w:rFonts w:ascii="Times New Roman" w:hAnsi="Times New Roman"/>
          <w:sz w:val="22"/>
          <w:szCs w:val="22"/>
        </w:rPr>
        <w:t>related limitation is that our av</w:t>
      </w:r>
      <w:r w:rsidR="009C709C">
        <w:rPr>
          <w:rFonts w:ascii="Times New Roman" w:hAnsi="Times New Roman"/>
          <w:sz w:val="22"/>
          <w:szCs w:val="22"/>
        </w:rPr>
        <w:t>ailable land stock (and pasture</w:t>
      </w:r>
      <w:r w:rsidR="001D35D7" w:rsidRPr="00456E92">
        <w:rPr>
          <w:rFonts w:ascii="Times New Roman" w:hAnsi="Times New Roman"/>
          <w:sz w:val="22"/>
          <w:szCs w:val="22"/>
        </w:rPr>
        <w:t xml:space="preserve">land and cropland stocks) contains land of a wide variety of qualities. If cellulosic crops </w:t>
      </w:r>
      <w:r w:rsidR="00A16519">
        <w:rPr>
          <w:rFonts w:ascii="Times New Roman" w:hAnsi="Times New Roman"/>
          <w:sz w:val="22"/>
          <w:szCs w:val="22"/>
        </w:rPr>
        <w:t>use</w:t>
      </w:r>
      <w:r w:rsidR="001D35D7" w:rsidRPr="00456E92">
        <w:rPr>
          <w:rFonts w:ascii="Times New Roman" w:hAnsi="Times New Roman"/>
          <w:sz w:val="22"/>
          <w:szCs w:val="22"/>
        </w:rPr>
        <w:t xml:space="preserve"> </w:t>
      </w:r>
      <w:r w:rsidR="001D35D7">
        <w:rPr>
          <w:rFonts w:ascii="Times New Roman" w:hAnsi="Times New Roman"/>
          <w:sz w:val="22"/>
          <w:szCs w:val="22"/>
        </w:rPr>
        <w:t xml:space="preserve">abandoned </w:t>
      </w:r>
      <w:r w:rsidR="00A16519">
        <w:rPr>
          <w:rFonts w:ascii="Times New Roman" w:hAnsi="Times New Roman"/>
          <w:sz w:val="22"/>
          <w:szCs w:val="22"/>
        </w:rPr>
        <w:t>or</w:t>
      </w:r>
      <w:r w:rsidR="001D35D7" w:rsidRPr="00456E92">
        <w:rPr>
          <w:rFonts w:ascii="Times New Roman" w:hAnsi="Times New Roman"/>
          <w:sz w:val="22"/>
          <w:szCs w:val="22"/>
        </w:rPr>
        <w:t xml:space="preserve"> l</w:t>
      </w:r>
      <w:r w:rsidR="001D35D7">
        <w:rPr>
          <w:rFonts w:ascii="Times New Roman" w:hAnsi="Times New Roman"/>
          <w:sz w:val="22"/>
          <w:szCs w:val="22"/>
        </w:rPr>
        <w:t>ess productive</w:t>
      </w:r>
      <w:r w:rsidR="00A16519">
        <w:rPr>
          <w:rFonts w:ascii="Times New Roman" w:hAnsi="Times New Roman"/>
          <w:sz w:val="22"/>
          <w:szCs w:val="22"/>
        </w:rPr>
        <w:t xml:space="preserve"> lands</w:t>
      </w:r>
      <w:r w:rsidR="001D35D7" w:rsidRPr="00456E92">
        <w:rPr>
          <w:rFonts w:ascii="Times New Roman" w:hAnsi="Times New Roman"/>
          <w:sz w:val="22"/>
          <w:szCs w:val="22"/>
        </w:rPr>
        <w:t xml:space="preserve">, the impact on traditional agriculture </w:t>
      </w:r>
      <w:r w:rsidR="001D35D7">
        <w:rPr>
          <w:rFonts w:ascii="Times New Roman" w:hAnsi="Times New Roman"/>
          <w:sz w:val="22"/>
          <w:szCs w:val="22"/>
        </w:rPr>
        <w:t xml:space="preserve">lands </w:t>
      </w:r>
      <w:r w:rsidR="00EA5DDD">
        <w:rPr>
          <w:rFonts w:ascii="Times New Roman" w:hAnsi="Times New Roman"/>
          <w:sz w:val="22"/>
          <w:szCs w:val="22"/>
        </w:rPr>
        <w:t>may</w:t>
      </w:r>
      <w:r w:rsidR="009C709C">
        <w:rPr>
          <w:rFonts w:ascii="Times New Roman" w:hAnsi="Times New Roman"/>
          <w:sz w:val="22"/>
          <w:szCs w:val="22"/>
        </w:rPr>
        <w:t xml:space="preserve"> </w:t>
      </w:r>
      <w:r w:rsidR="00F0547E">
        <w:rPr>
          <w:rFonts w:ascii="Times New Roman" w:hAnsi="Times New Roman"/>
          <w:sz w:val="22"/>
          <w:szCs w:val="22"/>
        </w:rPr>
        <w:t xml:space="preserve">be </w:t>
      </w:r>
      <w:r w:rsidR="009C709C">
        <w:rPr>
          <w:rFonts w:ascii="Times New Roman" w:hAnsi="Times New Roman"/>
          <w:sz w:val="22"/>
          <w:szCs w:val="22"/>
        </w:rPr>
        <w:t>lessened</w:t>
      </w:r>
      <w:r w:rsidR="001D35D7" w:rsidRPr="00456E92">
        <w:rPr>
          <w:rFonts w:ascii="Times New Roman" w:hAnsi="Times New Roman"/>
          <w:sz w:val="22"/>
          <w:szCs w:val="22"/>
        </w:rPr>
        <w:t xml:space="preserve"> (</w:t>
      </w:r>
      <w:r w:rsidR="001D35D7">
        <w:rPr>
          <w:rFonts w:ascii="Times New Roman" w:hAnsi="Times New Roman"/>
          <w:sz w:val="22"/>
          <w:szCs w:val="22"/>
        </w:rPr>
        <w:t>US</w:t>
      </w:r>
      <w:r w:rsidR="001D35D7" w:rsidRPr="00456E92">
        <w:rPr>
          <w:rFonts w:ascii="Times New Roman" w:hAnsi="Times New Roman"/>
          <w:sz w:val="22"/>
          <w:szCs w:val="22"/>
        </w:rPr>
        <w:t xml:space="preserve"> EPA 2010).</w:t>
      </w:r>
      <w:r w:rsidR="00C9215C">
        <w:rPr>
          <w:rFonts w:ascii="Times New Roman" w:hAnsi="Times New Roman"/>
          <w:sz w:val="22"/>
          <w:szCs w:val="22"/>
        </w:rPr>
        <w:t xml:space="preserve"> </w:t>
      </w:r>
    </w:p>
    <w:p w14:paraId="5EFD9FD8" w14:textId="77777777" w:rsidR="001D35D7" w:rsidRDefault="001D35D7">
      <w:pPr>
        <w:rPr>
          <w:rFonts w:ascii="Times New Roman" w:hAnsi="Times New Roman"/>
          <w:sz w:val="22"/>
          <w:szCs w:val="22"/>
        </w:rPr>
      </w:pPr>
      <w:r>
        <w:rPr>
          <w:rFonts w:ascii="Times New Roman" w:hAnsi="Times New Roman"/>
          <w:sz w:val="22"/>
          <w:szCs w:val="22"/>
        </w:rPr>
        <w:t>L</w:t>
      </w:r>
      <w:r w:rsidRPr="00456E92">
        <w:rPr>
          <w:rFonts w:ascii="Times New Roman" w:hAnsi="Times New Roman"/>
          <w:sz w:val="22"/>
          <w:szCs w:val="22"/>
        </w:rPr>
        <w:t>and mov</w:t>
      </w:r>
      <w:r>
        <w:rPr>
          <w:rFonts w:ascii="Times New Roman" w:hAnsi="Times New Roman"/>
          <w:sz w:val="22"/>
          <w:szCs w:val="22"/>
        </w:rPr>
        <w:t>es</w:t>
      </w:r>
      <w:r w:rsidRPr="00456E92">
        <w:rPr>
          <w:rFonts w:ascii="Times New Roman" w:hAnsi="Times New Roman"/>
          <w:sz w:val="22"/>
          <w:szCs w:val="22"/>
        </w:rPr>
        <w:t xml:space="preserve"> to cropland from pasture</w:t>
      </w:r>
      <w:r>
        <w:rPr>
          <w:rFonts w:ascii="Times New Roman" w:hAnsi="Times New Roman"/>
          <w:sz w:val="22"/>
          <w:szCs w:val="22"/>
        </w:rPr>
        <w:t>land first</w:t>
      </w:r>
      <w:ins w:id="91" w:author="mcleary" w:date="2012-11-09T16:33:00Z">
        <w:r w:rsidR="00B219A8">
          <w:rPr>
            <w:rFonts w:ascii="Times New Roman" w:hAnsi="Times New Roman"/>
            <w:sz w:val="22"/>
            <w:szCs w:val="22"/>
          </w:rPr>
          <w:t>,</w:t>
        </w:r>
      </w:ins>
      <w:r w:rsidRPr="00456E92">
        <w:rPr>
          <w:rFonts w:ascii="Times New Roman" w:hAnsi="Times New Roman"/>
          <w:sz w:val="22"/>
          <w:szCs w:val="22"/>
        </w:rPr>
        <w:t xml:space="preserve"> and then from available land (i.e., forest and grassland)</w:t>
      </w:r>
      <w:r>
        <w:rPr>
          <w:rFonts w:ascii="Times New Roman" w:hAnsi="Times New Roman"/>
          <w:sz w:val="22"/>
          <w:szCs w:val="22"/>
        </w:rPr>
        <w:t xml:space="preserve"> as shown in t</w:t>
      </w:r>
      <w:r w:rsidRPr="00456E92">
        <w:rPr>
          <w:rFonts w:ascii="Times New Roman" w:hAnsi="Times New Roman"/>
          <w:sz w:val="22"/>
          <w:szCs w:val="22"/>
        </w:rPr>
        <w:t>he HF scenario</w:t>
      </w:r>
      <w:r>
        <w:rPr>
          <w:rFonts w:ascii="Times New Roman" w:hAnsi="Times New Roman"/>
          <w:sz w:val="22"/>
          <w:szCs w:val="22"/>
        </w:rPr>
        <w:t xml:space="preserve"> in figure 3</w:t>
      </w:r>
      <w:r w:rsidRPr="00456E92">
        <w:rPr>
          <w:rFonts w:ascii="Times New Roman" w:hAnsi="Times New Roman"/>
          <w:sz w:val="22"/>
          <w:szCs w:val="22"/>
        </w:rPr>
        <w:t xml:space="preserve">. </w:t>
      </w:r>
      <w:r w:rsidR="00C9215C">
        <w:rPr>
          <w:rFonts w:ascii="Times New Roman" w:hAnsi="Times New Roman"/>
          <w:sz w:val="22"/>
          <w:szCs w:val="22"/>
        </w:rPr>
        <w:t xml:space="preserve">Table 4 lists the percent change in land use between the HF and other alternative scenarios and the BAU scenario. </w:t>
      </w:r>
      <w:r w:rsidR="006D5ED0">
        <w:rPr>
          <w:rFonts w:ascii="Times New Roman" w:hAnsi="Times New Roman"/>
          <w:sz w:val="22"/>
          <w:szCs w:val="22"/>
        </w:rPr>
        <w:t>In the HF scenario,</w:t>
      </w:r>
      <w:r w:rsidRPr="00456E92">
        <w:rPr>
          <w:rFonts w:ascii="Times New Roman" w:hAnsi="Times New Roman"/>
          <w:sz w:val="22"/>
          <w:szCs w:val="22"/>
        </w:rPr>
        <w:t xml:space="preserve"> cropland increases by about 1</w:t>
      </w:r>
      <w:r w:rsidR="002C647D">
        <w:rPr>
          <w:rFonts w:ascii="Times New Roman" w:hAnsi="Times New Roman"/>
          <w:sz w:val="22"/>
          <w:szCs w:val="22"/>
        </w:rPr>
        <w:t>5</w:t>
      </w:r>
      <w:r w:rsidRPr="00456E92">
        <w:rPr>
          <w:rFonts w:ascii="Times New Roman" w:hAnsi="Times New Roman"/>
          <w:sz w:val="22"/>
          <w:szCs w:val="22"/>
        </w:rPr>
        <w:t>% globally by the end of the simulation</w:t>
      </w:r>
      <w:r>
        <w:rPr>
          <w:rFonts w:ascii="Times New Roman" w:hAnsi="Times New Roman"/>
          <w:sz w:val="22"/>
          <w:szCs w:val="22"/>
        </w:rPr>
        <w:t xml:space="preserve"> </w:t>
      </w:r>
      <w:r w:rsidR="006D5ED0">
        <w:rPr>
          <w:rFonts w:ascii="Times New Roman" w:hAnsi="Times New Roman"/>
          <w:sz w:val="22"/>
          <w:szCs w:val="22"/>
        </w:rPr>
        <w:t xml:space="preserve">in order </w:t>
      </w:r>
      <w:r>
        <w:rPr>
          <w:rFonts w:ascii="Times New Roman" w:hAnsi="Times New Roman"/>
          <w:sz w:val="22"/>
          <w:szCs w:val="22"/>
        </w:rPr>
        <w:t>to meet growing demand for food products</w:t>
      </w:r>
      <w:r w:rsidR="008C4094">
        <w:rPr>
          <w:rFonts w:ascii="Times New Roman" w:hAnsi="Times New Roman"/>
          <w:sz w:val="22"/>
          <w:szCs w:val="22"/>
        </w:rPr>
        <w:t xml:space="preserve"> compared to BAU</w:t>
      </w:r>
      <w:r w:rsidRPr="00456E92">
        <w:rPr>
          <w:rFonts w:ascii="Times New Roman" w:hAnsi="Times New Roman"/>
          <w:sz w:val="22"/>
          <w:szCs w:val="22"/>
        </w:rPr>
        <w:t xml:space="preserve">. US cropland expansion to meet rising food requirements occurs mostly at the expense of available </w:t>
      </w:r>
      <w:r w:rsidR="007D3EB2">
        <w:rPr>
          <w:rFonts w:ascii="Times New Roman" w:hAnsi="Times New Roman"/>
          <w:sz w:val="22"/>
          <w:szCs w:val="22"/>
        </w:rPr>
        <w:t>forest and grassland</w:t>
      </w:r>
      <w:r w:rsidRPr="00456E92">
        <w:rPr>
          <w:rFonts w:ascii="Times New Roman" w:hAnsi="Times New Roman"/>
          <w:sz w:val="22"/>
          <w:szCs w:val="22"/>
        </w:rPr>
        <w:t xml:space="preserve"> but also </w:t>
      </w:r>
      <w:r w:rsidR="009C709C">
        <w:rPr>
          <w:rFonts w:ascii="Times New Roman" w:hAnsi="Times New Roman"/>
          <w:sz w:val="22"/>
          <w:szCs w:val="22"/>
        </w:rPr>
        <w:t xml:space="preserve">involves </w:t>
      </w:r>
      <w:r w:rsidRPr="00456E92">
        <w:rPr>
          <w:rFonts w:ascii="Times New Roman" w:hAnsi="Times New Roman"/>
          <w:sz w:val="22"/>
          <w:szCs w:val="22"/>
        </w:rPr>
        <w:t xml:space="preserve">some pastureland. In the ROW, cropland expansion occurs </w:t>
      </w:r>
      <w:r w:rsidR="007D3EB2">
        <w:rPr>
          <w:rFonts w:ascii="Times New Roman" w:hAnsi="Times New Roman"/>
          <w:sz w:val="22"/>
          <w:szCs w:val="22"/>
        </w:rPr>
        <w:t xml:space="preserve">almost </w:t>
      </w:r>
      <w:r w:rsidRPr="00456E92">
        <w:rPr>
          <w:rFonts w:ascii="Times New Roman" w:hAnsi="Times New Roman"/>
          <w:sz w:val="22"/>
          <w:szCs w:val="22"/>
        </w:rPr>
        <w:t>exclusi</w:t>
      </w:r>
      <w:r w:rsidR="00017564">
        <w:rPr>
          <w:rFonts w:ascii="Times New Roman" w:hAnsi="Times New Roman"/>
          <w:sz w:val="22"/>
          <w:szCs w:val="22"/>
        </w:rPr>
        <w:t xml:space="preserve">vely on </w:t>
      </w:r>
      <w:r w:rsidR="007D3EB2">
        <w:rPr>
          <w:rFonts w:ascii="Times New Roman" w:hAnsi="Times New Roman"/>
          <w:sz w:val="22"/>
          <w:szCs w:val="22"/>
        </w:rPr>
        <w:t>forest and grassland</w:t>
      </w:r>
      <w:r w:rsidR="00017564">
        <w:rPr>
          <w:rFonts w:ascii="Times New Roman" w:hAnsi="Times New Roman"/>
          <w:sz w:val="22"/>
          <w:szCs w:val="22"/>
        </w:rPr>
        <w:t xml:space="preserve"> land. Pasture</w:t>
      </w:r>
      <w:r w:rsidRPr="00456E92">
        <w:rPr>
          <w:rFonts w:ascii="Times New Roman" w:hAnsi="Times New Roman"/>
          <w:sz w:val="22"/>
          <w:szCs w:val="22"/>
        </w:rPr>
        <w:t>land in the ROW increases to help supply higher meat requirements. A similar dynamic is not observed in the US because high</w:t>
      </w:r>
      <w:r>
        <w:rPr>
          <w:rFonts w:ascii="Times New Roman" w:hAnsi="Times New Roman"/>
          <w:sz w:val="22"/>
          <w:szCs w:val="22"/>
        </w:rPr>
        <w:t>-</w:t>
      </w:r>
      <w:r w:rsidRPr="00456E92">
        <w:rPr>
          <w:rFonts w:ascii="Times New Roman" w:hAnsi="Times New Roman"/>
          <w:sz w:val="22"/>
          <w:szCs w:val="22"/>
        </w:rPr>
        <w:t>land</w:t>
      </w:r>
      <w:r>
        <w:rPr>
          <w:rFonts w:ascii="Times New Roman" w:hAnsi="Times New Roman"/>
          <w:sz w:val="22"/>
          <w:szCs w:val="22"/>
        </w:rPr>
        <w:t>-</w:t>
      </w:r>
      <w:r w:rsidRPr="00456E92">
        <w:rPr>
          <w:rFonts w:ascii="Times New Roman" w:hAnsi="Times New Roman"/>
          <w:sz w:val="22"/>
          <w:szCs w:val="22"/>
        </w:rPr>
        <w:t xml:space="preserve">intensity meat consumption relative to other meat commodities </w:t>
      </w:r>
      <w:r w:rsidR="00591B50">
        <w:rPr>
          <w:rFonts w:ascii="Times New Roman" w:hAnsi="Times New Roman"/>
          <w:sz w:val="22"/>
          <w:szCs w:val="22"/>
        </w:rPr>
        <w:t>is projected to</w:t>
      </w:r>
      <w:r>
        <w:rPr>
          <w:rFonts w:ascii="Times New Roman" w:hAnsi="Times New Roman"/>
          <w:sz w:val="22"/>
          <w:szCs w:val="22"/>
        </w:rPr>
        <w:t xml:space="preserve"> decline</w:t>
      </w:r>
      <w:r w:rsidRPr="00456E92">
        <w:rPr>
          <w:rFonts w:ascii="Times New Roman" w:hAnsi="Times New Roman"/>
          <w:sz w:val="22"/>
          <w:szCs w:val="22"/>
        </w:rPr>
        <w:t xml:space="preserve"> </w:t>
      </w:r>
      <w:r w:rsidR="00591B50">
        <w:rPr>
          <w:rFonts w:ascii="Times New Roman" w:hAnsi="Times New Roman"/>
          <w:sz w:val="22"/>
          <w:szCs w:val="22"/>
        </w:rPr>
        <w:t>(</w:t>
      </w:r>
      <w:r w:rsidRPr="00456E92">
        <w:rPr>
          <w:rFonts w:ascii="Times New Roman" w:hAnsi="Times New Roman"/>
          <w:bCs/>
          <w:sz w:val="22"/>
          <w:szCs w:val="22"/>
        </w:rPr>
        <w:t>Alexandratos and Bruinsma 2012).</w:t>
      </w:r>
      <w:r w:rsidR="00871DA3">
        <w:rPr>
          <w:rFonts w:ascii="Times New Roman" w:hAnsi="Times New Roman"/>
          <w:bCs/>
          <w:sz w:val="22"/>
          <w:szCs w:val="22"/>
        </w:rPr>
        <w:t xml:space="preserve"> </w:t>
      </w:r>
      <w:r w:rsidR="007D3EB2">
        <w:rPr>
          <w:rFonts w:ascii="Times New Roman" w:hAnsi="Times New Roman"/>
          <w:bCs/>
          <w:sz w:val="22"/>
          <w:szCs w:val="22"/>
        </w:rPr>
        <w:t xml:space="preserve">These trends are offset in the HF scenario, but the results are </w:t>
      </w:r>
      <w:ins w:id="92" w:author="mcleary" w:date="2012-11-09T16:34:00Z">
        <w:r w:rsidR="00B219A8">
          <w:rPr>
            <w:rFonts w:ascii="Times New Roman" w:hAnsi="Times New Roman"/>
            <w:bCs/>
            <w:sz w:val="22"/>
            <w:szCs w:val="22"/>
          </w:rPr>
          <w:t xml:space="preserve"> a </w:t>
        </w:r>
      </w:ins>
      <w:r w:rsidR="007D3EB2">
        <w:rPr>
          <w:rFonts w:ascii="Times New Roman" w:hAnsi="Times New Roman"/>
          <w:bCs/>
          <w:sz w:val="22"/>
          <w:szCs w:val="22"/>
        </w:rPr>
        <w:t xml:space="preserve">static rather than </w:t>
      </w:r>
      <w:ins w:id="93" w:author="mcleary" w:date="2012-11-09T16:35:00Z">
        <w:r w:rsidR="00B219A8">
          <w:rPr>
            <w:rFonts w:ascii="Times New Roman" w:hAnsi="Times New Roman"/>
            <w:bCs/>
            <w:sz w:val="22"/>
            <w:szCs w:val="22"/>
          </w:rPr>
          <w:t xml:space="preserve"> a </w:t>
        </w:r>
      </w:ins>
      <w:r w:rsidR="007D3EB2">
        <w:rPr>
          <w:rFonts w:ascii="Times New Roman" w:hAnsi="Times New Roman"/>
          <w:bCs/>
          <w:sz w:val="22"/>
          <w:szCs w:val="22"/>
        </w:rPr>
        <w:t xml:space="preserve">growing consumption of high-land intensity meat as seen in ROW. </w:t>
      </w:r>
      <w:r w:rsidR="00871DA3">
        <w:rPr>
          <w:rFonts w:ascii="Times New Roman" w:hAnsi="Times New Roman"/>
          <w:bCs/>
          <w:sz w:val="22"/>
          <w:szCs w:val="22"/>
        </w:rPr>
        <w:t xml:space="preserve">Alexandratos and Bruinsma (2012) diet trends are </w:t>
      </w:r>
      <w:r w:rsidR="009C709C">
        <w:rPr>
          <w:rFonts w:ascii="Times New Roman" w:hAnsi="Times New Roman"/>
          <w:bCs/>
          <w:sz w:val="22"/>
          <w:szCs w:val="22"/>
        </w:rPr>
        <w:t>model-</w:t>
      </w:r>
      <w:r w:rsidR="00871DA3">
        <w:rPr>
          <w:rFonts w:ascii="Times New Roman" w:hAnsi="Times New Roman"/>
          <w:bCs/>
          <w:sz w:val="22"/>
          <w:szCs w:val="22"/>
        </w:rPr>
        <w:t xml:space="preserve">based on </w:t>
      </w:r>
      <w:r w:rsidR="00591B50">
        <w:rPr>
          <w:rFonts w:ascii="Times New Roman" w:hAnsi="Times New Roman"/>
          <w:bCs/>
          <w:sz w:val="22"/>
          <w:szCs w:val="22"/>
        </w:rPr>
        <w:t xml:space="preserve">historical </w:t>
      </w:r>
      <w:r w:rsidR="00724F84">
        <w:rPr>
          <w:rFonts w:ascii="Times New Roman" w:hAnsi="Times New Roman"/>
          <w:bCs/>
          <w:sz w:val="22"/>
          <w:szCs w:val="22"/>
        </w:rPr>
        <w:t xml:space="preserve">data and </w:t>
      </w:r>
      <w:r w:rsidR="00871DA3">
        <w:rPr>
          <w:rFonts w:ascii="Times New Roman" w:hAnsi="Times New Roman"/>
          <w:bCs/>
          <w:sz w:val="22"/>
          <w:szCs w:val="22"/>
        </w:rPr>
        <w:t>die</w:t>
      </w:r>
      <w:r w:rsidR="009C709C">
        <w:rPr>
          <w:rFonts w:ascii="Times New Roman" w:hAnsi="Times New Roman"/>
          <w:bCs/>
          <w:sz w:val="22"/>
          <w:szCs w:val="22"/>
        </w:rPr>
        <w:t>tary trajectories of other meat-</w:t>
      </w:r>
      <w:r w:rsidR="00871DA3">
        <w:rPr>
          <w:rFonts w:ascii="Times New Roman" w:hAnsi="Times New Roman"/>
          <w:bCs/>
          <w:sz w:val="22"/>
          <w:szCs w:val="22"/>
        </w:rPr>
        <w:t>consuming developed countries.</w:t>
      </w:r>
    </w:p>
    <w:p w14:paraId="42EA0A5E" w14:textId="77777777" w:rsidR="001D35D7" w:rsidRDefault="001D35D7">
      <w:pPr>
        <w:rPr>
          <w:rFonts w:ascii="Times New Roman" w:hAnsi="Times New Roman"/>
          <w:sz w:val="22"/>
          <w:szCs w:val="22"/>
        </w:rPr>
      </w:pPr>
      <w:r>
        <w:rPr>
          <w:rFonts w:ascii="Times New Roman" w:hAnsi="Times New Roman"/>
          <w:sz w:val="22"/>
          <w:szCs w:val="22"/>
        </w:rPr>
        <w:t>C</w:t>
      </w:r>
      <w:r w:rsidRPr="00456E92">
        <w:rPr>
          <w:rFonts w:ascii="Times New Roman" w:hAnsi="Times New Roman"/>
          <w:sz w:val="22"/>
          <w:szCs w:val="22"/>
        </w:rPr>
        <w:t xml:space="preserve">ropland </w:t>
      </w:r>
      <w:r>
        <w:rPr>
          <w:rFonts w:ascii="Times New Roman" w:hAnsi="Times New Roman"/>
          <w:sz w:val="22"/>
          <w:szCs w:val="22"/>
        </w:rPr>
        <w:t>e</w:t>
      </w:r>
      <w:r w:rsidRPr="00456E92">
        <w:rPr>
          <w:rFonts w:ascii="Times New Roman" w:hAnsi="Times New Roman"/>
          <w:sz w:val="22"/>
          <w:szCs w:val="22"/>
        </w:rPr>
        <w:t>xpand</w:t>
      </w:r>
      <w:r>
        <w:rPr>
          <w:rFonts w:ascii="Times New Roman" w:hAnsi="Times New Roman"/>
          <w:sz w:val="22"/>
          <w:szCs w:val="22"/>
        </w:rPr>
        <w:t>s</w:t>
      </w:r>
      <w:r w:rsidRPr="00456E92">
        <w:rPr>
          <w:rFonts w:ascii="Times New Roman" w:hAnsi="Times New Roman"/>
          <w:sz w:val="22"/>
          <w:szCs w:val="22"/>
        </w:rPr>
        <w:t xml:space="preserve"> more significantly </w:t>
      </w:r>
      <w:r>
        <w:rPr>
          <w:rFonts w:ascii="Times New Roman" w:hAnsi="Times New Roman"/>
          <w:sz w:val="22"/>
          <w:szCs w:val="22"/>
        </w:rPr>
        <w:t xml:space="preserve">in the HB scenario than in the HF scenario </w:t>
      </w:r>
      <w:r w:rsidRPr="00456E92">
        <w:rPr>
          <w:rFonts w:ascii="Times New Roman" w:hAnsi="Times New Roman"/>
          <w:sz w:val="22"/>
          <w:szCs w:val="22"/>
        </w:rPr>
        <w:t xml:space="preserve">to meet the high demand for </w:t>
      </w:r>
      <w:r>
        <w:rPr>
          <w:rFonts w:ascii="Times New Roman" w:hAnsi="Times New Roman"/>
          <w:sz w:val="22"/>
          <w:szCs w:val="22"/>
        </w:rPr>
        <w:t xml:space="preserve">biofuels and there are </w:t>
      </w:r>
      <w:r w:rsidRPr="00456E92">
        <w:rPr>
          <w:rFonts w:ascii="Times New Roman" w:hAnsi="Times New Roman"/>
          <w:sz w:val="22"/>
          <w:szCs w:val="22"/>
        </w:rPr>
        <w:t xml:space="preserve">different </w:t>
      </w:r>
      <w:r>
        <w:rPr>
          <w:rFonts w:ascii="Times New Roman" w:hAnsi="Times New Roman"/>
          <w:sz w:val="22"/>
          <w:szCs w:val="22"/>
        </w:rPr>
        <w:t xml:space="preserve">land use </w:t>
      </w:r>
      <w:r w:rsidRPr="00456E92">
        <w:rPr>
          <w:rFonts w:ascii="Times New Roman" w:hAnsi="Times New Roman"/>
          <w:sz w:val="22"/>
          <w:szCs w:val="22"/>
        </w:rPr>
        <w:t xml:space="preserve">tradeoffs. </w:t>
      </w:r>
      <w:r>
        <w:rPr>
          <w:rFonts w:ascii="Times New Roman" w:hAnsi="Times New Roman"/>
          <w:sz w:val="22"/>
          <w:szCs w:val="22"/>
        </w:rPr>
        <w:t>Globally</w:t>
      </w:r>
      <w:r w:rsidR="009C709C">
        <w:rPr>
          <w:rFonts w:ascii="Times New Roman" w:hAnsi="Times New Roman"/>
          <w:sz w:val="22"/>
          <w:szCs w:val="22"/>
        </w:rPr>
        <w:t>,</w:t>
      </w:r>
      <w:r>
        <w:rPr>
          <w:rFonts w:ascii="Times New Roman" w:hAnsi="Times New Roman"/>
          <w:sz w:val="22"/>
          <w:szCs w:val="22"/>
        </w:rPr>
        <w:t xml:space="preserve"> ab</w:t>
      </w:r>
      <w:r w:rsidRPr="00456E92">
        <w:rPr>
          <w:rFonts w:ascii="Times New Roman" w:hAnsi="Times New Roman"/>
          <w:sz w:val="22"/>
          <w:szCs w:val="22"/>
        </w:rPr>
        <w:t xml:space="preserve">out 700 million ha of land </w:t>
      </w:r>
      <w:r>
        <w:rPr>
          <w:rFonts w:ascii="Times New Roman" w:hAnsi="Times New Roman"/>
          <w:sz w:val="22"/>
          <w:szCs w:val="22"/>
        </w:rPr>
        <w:t>is</w:t>
      </w:r>
      <w:r w:rsidRPr="00456E92">
        <w:rPr>
          <w:rFonts w:ascii="Times New Roman" w:hAnsi="Times New Roman"/>
          <w:sz w:val="22"/>
          <w:szCs w:val="22"/>
        </w:rPr>
        <w:t xml:space="preserve"> required </w:t>
      </w:r>
      <w:r>
        <w:rPr>
          <w:rFonts w:ascii="Times New Roman" w:hAnsi="Times New Roman"/>
          <w:sz w:val="22"/>
          <w:szCs w:val="22"/>
        </w:rPr>
        <w:t>to meet the high biofuel requirements</w:t>
      </w:r>
      <w:r w:rsidRPr="00456E92">
        <w:rPr>
          <w:rFonts w:ascii="Times New Roman" w:hAnsi="Times New Roman"/>
          <w:sz w:val="22"/>
          <w:szCs w:val="22"/>
        </w:rPr>
        <w:t xml:space="preserve">. </w:t>
      </w:r>
      <w:r w:rsidR="007B1AFE">
        <w:rPr>
          <w:rFonts w:ascii="Times New Roman" w:hAnsi="Times New Roman"/>
          <w:sz w:val="22"/>
          <w:szCs w:val="22"/>
        </w:rPr>
        <w:t>In the H</w:t>
      </w:r>
      <w:r w:rsidR="002C647D">
        <w:rPr>
          <w:rFonts w:ascii="Times New Roman" w:hAnsi="Times New Roman"/>
          <w:sz w:val="22"/>
          <w:szCs w:val="22"/>
        </w:rPr>
        <w:t>B</w:t>
      </w:r>
      <w:r w:rsidR="007B1AFE">
        <w:rPr>
          <w:rFonts w:ascii="Times New Roman" w:hAnsi="Times New Roman"/>
          <w:sz w:val="22"/>
          <w:szCs w:val="22"/>
        </w:rPr>
        <w:t xml:space="preserve"> scenario (Table 4),</w:t>
      </w:r>
      <w:r w:rsidR="006D5ED0">
        <w:rPr>
          <w:rFonts w:ascii="Times New Roman" w:hAnsi="Times New Roman"/>
          <w:sz w:val="22"/>
          <w:szCs w:val="22"/>
        </w:rPr>
        <w:t xml:space="preserve"> </w:t>
      </w:r>
      <w:r w:rsidRPr="00456E92">
        <w:rPr>
          <w:rFonts w:ascii="Times New Roman" w:hAnsi="Times New Roman"/>
          <w:sz w:val="22"/>
          <w:szCs w:val="22"/>
        </w:rPr>
        <w:t xml:space="preserve">US cropland area </w:t>
      </w:r>
      <w:r w:rsidR="007B1AFE">
        <w:rPr>
          <w:rFonts w:ascii="Times New Roman" w:hAnsi="Times New Roman"/>
          <w:sz w:val="22"/>
          <w:szCs w:val="22"/>
        </w:rPr>
        <w:t>increase</w:t>
      </w:r>
      <w:r w:rsidR="007B1AFE" w:rsidRPr="00456E92">
        <w:rPr>
          <w:rFonts w:ascii="Times New Roman" w:hAnsi="Times New Roman"/>
          <w:sz w:val="22"/>
          <w:szCs w:val="22"/>
        </w:rPr>
        <w:t xml:space="preserve">s </w:t>
      </w:r>
      <w:r w:rsidRPr="00456E92">
        <w:rPr>
          <w:rFonts w:ascii="Times New Roman" w:hAnsi="Times New Roman"/>
          <w:sz w:val="22"/>
          <w:szCs w:val="22"/>
        </w:rPr>
        <w:t xml:space="preserve">by about </w:t>
      </w:r>
      <w:r w:rsidR="004601A0">
        <w:rPr>
          <w:rFonts w:ascii="Times New Roman" w:hAnsi="Times New Roman"/>
          <w:sz w:val="22"/>
          <w:szCs w:val="22"/>
        </w:rPr>
        <w:t>4</w:t>
      </w:r>
      <w:r w:rsidRPr="00456E92">
        <w:rPr>
          <w:rFonts w:ascii="Times New Roman" w:hAnsi="Times New Roman"/>
          <w:sz w:val="22"/>
          <w:szCs w:val="22"/>
        </w:rPr>
        <w:t xml:space="preserve">0% and the ROW cropland </w:t>
      </w:r>
      <w:r>
        <w:rPr>
          <w:rFonts w:ascii="Times New Roman" w:hAnsi="Times New Roman"/>
          <w:sz w:val="22"/>
          <w:szCs w:val="22"/>
        </w:rPr>
        <w:t>area</w:t>
      </w:r>
      <w:r w:rsidRPr="00456E92">
        <w:rPr>
          <w:rFonts w:ascii="Times New Roman" w:hAnsi="Times New Roman"/>
          <w:sz w:val="22"/>
          <w:szCs w:val="22"/>
        </w:rPr>
        <w:t xml:space="preserve"> by about 25% by the end of the simulation</w:t>
      </w:r>
      <w:r w:rsidR="007B1AFE">
        <w:rPr>
          <w:rFonts w:ascii="Times New Roman" w:hAnsi="Times New Roman"/>
          <w:sz w:val="22"/>
          <w:szCs w:val="22"/>
        </w:rPr>
        <w:t>, compared to BAU.</w:t>
      </w:r>
      <w:r w:rsidRPr="00456E92">
        <w:rPr>
          <w:rFonts w:ascii="Times New Roman" w:hAnsi="Times New Roman"/>
          <w:sz w:val="22"/>
          <w:szCs w:val="22"/>
        </w:rPr>
        <w:t xml:space="preserve"> </w:t>
      </w:r>
      <w:r w:rsidR="005E7C1F">
        <w:rPr>
          <w:rFonts w:ascii="Times New Roman" w:hAnsi="Times New Roman"/>
          <w:sz w:val="22"/>
          <w:szCs w:val="22"/>
        </w:rPr>
        <w:t xml:space="preserve">In the </w:t>
      </w:r>
      <w:r w:rsidR="005E7C1F">
        <w:rPr>
          <w:rFonts w:ascii="Times New Roman" w:hAnsi="Times New Roman"/>
          <w:sz w:val="22"/>
          <w:szCs w:val="22"/>
        </w:rPr>
        <w:lastRenderedPageBreak/>
        <w:t xml:space="preserve">HB scenario, </w:t>
      </w:r>
      <w:r w:rsidRPr="00456E92">
        <w:rPr>
          <w:rFonts w:ascii="Times New Roman" w:hAnsi="Times New Roman"/>
          <w:sz w:val="22"/>
          <w:szCs w:val="22"/>
        </w:rPr>
        <w:t xml:space="preserve">US cropland </w:t>
      </w:r>
      <w:r w:rsidR="00591B50">
        <w:rPr>
          <w:rFonts w:ascii="Times New Roman" w:hAnsi="Times New Roman"/>
          <w:sz w:val="22"/>
          <w:szCs w:val="22"/>
        </w:rPr>
        <w:t xml:space="preserve">expands onto pastureland, and </w:t>
      </w:r>
      <w:r w:rsidR="007D3EB2">
        <w:rPr>
          <w:rFonts w:ascii="Times New Roman" w:hAnsi="Times New Roman"/>
          <w:sz w:val="22"/>
          <w:szCs w:val="22"/>
        </w:rPr>
        <w:t>also</w:t>
      </w:r>
      <w:r w:rsidR="00591B50">
        <w:rPr>
          <w:rFonts w:ascii="Times New Roman" w:hAnsi="Times New Roman"/>
          <w:sz w:val="22"/>
          <w:szCs w:val="22"/>
        </w:rPr>
        <w:t xml:space="preserve"> available land t</w:t>
      </w:r>
      <w:r w:rsidR="00115A7E">
        <w:rPr>
          <w:rFonts w:ascii="Times New Roman" w:hAnsi="Times New Roman"/>
          <w:sz w:val="22"/>
          <w:szCs w:val="22"/>
        </w:rPr>
        <w:t>o pasture</w:t>
      </w:r>
      <w:r w:rsidR="009C709C">
        <w:rPr>
          <w:rFonts w:ascii="Times New Roman" w:hAnsi="Times New Roman"/>
          <w:sz w:val="22"/>
          <w:szCs w:val="22"/>
        </w:rPr>
        <w:t>land</w:t>
      </w:r>
      <w:r w:rsidR="00115A7E">
        <w:rPr>
          <w:rFonts w:ascii="Times New Roman" w:hAnsi="Times New Roman"/>
          <w:sz w:val="22"/>
          <w:szCs w:val="22"/>
        </w:rPr>
        <w:t xml:space="preserve"> </w:t>
      </w:r>
      <w:r w:rsidR="007D3EB2">
        <w:rPr>
          <w:rFonts w:ascii="Times New Roman" w:hAnsi="Times New Roman"/>
          <w:sz w:val="22"/>
          <w:szCs w:val="22"/>
        </w:rPr>
        <w:t>to</w:t>
      </w:r>
      <w:r w:rsidR="00591B50">
        <w:rPr>
          <w:rFonts w:ascii="Times New Roman" w:hAnsi="Times New Roman"/>
          <w:sz w:val="22"/>
          <w:szCs w:val="22"/>
        </w:rPr>
        <w:t xml:space="preserve"> compensate</w:t>
      </w:r>
      <w:r w:rsidRPr="00456E92">
        <w:rPr>
          <w:rFonts w:ascii="Times New Roman" w:hAnsi="Times New Roman"/>
          <w:sz w:val="22"/>
          <w:szCs w:val="22"/>
        </w:rPr>
        <w:t xml:space="preserve">. </w:t>
      </w:r>
      <w:r w:rsidR="00643241">
        <w:rPr>
          <w:rFonts w:ascii="Times New Roman" w:hAnsi="Times New Roman"/>
          <w:sz w:val="22"/>
          <w:szCs w:val="22"/>
        </w:rPr>
        <w:t>T</w:t>
      </w:r>
      <w:r w:rsidR="00643241" w:rsidRPr="00456E92">
        <w:rPr>
          <w:rFonts w:ascii="Times New Roman" w:hAnsi="Times New Roman"/>
          <w:sz w:val="22"/>
          <w:szCs w:val="22"/>
        </w:rPr>
        <w:t>he ROW</w:t>
      </w:r>
      <w:r w:rsidR="00643241">
        <w:rPr>
          <w:rFonts w:ascii="Times New Roman" w:hAnsi="Times New Roman"/>
          <w:sz w:val="22"/>
          <w:szCs w:val="22"/>
        </w:rPr>
        <w:t xml:space="preserve"> cropland expansion follows this same trend, so </w:t>
      </w:r>
      <w:r w:rsidR="00643241" w:rsidRPr="00456E92">
        <w:rPr>
          <w:rFonts w:ascii="Times New Roman" w:hAnsi="Times New Roman"/>
          <w:sz w:val="22"/>
          <w:szCs w:val="22"/>
        </w:rPr>
        <w:t>compared to the HF scenario</w:t>
      </w:r>
      <w:r w:rsidR="00643241">
        <w:rPr>
          <w:rFonts w:ascii="Times New Roman" w:hAnsi="Times New Roman"/>
          <w:sz w:val="22"/>
          <w:szCs w:val="22"/>
        </w:rPr>
        <w:t>,</w:t>
      </w:r>
      <w:r w:rsidR="00643241" w:rsidRPr="00456E92">
        <w:rPr>
          <w:rFonts w:ascii="Times New Roman" w:hAnsi="Times New Roman"/>
          <w:sz w:val="22"/>
          <w:szCs w:val="22"/>
        </w:rPr>
        <w:t xml:space="preserve"> much less available land is actually used. </w:t>
      </w:r>
      <w:r w:rsidRPr="00456E92">
        <w:rPr>
          <w:rFonts w:ascii="Times New Roman" w:hAnsi="Times New Roman"/>
          <w:sz w:val="22"/>
          <w:szCs w:val="22"/>
        </w:rPr>
        <w:t xml:space="preserve"> </w:t>
      </w:r>
    </w:p>
    <w:p w14:paraId="279C9D61" w14:textId="77777777" w:rsidR="001D35D7" w:rsidRDefault="001D35D7">
      <w:pPr>
        <w:rPr>
          <w:rFonts w:ascii="Times New Roman" w:hAnsi="Times New Roman"/>
          <w:sz w:val="22"/>
          <w:szCs w:val="22"/>
        </w:rPr>
      </w:pPr>
      <w:r w:rsidRPr="00456E92">
        <w:rPr>
          <w:rFonts w:ascii="Times New Roman" w:hAnsi="Times New Roman"/>
          <w:sz w:val="22"/>
          <w:szCs w:val="22"/>
        </w:rPr>
        <w:t xml:space="preserve">The HFB scenario requires expansion into available land and pastureland to accommodate </w:t>
      </w:r>
      <w:r>
        <w:rPr>
          <w:rFonts w:ascii="Times New Roman" w:hAnsi="Times New Roman"/>
          <w:sz w:val="22"/>
          <w:szCs w:val="22"/>
        </w:rPr>
        <w:t xml:space="preserve">the </w:t>
      </w:r>
      <w:r w:rsidRPr="00456E92">
        <w:rPr>
          <w:rFonts w:ascii="Times New Roman" w:hAnsi="Times New Roman"/>
          <w:sz w:val="22"/>
          <w:szCs w:val="22"/>
        </w:rPr>
        <w:t xml:space="preserve">combined food and </w:t>
      </w:r>
      <w:r>
        <w:rPr>
          <w:rFonts w:ascii="Times New Roman" w:hAnsi="Times New Roman"/>
          <w:sz w:val="22"/>
          <w:szCs w:val="22"/>
        </w:rPr>
        <w:t>biofuel demand</w:t>
      </w:r>
      <w:r w:rsidR="009C709C">
        <w:rPr>
          <w:rFonts w:ascii="Times New Roman" w:hAnsi="Times New Roman"/>
          <w:sz w:val="22"/>
          <w:szCs w:val="22"/>
        </w:rPr>
        <w:t>,</w:t>
      </w:r>
      <w:r>
        <w:rPr>
          <w:rFonts w:ascii="Times New Roman" w:hAnsi="Times New Roman"/>
          <w:sz w:val="22"/>
          <w:szCs w:val="22"/>
        </w:rPr>
        <w:t xml:space="preserve"> as shown in figure 3. The b</w:t>
      </w:r>
      <w:r w:rsidRPr="00456E92">
        <w:rPr>
          <w:rFonts w:ascii="Times New Roman" w:hAnsi="Times New Roman"/>
          <w:sz w:val="22"/>
          <w:szCs w:val="22"/>
        </w:rPr>
        <w:t xml:space="preserve">asic trends and dynamics demonstrated in the high biofuel and </w:t>
      </w:r>
      <w:r>
        <w:rPr>
          <w:rFonts w:ascii="Times New Roman" w:hAnsi="Times New Roman"/>
          <w:sz w:val="22"/>
          <w:szCs w:val="22"/>
        </w:rPr>
        <w:t xml:space="preserve">high </w:t>
      </w:r>
      <w:r w:rsidRPr="00456E92">
        <w:rPr>
          <w:rFonts w:ascii="Times New Roman" w:hAnsi="Times New Roman"/>
          <w:sz w:val="22"/>
          <w:szCs w:val="22"/>
        </w:rPr>
        <w:t>food demand scenario are extended in the combined high food and biofuel demand scenario:</w:t>
      </w:r>
    </w:p>
    <w:p w14:paraId="3E4E54ED" w14:textId="77777777" w:rsidR="001D35D7" w:rsidRPr="00152EA4" w:rsidRDefault="001D35D7" w:rsidP="00EC1636">
      <w:pPr>
        <w:pStyle w:val="ListParagraph"/>
        <w:numPr>
          <w:ilvl w:val="0"/>
          <w:numId w:val="13"/>
        </w:numPr>
        <w:rPr>
          <w:rFonts w:ascii="Times New Roman" w:hAnsi="Times New Roman"/>
          <w:sz w:val="22"/>
          <w:szCs w:val="22"/>
        </w:rPr>
      </w:pPr>
      <w:r w:rsidRPr="00456E92">
        <w:rPr>
          <w:rFonts w:ascii="Times New Roman" w:hAnsi="Times New Roman"/>
          <w:sz w:val="22"/>
          <w:szCs w:val="22"/>
        </w:rPr>
        <w:t>Higher food or fuel demand recruits available land for agricultural production</w:t>
      </w:r>
    </w:p>
    <w:p w14:paraId="5E1CD4E6" w14:textId="77777777" w:rsidR="001D35D7" w:rsidRPr="00152EA4" w:rsidRDefault="00017564" w:rsidP="00EC1636">
      <w:pPr>
        <w:pStyle w:val="ListParagraph"/>
        <w:numPr>
          <w:ilvl w:val="0"/>
          <w:numId w:val="13"/>
        </w:numPr>
        <w:rPr>
          <w:rFonts w:ascii="Times New Roman" w:hAnsi="Times New Roman"/>
          <w:sz w:val="22"/>
          <w:szCs w:val="22"/>
        </w:rPr>
      </w:pPr>
      <w:r>
        <w:rPr>
          <w:rFonts w:ascii="Times New Roman" w:hAnsi="Times New Roman"/>
          <w:sz w:val="22"/>
          <w:szCs w:val="22"/>
        </w:rPr>
        <w:t>Relative changes in pasture</w:t>
      </w:r>
      <w:r w:rsidR="001D35D7" w:rsidRPr="00456E92">
        <w:rPr>
          <w:rFonts w:ascii="Times New Roman" w:hAnsi="Times New Roman"/>
          <w:sz w:val="22"/>
          <w:szCs w:val="22"/>
        </w:rPr>
        <w:t xml:space="preserve">land vs. crop land reflect changes in </w:t>
      </w:r>
      <w:r w:rsidR="001D35D7">
        <w:rPr>
          <w:rFonts w:ascii="Times New Roman" w:hAnsi="Times New Roman"/>
          <w:sz w:val="22"/>
          <w:szCs w:val="22"/>
        </w:rPr>
        <w:t xml:space="preserve">the </w:t>
      </w:r>
      <w:r w:rsidR="001D35D7" w:rsidRPr="00456E92">
        <w:rPr>
          <w:rFonts w:ascii="Times New Roman" w:hAnsi="Times New Roman"/>
          <w:sz w:val="22"/>
          <w:szCs w:val="22"/>
        </w:rPr>
        <w:t>relativ</w:t>
      </w:r>
      <w:r w:rsidR="009C709C">
        <w:rPr>
          <w:rFonts w:ascii="Times New Roman" w:hAnsi="Times New Roman"/>
          <w:sz w:val="22"/>
          <w:szCs w:val="22"/>
        </w:rPr>
        <w:t>e demand for meat vs. crops, as well as</w:t>
      </w:r>
      <w:r w:rsidR="001D35D7" w:rsidRPr="00456E92">
        <w:rPr>
          <w:rFonts w:ascii="Times New Roman" w:hAnsi="Times New Roman"/>
          <w:sz w:val="22"/>
          <w:szCs w:val="22"/>
        </w:rPr>
        <w:t xml:space="preserve"> changes in </w:t>
      </w:r>
      <w:r w:rsidR="001D35D7">
        <w:rPr>
          <w:rFonts w:ascii="Times New Roman" w:hAnsi="Times New Roman"/>
          <w:sz w:val="22"/>
          <w:szCs w:val="22"/>
        </w:rPr>
        <w:t xml:space="preserve">the </w:t>
      </w:r>
      <w:r w:rsidR="001D35D7" w:rsidRPr="00456E92">
        <w:rPr>
          <w:rFonts w:ascii="Times New Roman" w:hAnsi="Times New Roman"/>
          <w:sz w:val="22"/>
          <w:szCs w:val="22"/>
        </w:rPr>
        <w:t>type of meat demand</w:t>
      </w:r>
      <w:r w:rsidR="001D35D7">
        <w:rPr>
          <w:rFonts w:ascii="Times New Roman" w:hAnsi="Times New Roman"/>
          <w:sz w:val="22"/>
          <w:szCs w:val="22"/>
        </w:rPr>
        <w:t>ed</w:t>
      </w:r>
      <w:r w:rsidR="001D35D7" w:rsidRPr="00456E92">
        <w:rPr>
          <w:rFonts w:ascii="Times New Roman" w:hAnsi="Times New Roman"/>
          <w:sz w:val="22"/>
          <w:szCs w:val="22"/>
        </w:rPr>
        <w:t xml:space="preserve">. </w:t>
      </w:r>
    </w:p>
    <w:p w14:paraId="13205C5D" w14:textId="77777777" w:rsidR="001D35D7" w:rsidRPr="00152EA4" w:rsidRDefault="00017564" w:rsidP="00EC1636">
      <w:pPr>
        <w:pStyle w:val="ListParagraph"/>
        <w:numPr>
          <w:ilvl w:val="0"/>
          <w:numId w:val="13"/>
        </w:numPr>
        <w:rPr>
          <w:rFonts w:ascii="Times New Roman" w:hAnsi="Times New Roman"/>
          <w:sz w:val="22"/>
          <w:szCs w:val="22"/>
        </w:rPr>
      </w:pPr>
      <w:r>
        <w:rPr>
          <w:rFonts w:ascii="Times New Roman" w:hAnsi="Times New Roman"/>
          <w:sz w:val="22"/>
          <w:szCs w:val="22"/>
        </w:rPr>
        <w:t>Relative changes in pasture</w:t>
      </w:r>
      <w:r w:rsidR="001D35D7" w:rsidRPr="00456E92">
        <w:rPr>
          <w:rFonts w:ascii="Times New Roman" w:hAnsi="Times New Roman"/>
          <w:sz w:val="22"/>
          <w:szCs w:val="22"/>
        </w:rPr>
        <w:t>land vs. available land reflect food</w:t>
      </w:r>
      <w:r w:rsidR="001D35D7">
        <w:rPr>
          <w:rFonts w:ascii="Times New Roman" w:hAnsi="Times New Roman"/>
          <w:sz w:val="22"/>
          <w:szCs w:val="22"/>
        </w:rPr>
        <w:t xml:space="preserve"> (i.e., </w:t>
      </w:r>
      <w:r w:rsidR="001D35D7" w:rsidRPr="00456E92">
        <w:rPr>
          <w:rFonts w:ascii="Times New Roman" w:hAnsi="Times New Roman"/>
          <w:sz w:val="22"/>
          <w:szCs w:val="22"/>
        </w:rPr>
        <w:t>meat</w:t>
      </w:r>
      <w:r w:rsidR="001D35D7">
        <w:rPr>
          <w:rFonts w:ascii="Times New Roman" w:hAnsi="Times New Roman"/>
          <w:sz w:val="22"/>
          <w:szCs w:val="22"/>
        </w:rPr>
        <w:t>)</w:t>
      </w:r>
      <w:r w:rsidR="009D10D6">
        <w:rPr>
          <w:rFonts w:ascii="Times New Roman" w:hAnsi="Times New Roman"/>
          <w:sz w:val="22"/>
          <w:szCs w:val="22"/>
        </w:rPr>
        <w:t xml:space="preserve"> vs.</w:t>
      </w:r>
      <w:r w:rsidR="001D35D7" w:rsidRPr="00456E92">
        <w:rPr>
          <w:rFonts w:ascii="Times New Roman" w:hAnsi="Times New Roman"/>
          <w:sz w:val="22"/>
          <w:szCs w:val="22"/>
        </w:rPr>
        <w:t xml:space="preserve"> fuel demand, a</w:t>
      </w:r>
      <w:r w:rsidR="001D35D7">
        <w:rPr>
          <w:rFonts w:ascii="Times New Roman" w:hAnsi="Times New Roman"/>
          <w:sz w:val="22"/>
          <w:szCs w:val="22"/>
        </w:rPr>
        <w:t>s well as</w:t>
      </w:r>
      <w:r w:rsidR="001D35D7" w:rsidRPr="00456E92">
        <w:rPr>
          <w:rFonts w:ascii="Times New Roman" w:hAnsi="Times New Roman"/>
          <w:sz w:val="22"/>
          <w:szCs w:val="22"/>
        </w:rPr>
        <w:t xml:space="preserve"> competition over the use of </w:t>
      </w:r>
      <w:r>
        <w:rPr>
          <w:rFonts w:ascii="Times New Roman" w:hAnsi="Times New Roman"/>
          <w:sz w:val="22"/>
          <w:szCs w:val="22"/>
        </w:rPr>
        <w:t>pastureland</w:t>
      </w:r>
      <w:r w:rsidR="001D35D7" w:rsidRPr="00456E92">
        <w:rPr>
          <w:rFonts w:ascii="Times New Roman" w:hAnsi="Times New Roman"/>
          <w:sz w:val="22"/>
          <w:szCs w:val="22"/>
        </w:rPr>
        <w:t>.</w:t>
      </w:r>
    </w:p>
    <w:p w14:paraId="5B842956" w14:textId="77777777" w:rsidR="001D35D7" w:rsidRDefault="00017564" w:rsidP="0028054E">
      <w:pPr>
        <w:pStyle w:val="ListParagraph"/>
        <w:numPr>
          <w:ilvl w:val="0"/>
          <w:numId w:val="13"/>
        </w:numPr>
        <w:rPr>
          <w:rFonts w:ascii="Times New Roman" w:hAnsi="Times New Roman"/>
          <w:sz w:val="22"/>
          <w:szCs w:val="22"/>
        </w:rPr>
      </w:pPr>
      <w:r>
        <w:rPr>
          <w:rFonts w:ascii="Times New Roman" w:hAnsi="Times New Roman"/>
          <w:sz w:val="22"/>
          <w:szCs w:val="22"/>
        </w:rPr>
        <w:t>Pastureland</w:t>
      </w:r>
      <w:r w:rsidR="001D35D7" w:rsidRPr="00456E92">
        <w:rPr>
          <w:rFonts w:ascii="Times New Roman" w:hAnsi="Times New Roman"/>
          <w:sz w:val="22"/>
          <w:szCs w:val="22"/>
        </w:rPr>
        <w:t xml:space="preserve"> in </w:t>
      </w:r>
      <w:r w:rsidR="001D35D7">
        <w:rPr>
          <w:rFonts w:ascii="Times New Roman" w:hAnsi="Times New Roman"/>
          <w:sz w:val="22"/>
          <w:szCs w:val="22"/>
        </w:rPr>
        <w:t xml:space="preserve">the </w:t>
      </w:r>
      <w:r w:rsidR="001D35D7" w:rsidRPr="00456E92">
        <w:rPr>
          <w:rFonts w:ascii="Times New Roman" w:hAnsi="Times New Roman"/>
          <w:sz w:val="22"/>
          <w:szCs w:val="22"/>
        </w:rPr>
        <w:t xml:space="preserve">ROW remains much higher than in </w:t>
      </w:r>
      <w:r w:rsidR="001D35D7">
        <w:rPr>
          <w:rFonts w:ascii="Times New Roman" w:hAnsi="Times New Roman"/>
          <w:sz w:val="22"/>
          <w:szCs w:val="22"/>
        </w:rPr>
        <w:t xml:space="preserve">the </w:t>
      </w:r>
      <w:r w:rsidR="001D35D7" w:rsidRPr="00456E92">
        <w:rPr>
          <w:rFonts w:ascii="Times New Roman" w:hAnsi="Times New Roman"/>
          <w:sz w:val="22"/>
          <w:szCs w:val="22"/>
        </w:rPr>
        <w:t xml:space="preserve">US because of </w:t>
      </w:r>
      <w:r w:rsidR="001D35D7">
        <w:rPr>
          <w:rFonts w:ascii="Times New Roman" w:hAnsi="Times New Roman"/>
          <w:sz w:val="22"/>
          <w:szCs w:val="22"/>
        </w:rPr>
        <w:t xml:space="preserve">a </w:t>
      </w:r>
      <w:r w:rsidR="001D35D7" w:rsidRPr="00456E92">
        <w:rPr>
          <w:rFonts w:ascii="Times New Roman" w:hAnsi="Times New Roman"/>
          <w:sz w:val="22"/>
          <w:szCs w:val="22"/>
        </w:rPr>
        <w:t>more dramatic shift and continued grow</w:t>
      </w:r>
      <w:r w:rsidR="00115A7E">
        <w:rPr>
          <w:rFonts w:ascii="Times New Roman" w:hAnsi="Times New Roman"/>
          <w:sz w:val="22"/>
          <w:szCs w:val="22"/>
        </w:rPr>
        <w:t xml:space="preserve">th in </w:t>
      </w:r>
      <w:r w:rsidR="001D35D7" w:rsidRPr="00456E92">
        <w:rPr>
          <w:rFonts w:ascii="Times New Roman" w:hAnsi="Times New Roman"/>
          <w:sz w:val="22"/>
          <w:szCs w:val="22"/>
        </w:rPr>
        <w:t xml:space="preserve">requirements for meat in </w:t>
      </w:r>
      <w:r w:rsidR="001D35D7">
        <w:rPr>
          <w:rFonts w:ascii="Times New Roman" w:hAnsi="Times New Roman"/>
          <w:sz w:val="22"/>
          <w:szCs w:val="22"/>
        </w:rPr>
        <w:t xml:space="preserve">the </w:t>
      </w:r>
      <w:r w:rsidR="001D35D7" w:rsidRPr="00456E92">
        <w:rPr>
          <w:rFonts w:ascii="Times New Roman" w:hAnsi="Times New Roman"/>
          <w:sz w:val="22"/>
          <w:szCs w:val="22"/>
        </w:rPr>
        <w:t>ROW.</w:t>
      </w:r>
    </w:p>
    <w:p w14:paraId="7832A201" w14:textId="77777777" w:rsidR="001D35D7" w:rsidRDefault="002749C1">
      <w:pPr>
        <w:pStyle w:val="ListParagraph"/>
        <w:ind w:left="0"/>
        <w:jc w:val="center"/>
        <w:rPr>
          <w:rFonts w:ascii="Times New Roman" w:hAnsi="Times New Roman"/>
          <w:sz w:val="22"/>
          <w:szCs w:val="22"/>
        </w:rPr>
      </w:pPr>
      <w:r>
        <w:rPr>
          <w:rFonts w:ascii="Times New Roman" w:hAnsi="Times New Roman"/>
          <w:noProof/>
          <w:sz w:val="22"/>
          <w:szCs w:val="22"/>
        </w:rPr>
        <w:drawing>
          <wp:inline distT="0" distB="0" distL="0" distR="0" wp14:anchorId="76575BFA" wp14:editId="107070F9">
            <wp:extent cx="5943600" cy="3629025"/>
            <wp:effectExtent l="19050" t="0" r="0" b="0"/>
            <wp:docPr id="7" name="Picture 6" descr="Figure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bmp"/>
                    <pic:cNvPicPr/>
                  </pic:nvPicPr>
                  <pic:blipFill>
                    <a:blip r:embed="rId15"/>
                    <a:stretch>
                      <a:fillRect/>
                    </a:stretch>
                  </pic:blipFill>
                  <pic:spPr>
                    <a:xfrm>
                      <a:off x="0" y="0"/>
                      <a:ext cx="5943600" cy="3629025"/>
                    </a:xfrm>
                    <a:prstGeom prst="rect">
                      <a:avLst/>
                    </a:prstGeom>
                  </pic:spPr>
                </pic:pic>
              </a:graphicData>
            </a:graphic>
          </wp:inline>
        </w:drawing>
      </w:r>
    </w:p>
    <w:p w14:paraId="497DF16E" w14:textId="77777777" w:rsidR="003C3E55" w:rsidRDefault="003C3E55">
      <w:pPr>
        <w:pStyle w:val="ListParagraph"/>
        <w:ind w:left="0"/>
        <w:jc w:val="center"/>
        <w:rPr>
          <w:rFonts w:ascii="Times New Roman" w:hAnsi="Times New Roman"/>
          <w:sz w:val="22"/>
          <w:szCs w:val="22"/>
        </w:rPr>
      </w:pPr>
    </w:p>
    <w:p w14:paraId="7FA3E68B" w14:textId="77777777" w:rsidR="001D35D7" w:rsidRPr="009D10D6" w:rsidRDefault="001D35D7" w:rsidP="009D10D6">
      <w:pPr>
        <w:pStyle w:val="ListParagraph"/>
        <w:ind w:left="0"/>
        <w:rPr>
          <w:rFonts w:ascii="Times New Roman" w:hAnsi="Times New Roman"/>
          <w:b/>
          <w:sz w:val="20"/>
          <w:szCs w:val="20"/>
        </w:rPr>
      </w:pPr>
      <w:r w:rsidRPr="009D10D6">
        <w:rPr>
          <w:rFonts w:ascii="Times New Roman" w:hAnsi="Times New Roman"/>
          <w:b/>
          <w:sz w:val="20"/>
          <w:szCs w:val="20"/>
        </w:rPr>
        <w:t xml:space="preserve">Figure 3. </w:t>
      </w:r>
      <w:r w:rsidR="009D10D6" w:rsidRPr="009D10D6">
        <w:rPr>
          <w:rFonts w:ascii="Times New Roman" w:hAnsi="Times New Roman"/>
          <w:sz w:val="20"/>
          <w:szCs w:val="20"/>
        </w:rPr>
        <w:t>LUC</w:t>
      </w:r>
      <w:r w:rsidRPr="009D10D6">
        <w:rPr>
          <w:rFonts w:ascii="Times New Roman" w:hAnsi="Times New Roman"/>
          <w:sz w:val="20"/>
          <w:szCs w:val="20"/>
        </w:rPr>
        <w:t xml:space="preserve"> for two regions across four commodity demand scenarios. In the </w:t>
      </w:r>
      <w:r w:rsidR="009D10D6" w:rsidRPr="009D10D6">
        <w:rPr>
          <w:rFonts w:ascii="Times New Roman" w:hAnsi="Times New Roman"/>
          <w:sz w:val="20"/>
          <w:szCs w:val="20"/>
        </w:rPr>
        <w:t>BAU</w:t>
      </w:r>
      <w:r w:rsidRPr="009D10D6">
        <w:rPr>
          <w:rFonts w:ascii="Times New Roman" w:hAnsi="Times New Roman"/>
          <w:sz w:val="20"/>
          <w:szCs w:val="20"/>
        </w:rPr>
        <w:t xml:space="preserve"> and high food demand scenarios</w:t>
      </w:r>
      <w:r w:rsidR="00115A7E" w:rsidRPr="009D10D6">
        <w:rPr>
          <w:rFonts w:ascii="Times New Roman" w:hAnsi="Times New Roman"/>
          <w:sz w:val="20"/>
          <w:szCs w:val="20"/>
        </w:rPr>
        <w:t>,</w:t>
      </w:r>
      <w:r w:rsidRPr="009D10D6">
        <w:rPr>
          <w:rFonts w:ascii="Times New Roman" w:hAnsi="Times New Roman"/>
          <w:sz w:val="20"/>
          <w:szCs w:val="20"/>
        </w:rPr>
        <w:t xml:space="preserve"> biofuel policies that are in place in </w:t>
      </w:r>
      <w:r w:rsidR="00724F84" w:rsidRPr="009D10D6">
        <w:rPr>
          <w:rFonts w:ascii="Times New Roman" w:hAnsi="Times New Roman"/>
          <w:sz w:val="20"/>
          <w:szCs w:val="20"/>
        </w:rPr>
        <w:t xml:space="preserve">as of </w:t>
      </w:r>
      <w:r w:rsidRPr="009D10D6">
        <w:rPr>
          <w:rFonts w:ascii="Times New Roman" w:hAnsi="Times New Roman"/>
          <w:sz w:val="20"/>
          <w:szCs w:val="20"/>
        </w:rPr>
        <w:t xml:space="preserve">2012 are assumed to be met </w:t>
      </w:r>
      <w:r w:rsidR="00724F84" w:rsidRPr="009D10D6">
        <w:rPr>
          <w:rFonts w:ascii="Times New Roman" w:hAnsi="Times New Roman"/>
          <w:sz w:val="20"/>
          <w:szCs w:val="20"/>
        </w:rPr>
        <w:t>in</w:t>
      </w:r>
      <w:r w:rsidRPr="009D10D6">
        <w:rPr>
          <w:rFonts w:ascii="Times New Roman" w:hAnsi="Times New Roman"/>
          <w:sz w:val="20"/>
          <w:szCs w:val="20"/>
        </w:rPr>
        <w:t xml:space="preserve"> 20</w:t>
      </w:r>
      <w:r w:rsidR="00724F84" w:rsidRPr="009D10D6">
        <w:rPr>
          <w:rFonts w:ascii="Times New Roman" w:hAnsi="Times New Roman"/>
          <w:sz w:val="20"/>
          <w:szCs w:val="20"/>
        </w:rPr>
        <w:t>19by food based crops</w:t>
      </w:r>
      <w:r w:rsidRPr="009D10D6">
        <w:rPr>
          <w:rFonts w:ascii="Times New Roman" w:hAnsi="Times New Roman"/>
          <w:sz w:val="20"/>
          <w:szCs w:val="20"/>
        </w:rPr>
        <w:t>.</w:t>
      </w:r>
    </w:p>
    <w:p w14:paraId="4DD05DAD" w14:textId="77777777" w:rsidR="006B595A" w:rsidRDefault="006B595A" w:rsidP="005F20A8">
      <w:pPr>
        <w:pStyle w:val="ListParagraph"/>
        <w:ind w:left="0"/>
        <w:rPr>
          <w:rFonts w:ascii="Times New Roman" w:hAnsi="Times New Roman"/>
          <w:b/>
          <w:sz w:val="22"/>
          <w:szCs w:val="22"/>
        </w:rPr>
      </w:pPr>
    </w:p>
    <w:p w14:paraId="4DA6A75D" w14:textId="77777777" w:rsidR="00013570" w:rsidRDefault="00766782" w:rsidP="00013570">
      <w:pPr>
        <w:pStyle w:val="ListParagraph"/>
        <w:ind w:left="0"/>
        <w:rPr>
          <w:rFonts w:ascii="Times New Roman" w:hAnsi="Times New Roman"/>
          <w:sz w:val="20"/>
          <w:szCs w:val="20"/>
        </w:rPr>
      </w:pPr>
      <w:r w:rsidRPr="009D10D6">
        <w:rPr>
          <w:rFonts w:ascii="Times New Roman" w:hAnsi="Times New Roman"/>
          <w:b/>
          <w:sz w:val="20"/>
          <w:szCs w:val="20"/>
        </w:rPr>
        <w:t>Table 4</w:t>
      </w:r>
      <w:r w:rsidR="005F20A8" w:rsidRPr="009D10D6">
        <w:rPr>
          <w:rFonts w:ascii="Times New Roman" w:hAnsi="Times New Roman"/>
          <w:sz w:val="20"/>
          <w:szCs w:val="20"/>
        </w:rPr>
        <w:t xml:space="preserve">. Percent change in land use from </w:t>
      </w:r>
      <w:r w:rsidR="0086482A" w:rsidRPr="009D10D6">
        <w:rPr>
          <w:rFonts w:ascii="Times New Roman" w:hAnsi="Times New Roman"/>
          <w:sz w:val="20"/>
          <w:szCs w:val="20"/>
        </w:rPr>
        <w:t>BAU</w:t>
      </w:r>
      <w:r w:rsidR="005F20A8" w:rsidRPr="009D10D6">
        <w:rPr>
          <w:rFonts w:ascii="Times New Roman" w:hAnsi="Times New Roman"/>
          <w:sz w:val="20"/>
          <w:szCs w:val="20"/>
        </w:rPr>
        <w:t xml:space="preserve"> scenario.</w:t>
      </w:r>
      <w:r w:rsidR="00013570" w:rsidRPr="00013570">
        <w:rPr>
          <w:rFonts w:ascii="Times New Roman" w:hAnsi="Times New Roman"/>
          <w:sz w:val="20"/>
          <w:szCs w:val="20"/>
        </w:rPr>
        <w:t xml:space="preserve"> </w:t>
      </w:r>
    </w:p>
    <w:tbl>
      <w:tblPr>
        <w:tblW w:w="6982" w:type="dxa"/>
        <w:jc w:val="center"/>
        <w:tblInd w:w="93" w:type="dxa"/>
        <w:tblLook w:val="04A0" w:firstRow="1" w:lastRow="0" w:firstColumn="1" w:lastColumn="0" w:noHBand="0" w:noVBand="1"/>
      </w:tblPr>
      <w:tblGrid>
        <w:gridCol w:w="1061"/>
        <w:gridCol w:w="916"/>
        <w:gridCol w:w="2005"/>
        <w:gridCol w:w="750"/>
        <w:gridCol w:w="750"/>
        <w:gridCol w:w="750"/>
        <w:gridCol w:w="750"/>
      </w:tblGrid>
      <w:tr w:rsidR="00013570" w:rsidRPr="00F90431" w14:paraId="23E34A3A" w14:textId="77777777" w:rsidTr="005A4D1F">
        <w:trPr>
          <w:trHeight w:val="300"/>
          <w:jc w:val="center"/>
        </w:trPr>
        <w:tc>
          <w:tcPr>
            <w:tcW w:w="1061" w:type="dxa"/>
            <w:tcBorders>
              <w:top w:val="nil"/>
              <w:left w:val="nil"/>
              <w:bottom w:val="single" w:sz="4" w:space="0" w:color="auto"/>
              <w:right w:val="nil"/>
            </w:tcBorders>
            <w:shd w:val="clear" w:color="auto" w:fill="auto"/>
            <w:noWrap/>
            <w:vAlign w:val="bottom"/>
            <w:hideMark/>
          </w:tcPr>
          <w:p w14:paraId="0D6F7BBF" w14:textId="77777777"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Scenario</w:t>
            </w:r>
          </w:p>
        </w:tc>
        <w:tc>
          <w:tcPr>
            <w:tcW w:w="916" w:type="dxa"/>
            <w:tcBorders>
              <w:top w:val="nil"/>
              <w:left w:val="nil"/>
              <w:bottom w:val="single" w:sz="4" w:space="0" w:color="auto"/>
              <w:right w:val="nil"/>
            </w:tcBorders>
            <w:shd w:val="clear" w:color="auto" w:fill="auto"/>
            <w:noWrap/>
            <w:vAlign w:val="bottom"/>
            <w:hideMark/>
          </w:tcPr>
          <w:p w14:paraId="08EB0384" w14:textId="77777777"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Region</w:t>
            </w:r>
          </w:p>
        </w:tc>
        <w:tc>
          <w:tcPr>
            <w:tcW w:w="2005" w:type="dxa"/>
            <w:tcBorders>
              <w:top w:val="nil"/>
              <w:left w:val="nil"/>
              <w:bottom w:val="single" w:sz="4" w:space="0" w:color="auto"/>
              <w:right w:val="nil"/>
            </w:tcBorders>
            <w:shd w:val="clear" w:color="auto" w:fill="auto"/>
            <w:noWrap/>
            <w:vAlign w:val="bottom"/>
            <w:hideMark/>
          </w:tcPr>
          <w:p w14:paraId="3AF28A1D" w14:textId="77777777"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Land Type</w:t>
            </w:r>
          </w:p>
        </w:tc>
        <w:tc>
          <w:tcPr>
            <w:tcW w:w="750" w:type="dxa"/>
            <w:tcBorders>
              <w:top w:val="nil"/>
              <w:left w:val="nil"/>
              <w:bottom w:val="single" w:sz="4" w:space="0" w:color="auto"/>
              <w:right w:val="nil"/>
            </w:tcBorders>
            <w:shd w:val="clear" w:color="auto" w:fill="auto"/>
            <w:noWrap/>
            <w:vAlign w:val="bottom"/>
            <w:hideMark/>
          </w:tcPr>
          <w:p w14:paraId="05A945FE" w14:textId="77777777"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2020</w:t>
            </w:r>
          </w:p>
        </w:tc>
        <w:tc>
          <w:tcPr>
            <w:tcW w:w="750" w:type="dxa"/>
            <w:tcBorders>
              <w:top w:val="nil"/>
              <w:left w:val="nil"/>
              <w:bottom w:val="single" w:sz="4" w:space="0" w:color="auto"/>
              <w:right w:val="nil"/>
            </w:tcBorders>
            <w:shd w:val="clear" w:color="auto" w:fill="auto"/>
            <w:noWrap/>
            <w:vAlign w:val="bottom"/>
            <w:hideMark/>
          </w:tcPr>
          <w:p w14:paraId="49EED161" w14:textId="77777777"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2030</w:t>
            </w:r>
          </w:p>
        </w:tc>
        <w:tc>
          <w:tcPr>
            <w:tcW w:w="750" w:type="dxa"/>
            <w:tcBorders>
              <w:top w:val="nil"/>
              <w:left w:val="nil"/>
              <w:bottom w:val="single" w:sz="4" w:space="0" w:color="auto"/>
              <w:right w:val="nil"/>
            </w:tcBorders>
            <w:shd w:val="clear" w:color="auto" w:fill="auto"/>
            <w:noWrap/>
            <w:vAlign w:val="bottom"/>
            <w:hideMark/>
          </w:tcPr>
          <w:p w14:paraId="69E3413D" w14:textId="77777777"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2040</w:t>
            </w:r>
          </w:p>
        </w:tc>
        <w:tc>
          <w:tcPr>
            <w:tcW w:w="750" w:type="dxa"/>
            <w:tcBorders>
              <w:top w:val="nil"/>
              <w:left w:val="nil"/>
              <w:bottom w:val="single" w:sz="4" w:space="0" w:color="auto"/>
              <w:right w:val="nil"/>
            </w:tcBorders>
            <w:shd w:val="clear" w:color="auto" w:fill="auto"/>
            <w:noWrap/>
            <w:vAlign w:val="bottom"/>
            <w:hideMark/>
          </w:tcPr>
          <w:p w14:paraId="4E4ABA8B" w14:textId="77777777" w:rsidR="00013570" w:rsidRPr="00F90431" w:rsidRDefault="00013570" w:rsidP="005A4D1F">
            <w:pPr>
              <w:spacing w:after="0" w:line="240" w:lineRule="auto"/>
              <w:jc w:val="center"/>
              <w:rPr>
                <w:rFonts w:ascii="Times New Roman" w:hAnsi="Times New Roman"/>
                <w:b/>
                <w:bCs/>
                <w:color w:val="000000"/>
                <w:sz w:val="20"/>
                <w:szCs w:val="20"/>
              </w:rPr>
            </w:pPr>
            <w:r w:rsidRPr="00F90431">
              <w:rPr>
                <w:rFonts w:ascii="Times New Roman" w:hAnsi="Times New Roman"/>
                <w:b/>
                <w:bCs/>
                <w:color w:val="000000"/>
                <w:sz w:val="20"/>
                <w:szCs w:val="20"/>
              </w:rPr>
              <w:t>2050</w:t>
            </w:r>
          </w:p>
        </w:tc>
      </w:tr>
      <w:tr w:rsidR="00013570" w:rsidRPr="00F90431" w14:paraId="160B47D4"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61A363D7"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14:paraId="543A27F7"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14:paraId="561C080B"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14:paraId="0C6D7B9F"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7%</w:t>
            </w:r>
          </w:p>
        </w:tc>
        <w:tc>
          <w:tcPr>
            <w:tcW w:w="750" w:type="dxa"/>
            <w:tcBorders>
              <w:top w:val="nil"/>
              <w:left w:val="nil"/>
              <w:bottom w:val="nil"/>
              <w:right w:val="nil"/>
            </w:tcBorders>
            <w:shd w:val="clear" w:color="auto" w:fill="auto"/>
            <w:noWrap/>
            <w:vAlign w:val="bottom"/>
            <w:hideMark/>
          </w:tcPr>
          <w:p w14:paraId="5F2C2C45"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12%</w:t>
            </w:r>
          </w:p>
        </w:tc>
        <w:tc>
          <w:tcPr>
            <w:tcW w:w="750" w:type="dxa"/>
            <w:tcBorders>
              <w:top w:val="nil"/>
              <w:left w:val="nil"/>
              <w:bottom w:val="nil"/>
              <w:right w:val="nil"/>
            </w:tcBorders>
            <w:shd w:val="clear" w:color="auto" w:fill="auto"/>
            <w:noWrap/>
            <w:vAlign w:val="bottom"/>
            <w:hideMark/>
          </w:tcPr>
          <w:p w14:paraId="3CAB4508"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16%</w:t>
            </w:r>
          </w:p>
        </w:tc>
        <w:tc>
          <w:tcPr>
            <w:tcW w:w="750" w:type="dxa"/>
            <w:tcBorders>
              <w:top w:val="nil"/>
              <w:left w:val="nil"/>
              <w:bottom w:val="nil"/>
              <w:right w:val="nil"/>
            </w:tcBorders>
            <w:shd w:val="clear" w:color="auto" w:fill="auto"/>
            <w:noWrap/>
            <w:vAlign w:val="bottom"/>
            <w:hideMark/>
          </w:tcPr>
          <w:p w14:paraId="11842850"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18%</w:t>
            </w:r>
          </w:p>
        </w:tc>
      </w:tr>
      <w:tr w:rsidR="00013570" w:rsidRPr="00F90431" w14:paraId="0ACEE1F9"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49CF3D6C"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14:paraId="2E7434EC"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14:paraId="3B1F0FA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14:paraId="31A89CA3"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14:paraId="2C8DF5A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9%</w:t>
            </w:r>
          </w:p>
        </w:tc>
        <w:tc>
          <w:tcPr>
            <w:tcW w:w="750" w:type="dxa"/>
            <w:tcBorders>
              <w:top w:val="nil"/>
              <w:left w:val="nil"/>
              <w:bottom w:val="nil"/>
              <w:right w:val="nil"/>
            </w:tcBorders>
            <w:shd w:val="clear" w:color="auto" w:fill="auto"/>
            <w:noWrap/>
            <w:vAlign w:val="bottom"/>
            <w:hideMark/>
          </w:tcPr>
          <w:p w14:paraId="5D16CD3B"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13%</w:t>
            </w:r>
          </w:p>
        </w:tc>
        <w:tc>
          <w:tcPr>
            <w:tcW w:w="750" w:type="dxa"/>
            <w:tcBorders>
              <w:top w:val="nil"/>
              <w:left w:val="nil"/>
              <w:bottom w:val="nil"/>
              <w:right w:val="nil"/>
            </w:tcBorders>
            <w:shd w:val="clear" w:color="auto" w:fill="auto"/>
            <w:noWrap/>
            <w:vAlign w:val="bottom"/>
            <w:hideMark/>
          </w:tcPr>
          <w:p w14:paraId="4ECC330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16%</w:t>
            </w:r>
          </w:p>
        </w:tc>
      </w:tr>
      <w:tr w:rsidR="00013570" w:rsidRPr="00F90431" w14:paraId="54632ACD"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3DBFD10B"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lastRenderedPageBreak/>
              <w:t>HF</w:t>
            </w:r>
          </w:p>
        </w:tc>
        <w:tc>
          <w:tcPr>
            <w:tcW w:w="916" w:type="dxa"/>
            <w:tcBorders>
              <w:top w:val="nil"/>
              <w:left w:val="nil"/>
              <w:bottom w:val="nil"/>
              <w:right w:val="nil"/>
            </w:tcBorders>
            <w:shd w:val="clear" w:color="auto" w:fill="auto"/>
            <w:noWrap/>
            <w:vAlign w:val="center"/>
            <w:hideMark/>
          </w:tcPr>
          <w:p w14:paraId="02C366B2"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nil"/>
              <w:right w:val="nil"/>
            </w:tcBorders>
            <w:shd w:val="clear" w:color="auto" w:fill="auto"/>
            <w:noWrap/>
            <w:vAlign w:val="center"/>
            <w:hideMark/>
          </w:tcPr>
          <w:p w14:paraId="1D476A05"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14:paraId="57BB13DD"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14:paraId="3EF5F228"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10%</w:t>
            </w:r>
          </w:p>
        </w:tc>
        <w:tc>
          <w:tcPr>
            <w:tcW w:w="750" w:type="dxa"/>
            <w:tcBorders>
              <w:top w:val="nil"/>
              <w:left w:val="nil"/>
              <w:bottom w:val="nil"/>
              <w:right w:val="nil"/>
            </w:tcBorders>
            <w:shd w:val="clear" w:color="auto" w:fill="auto"/>
            <w:noWrap/>
            <w:vAlign w:val="bottom"/>
            <w:hideMark/>
          </w:tcPr>
          <w:p w14:paraId="7C57BF72"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14%</w:t>
            </w:r>
          </w:p>
        </w:tc>
        <w:tc>
          <w:tcPr>
            <w:tcW w:w="750" w:type="dxa"/>
            <w:tcBorders>
              <w:top w:val="nil"/>
              <w:left w:val="nil"/>
              <w:bottom w:val="nil"/>
              <w:right w:val="nil"/>
            </w:tcBorders>
            <w:shd w:val="clear" w:color="auto" w:fill="auto"/>
            <w:noWrap/>
            <w:vAlign w:val="bottom"/>
            <w:hideMark/>
          </w:tcPr>
          <w:p w14:paraId="4D586D3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16%</w:t>
            </w:r>
          </w:p>
        </w:tc>
      </w:tr>
      <w:tr w:rsidR="00013570" w:rsidRPr="00F90431" w14:paraId="637ACA44"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7B6DE76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14:paraId="4253D1C2"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14:paraId="24A2C9E2"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14:paraId="1427A4B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w:t>
            </w:r>
          </w:p>
        </w:tc>
        <w:tc>
          <w:tcPr>
            <w:tcW w:w="750" w:type="dxa"/>
            <w:tcBorders>
              <w:top w:val="nil"/>
              <w:left w:val="nil"/>
              <w:bottom w:val="nil"/>
              <w:right w:val="nil"/>
            </w:tcBorders>
            <w:shd w:val="clear" w:color="auto" w:fill="auto"/>
            <w:noWrap/>
            <w:vAlign w:val="bottom"/>
            <w:hideMark/>
          </w:tcPr>
          <w:p w14:paraId="4FE7C4FF"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14:paraId="097D386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c>
          <w:tcPr>
            <w:tcW w:w="750" w:type="dxa"/>
            <w:tcBorders>
              <w:top w:val="nil"/>
              <w:left w:val="nil"/>
              <w:bottom w:val="nil"/>
              <w:right w:val="nil"/>
            </w:tcBorders>
            <w:shd w:val="clear" w:color="auto" w:fill="auto"/>
            <w:noWrap/>
            <w:vAlign w:val="bottom"/>
            <w:hideMark/>
          </w:tcPr>
          <w:p w14:paraId="23EA02D1"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-10%</w:t>
            </w:r>
          </w:p>
        </w:tc>
      </w:tr>
      <w:tr w:rsidR="00013570" w:rsidRPr="00F90431" w14:paraId="70F5BAB2"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78AE715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14:paraId="573ED9E4"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14:paraId="2139DE2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14:paraId="440CBF0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14:paraId="38098493"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14:paraId="602FE01B"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w:t>
            </w:r>
          </w:p>
        </w:tc>
        <w:tc>
          <w:tcPr>
            <w:tcW w:w="750" w:type="dxa"/>
            <w:tcBorders>
              <w:top w:val="nil"/>
              <w:left w:val="nil"/>
              <w:bottom w:val="nil"/>
              <w:right w:val="nil"/>
            </w:tcBorders>
            <w:shd w:val="clear" w:color="auto" w:fill="auto"/>
            <w:noWrap/>
            <w:vAlign w:val="bottom"/>
            <w:hideMark/>
          </w:tcPr>
          <w:p w14:paraId="27B54A72"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w:t>
            </w:r>
          </w:p>
        </w:tc>
      </w:tr>
      <w:tr w:rsidR="00013570" w:rsidRPr="00F90431" w14:paraId="55A5C54F"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1E084337"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14:paraId="3E0754E5"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nil"/>
              <w:right w:val="nil"/>
            </w:tcBorders>
            <w:shd w:val="clear" w:color="auto" w:fill="auto"/>
            <w:noWrap/>
            <w:vAlign w:val="center"/>
            <w:hideMark/>
          </w:tcPr>
          <w:p w14:paraId="3A50ACB5"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14:paraId="43FE7B9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w:t>
            </w:r>
          </w:p>
        </w:tc>
        <w:tc>
          <w:tcPr>
            <w:tcW w:w="750" w:type="dxa"/>
            <w:tcBorders>
              <w:top w:val="nil"/>
              <w:left w:val="nil"/>
              <w:bottom w:val="nil"/>
              <w:right w:val="nil"/>
            </w:tcBorders>
            <w:shd w:val="clear" w:color="auto" w:fill="auto"/>
            <w:noWrap/>
            <w:vAlign w:val="bottom"/>
            <w:hideMark/>
          </w:tcPr>
          <w:p w14:paraId="14D80F8C"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w:t>
            </w:r>
          </w:p>
        </w:tc>
        <w:tc>
          <w:tcPr>
            <w:tcW w:w="750" w:type="dxa"/>
            <w:tcBorders>
              <w:top w:val="nil"/>
              <w:left w:val="nil"/>
              <w:bottom w:val="nil"/>
              <w:right w:val="nil"/>
            </w:tcBorders>
            <w:shd w:val="clear" w:color="auto" w:fill="auto"/>
            <w:noWrap/>
            <w:vAlign w:val="bottom"/>
            <w:hideMark/>
          </w:tcPr>
          <w:p w14:paraId="3FD9307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w:t>
            </w:r>
          </w:p>
        </w:tc>
        <w:tc>
          <w:tcPr>
            <w:tcW w:w="750" w:type="dxa"/>
            <w:tcBorders>
              <w:top w:val="nil"/>
              <w:left w:val="nil"/>
              <w:bottom w:val="nil"/>
              <w:right w:val="nil"/>
            </w:tcBorders>
            <w:shd w:val="clear" w:color="auto" w:fill="auto"/>
            <w:noWrap/>
            <w:vAlign w:val="bottom"/>
            <w:hideMark/>
          </w:tcPr>
          <w:p w14:paraId="0A2557CB"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w:t>
            </w:r>
          </w:p>
        </w:tc>
      </w:tr>
      <w:tr w:rsidR="00013570" w:rsidRPr="00F90431" w14:paraId="5AEAD459"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538F5B3D"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14:paraId="3DAC1072"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14:paraId="0CFFC4B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nil"/>
              <w:right w:val="nil"/>
            </w:tcBorders>
            <w:shd w:val="clear" w:color="auto" w:fill="auto"/>
            <w:noWrap/>
            <w:vAlign w:val="bottom"/>
            <w:hideMark/>
          </w:tcPr>
          <w:p w14:paraId="4B2AC8D8"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c>
          <w:tcPr>
            <w:tcW w:w="750" w:type="dxa"/>
            <w:tcBorders>
              <w:top w:val="nil"/>
              <w:left w:val="nil"/>
              <w:bottom w:val="nil"/>
              <w:right w:val="nil"/>
            </w:tcBorders>
            <w:shd w:val="clear" w:color="auto" w:fill="auto"/>
            <w:noWrap/>
            <w:vAlign w:val="bottom"/>
            <w:hideMark/>
          </w:tcPr>
          <w:p w14:paraId="4367E5ED"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-15%</w:t>
            </w:r>
          </w:p>
        </w:tc>
        <w:tc>
          <w:tcPr>
            <w:tcW w:w="750" w:type="dxa"/>
            <w:tcBorders>
              <w:top w:val="nil"/>
              <w:left w:val="nil"/>
              <w:bottom w:val="nil"/>
              <w:right w:val="nil"/>
            </w:tcBorders>
            <w:shd w:val="clear" w:color="auto" w:fill="auto"/>
            <w:noWrap/>
            <w:vAlign w:val="bottom"/>
            <w:hideMark/>
          </w:tcPr>
          <w:p w14:paraId="03EC9EAD"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-21%</w:t>
            </w:r>
          </w:p>
        </w:tc>
        <w:tc>
          <w:tcPr>
            <w:tcW w:w="750" w:type="dxa"/>
            <w:tcBorders>
              <w:top w:val="nil"/>
              <w:left w:val="nil"/>
              <w:bottom w:val="nil"/>
              <w:right w:val="nil"/>
            </w:tcBorders>
            <w:shd w:val="clear" w:color="auto" w:fill="auto"/>
            <w:noWrap/>
            <w:vAlign w:val="bottom"/>
            <w:hideMark/>
          </w:tcPr>
          <w:p w14:paraId="279003B4"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-27%</w:t>
            </w:r>
          </w:p>
        </w:tc>
      </w:tr>
      <w:tr w:rsidR="00013570" w:rsidRPr="00F90431" w14:paraId="635D0178"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7DE150DD"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nil"/>
              <w:right w:val="nil"/>
            </w:tcBorders>
            <w:shd w:val="clear" w:color="auto" w:fill="auto"/>
            <w:noWrap/>
            <w:vAlign w:val="center"/>
            <w:hideMark/>
          </w:tcPr>
          <w:p w14:paraId="47E83C20"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14:paraId="33576B9F"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nil"/>
              <w:right w:val="nil"/>
            </w:tcBorders>
            <w:shd w:val="clear" w:color="auto" w:fill="auto"/>
            <w:noWrap/>
            <w:vAlign w:val="center"/>
            <w:hideMark/>
          </w:tcPr>
          <w:p w14:paraId="3BC87DF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-14%</w:t>
            </w:r>
          </w:p>
        </w:tc>
        <w:tc>
          <w:tcPr>
            <w:tcW w:w="750" w:type="dxa"/>
            <w:tcBorders>
              <w:top w:val="nil"/>
              <w:left w:val="nil"/>
              <w:bottom w:val="nil"/>
              <w:right w:val="nil"/>
            </w:tcBorders>
            <w:shd w:val="clear" w:color="auto" w:fill="auto"/>
            <w:noWrap/>
            <w:vAlign w:val="center"/>
            <w:hideMark/>
          </w:tcPr>
          <w:p w14:paraId="15963AD7"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-24%</w:t>
            </w:r>
          </w:p>
        </w:tc>
        <w:tc>
          <w:tcPr>
            <w:tcW w:w="750" w:type="dxa"/>
            <w:tcBorders>
              <w:top w:val="nil"/>
              <w:left w:val="nil"/>
              <w:bottom w:val="nil"/>
              <w:right w:val="nil"/>
            </w:tcBorders>
            <w:shd w:val="clear" w:color="auto" w:fill="auto"/>
            <w:noWrap/>
            <w:vAlign w:val="center"/>
            <w:hideMark/>
          </w:tcPr>
          <w:p w14:paraId="3F5BFB1C"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-32%</w:t>
            </w:r>
          </w:p>
        </w:tc>
        <w:tc>
          <w:tcPr>
            <w:tcW w:w="750" w:type="dxa"/>
            <w:tcBorders>
              <w:top w:val="nil"/>
              <w:left w:val="nil"/>
              <w:bottom w:val="nil"/>
              <w:right w:val="nil"/>
            </w:tcBorders>
            <w:shd w:val="clear" w:color="auto" w:fill="auto"/>
            <w:noWrap/>
            <w:vAlign w:val="center"/>
            <w:hideMark/>
          </w:tcPr>
          <w:p w14:paraId="46BD3312"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-40%</w:t>
            </w:r>
          </w:p>
        </w:tc>
      </w:tr>
      <w:tr w:rsidR="00013570" w:rsidRPr="00F90431" w14:paraId="272098FA" w14:textId="77777777" w:rsidTr="005A4D1F">
        <w:trPr>
          <w:trHeight w:val="300"/>
          <w:jc w:val="center"/>
        </w:trPr>
        <w:tc>
          <w:tcPr>
            <w:tcW w:w="1061" w:type="dxa"/>
            <w:tcBorders>
              <w:top w:val="nil"/>
              <w:left w:val="nil"/>
              <w:bottom w:val="single" w:sz="4" w:space="0" w:color="auto"/>
              <w:right w:val="nil"/>
            </w:tcBorders>
            <w:shd w:val="clear" w:color="auto" w:fill="auto"/>
            <w:noWrap/>
            <w:vAlign w:val="center"/>
            <w:hideMark/>
          </w:tcPr>
          <w:p w14:paraId="020E40D3"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w:t>
            </w:r>
          </w:p>
        </w:tc>
        <w:tc>
          <w:tcPr>
            <w:tcW w:w="916" w:type="dxa"/>
            <w:tcBorders>
              <w:top w:val="nil"/>
              <w:left w:val="nil"/>
              <w:bottom w:val="single" w:sz="4" w:space="0" w:color="auto"/>
              <w:right w:val="nil"/>
            </w:tcBorders>
            <w:shd w:val="clear" w:color="auto" w:fill="auto"/>
            <w:noWrap/>
            <w:vAlign w:val="center"/>
            <w:hideMark/>
          </w:tcPr>
          <w:p w14:paraId="77D9852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single" w:sz="4" w:space="0" w:color="auto"/>
              <w:right w:val="nil"/>
            </w:tcBorders>
            <w:shd w:val="clear" w:color="auto" w:fill="auto"/>
            <w:noWrap/>
            <w:vAlign w:val="center"/>
            <w:hideMark/>
          </w:tcPr>
          <w:p w14:paraId="6ED6840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single" w:sz="4" w:space="0" w:color="auto"/>
              <w:right w:val="nil"/>
            </w:tcBorders>
            <w:shd w:val="clear" w:color="auto" w:fill="auto"/>
            <w:noWrap/>
            <w:vAlign w:val="center"/>
            <w:hideMark/>
          </w:tcPr>
          <w:p w14:paraId="36942DB4"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-13%</w:t>
            </w:r>
          </w:p>
        </w:tc>
        <w:tc>
          <w:tcPr>
            <w:tcW w:w="750" w:type="dxa"/>
            <w:tcBorders>
              <w:top w:val="nil"/>
              <w:left w:val="nil"/>
              <w:bottom w:val="single" w:sz="4" w:space="0" w:color="auto"/>
              <w:right w:val="nil"/>
            </w:tcBorders>
            <w:shd w:val="clear" w:color="auto" w:fill="auto"/>
            <w:noWrap/>
            <w:vAlign w:val="center"/>
            <w:hideMark/>
          </w:tcPr>
          <w:p w14:paraId="6DAA238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-23%</w:t>
            </w:r>
          </w:p>
        </w:tc>
        <w:tc>
          <w:tcPr>
            <w:tcW w:w="750" w:type="dxa"/>
            <w:tcBorders>
              <w:top w:val="nil"/>
              <w:left w:val="nil"/>
              <w:bottom w:val="single" w:sz="4" w:space="0" w:color="auto"/>
              <w:right w:val="nil"/>
            </w:tcBorders>
            <w:shd w:val="clear" w:color="auto" w:fill="auto"/>
            <w:noWrap/>
            <w:vAlign w:val="center"/>
            <w:hideMark/>
          </w:tcPr>
          <w:p w14:paraId="3322341C"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-31%</w:t>
            </w:r>
          </w:p>
        </w:tc>
        <w:tc>
          <w:tcPr>
            <w:tcW w:w="750" w:type="dxa"/>
            <w:tcBorders>
              <w:top w:val="nil"/>
              <w:left w:val="nil"/>
              <w:bottom w:val="single" w:sz="4" w:space="0" w:color="auto"/>
              <w:right w:val="nil"/>
            </w:tcBorders>
            <w:shd w:val="clear" w:color="auto" w:fill="auto"/>
            <w:noWrap/>
            <w:vAlign w:val="center"/>
            <w:hideMark/>
          </w:tcPr>
          <w:p w14:paraId="4235DB08"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-39%</w:t>
            </w:r>
          </w:p>
        </w:tc>
      </w:tr>
      <w:tr w:rsidR="00013570" w:rsidRPr="00F90431" w14:paraId="42D19331"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289964D8"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14:paraId="1FBE8AE3"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14:paraId="6BE2E6D3"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14:paraId="7ABE2DF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w:t>
            </w:r>
          </w:p>
        </w:tc>
        <w:tc>
          <w:tcPr>
            <w:tcW w:w="750" w:type="dxa"/>
            <w:tcBorders>
              <w:top w:val="nil"/>
              <w:left w:val="nil"/>
              <w:bottom w:val="nil"/>
              <w:right w:val="nil"/>
            </w:tcBorders>
            <w:shd w:val="clear" w:color="auto" w:fill="auto"/>
            <w:noWrap/>
            <w:vAlign w:val="bottom"/>
            <w:hideMark/>
          </w:tcPr>
          <w:p w14:paraId="6CF6BD70"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17%</w:t>
            </w:r>
          </w:p>
        </w:tc>
        <w:tc>
          <w:tcPr>
            <w:tcW w:w="750" w:type="dxa"/>
            <w:tcBorders>
              <w:top w:val="nil"/>
              <w:left w:val="nil"/>
              <w:bottom w:val="nil"/>
              <w:right w:val="nil"/>
            </w:tcBorders>
            <w:shd w:val="clear" w:color="auto" w:fill="auto"/>
            <w:noWrap/>
            <w:vAlign w:val="bottom"/>
            <w:hideMark/>
          </w:tcPr>
          <w:p w14:paraId="50CE6800"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31%</w:t>
            </w:r>
          </w:p>
        </w:tc>
        <w:tc>
          <w:tcPr>
            <w:tcW w:w="750" w:type="dxa"/>
            <w:tcBorders>
              <w:top w:val="nil"/>
              <w:left w:val="nil"/>
              <w:bottom w:val="nil"/>
              <w:right w:val="nil"/>
            </w:tcBorders>
            <w:shd w:val="clear" w:color="auto" w:fill="auto"/>
            <w:noWrap/>
            <w:vAlign w:val="bottom"/>
            <w:hideMark/>
          </w:tcPr>
          <w:p w14:paraId="19789AA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40%</w:t>
            </w:r>
          </w:p>
        </w:tc>
      </w:tr>
      <w:tr w:rsidR="00013570" w:rsidRPr="00F90431" w14:paraId="6E769EC7"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7D08A42D"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14:paraId="4F8F4955"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14:paraId="46FD2CCD"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14:paraId="79AC9607"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bottom"/>
            <w:hideMark/>
          </w:tcPr>
          <w:p w14:paraId="6D04776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c>
          <w:tcPr>
            <w:tcW w:w="750" w:type="dxa"/>
            <w:tcBorders>
              <w:top w:val="nil"/>
              <w:left w:val="nil"/>
              <w:bottom w:val="nil"/>
              <w:right w:val="nil"/>
            </w:tcBorders>
            <w:shd w:val="clear" w:color="auto" w:fill="auto"/>
            <w:noWrap/>
            <w:vAlign w:val="bottom"/>
            <w:hideMark/>
          </w:tcPr>
          <w:p w14:paraId="5F65F47F"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17%</w:t>
            </w:r>
          </w:p>
        </w:tc>
        <w:tc>
          <w:tcPr>
            <w:tcW w:w="750" w:type="dxa"/>
            <w:tcBorders>
              <w:top w:val="nil"/>
              <w:left w:val="nil"/>
              <w:bottom w:val="nil"/>
              <w:right w:val="nil"/>
            </w:tcBorders>
            <w:shd w:val="clear" w:color="auto" w:fill="auto"/>
            <w:noWrap/>
            <w:vAlign w:val="bottom"/>
            <w:hideMark/>
          </w:tcPr>
          <w:p w14:paraId="6561A7F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24%</w:t>
            </w:r>
          </w:p>
        </w:tc>
      </w:tr>
      <w:tr w:rsidR="00013570" w:rsidRPr="00F90431" w14:paraId="04633D2B"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57B61A8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14:paraId="0024659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nil"/>
              <w:right w:val="nil"/>
            </w:tcBorders>
            <w:shd w:val="clear" w:color="auto" w:fill="auto"/>
            <w:noWrap/>
            <w:vAlign w:val="center"/>
            <w:hideMark/>
          </w:tcPr>
          <w:p w14:paraId="0F5B1733"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14:paraId="3495A6D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bottom"/>
            <w:hideMark/>
          </w:tcPr>
          <w:p w14:paraId="6C2F625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9%</w:t>
            </w:r>
          </w:p>
        </w:tc>
        <w:tc>
          <w:tcPr>
            <w:tcW w:w="750" w:type="dxa"/>
            <w:tcBorders>
              <w:top w:val="nil"/>
              <w:left w:val="nil"/>
              <w:bottom w:val="nil"/>
              <w:right w:val="nil"/>
            </w:tcBorders>
            <w:shd w:val="clear" w:color="auto" w:fill="auto"/>
            <w:noWrap/>
            <w:vAlign w:val="bottom"/>
            <w:hideMark/>
          </w:tcPr>
          <w:p w14:paraId="70DD0297"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19%</w:t>
            </w:r>
          </w:p>
        </w:tc>
        <w:tc>
          <w:tcPr>
            <w:tcW w:w="750" w:type="dxa"/>
            <w:tcBorders>
              <w:top w:val="nil"/>
              <w:left w:val="nil"/>
              <w:bottom w:val="nil"/>
              <w:right w:val="nil"/>
            </w:tcBorders>
            <w:shd w:val="clear" w:color="auto" w:fill="auto"/>
            <w:noWrap/>
            <w:vAlign w:val="bottom"/>
            <w:hideMark/>
          </w:tcPr>
          <w:p w14:paraId="69B94A4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26%</w:t>
            </w:r>
          </w:p>
        </w:tc>
      </w:tr>
      <w:tr w:rsidR="00013570" w:rsidRPr="00F90431" w14:paraId="62C62DBA"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6E2E5703"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14:paraId="02CCF75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14:paraId="0C3A8C92"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14:paraId="3D2F7217"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bottom"/>
            <w:hideMark/>
          </w:tcPr>
          <w:p w14:paraId="6038BDE7"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-13%</w:t>
            </w:r>
          </w:p>
        </w:tc>
        <w:tc>
          <w:tcPr>
            <w:tcW w:w="750" w:type="dxa"/>
            <w:tcBorders>
              <w:top w:val="nil"/>
              <w:left w:val="nil"/>
              <w:bottom w:val="nil"/>
              <w:right w:val="nil"/>
            </w:tcBorders>
            <w:shd w:val="clear" w:color="auto" w:fill="auto"/>
            <w:noWrap/>
            <w:vAlign w:val="bottom"/>
            <w:hideMark/>
          </w:tcPr>
          <w:p w14:paraId="7BDA2480"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-24%</w:t>
            </w:r>
          </w:p>
        </w:tc>
        <w:tc>
          <w:tcPr>
            <w:tcW w:w="750" w:type="dxa"/>
            <w:tcBorders>
              <w:top w:val="nil"/>
              <w:left w:val="nil"/>
              <w:bottom w:val="nil"/>
              <w:right w:val="nil"/>
            </w:tcBorders>
            <w:shd w:val="clear" w:color="auto" w:fill="auto"/>
            <w:noWrap/>
            <w:vAlign w:val="bottom"/>
            <w:hideMark/>
          </w:tcPr>
          <w:p w14:paraId="7AB73DA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-32%</w:t>
            </w:r>
          </w:p>
        </w:tc>
      </w:tr>
      <w:tr w:rsidR="00013570" w:rsidRPr="00F90431" w14:paraId="511DA6E0"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67D5199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14:paraId="75440B6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14:paraId="4E763BD1"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14:paraId="28E1B331"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bottom"/>
            <w:hideMark/>
          </w:tcPr>
          <w:p w14:paraId="75A438B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w:t>
            </w:r>
          </w:p>
        </w:tc>
        <w:tc>
          <w:tcPr>
            <w:tcW w:w="750" w:type="dxa"/>
            <w:tcBorders>
              <w:top w:val="nil"/>
              <w:left w:val="nil"/>
              <w:bottom w:val="nil"/>
              <w:right w:val="nil"/>
            </w:tcBorders>
            <w:shd w:val="clear" w:color="auto" w:fill="auto"/>
            <w:noWrap/>
            <w:vAlign w:val="bottom"/>
            <w:hideMark/>
          </w:tcPr>
          <w:p w14:paraId="38209D1F"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-6%</w:t>
            </w:r>
          </w:p>
        </w:tc>
        <w:tc>
          <w:tcPr>
            <w:tcW w:w="750" w:type="dxa"/>
            <w:tcBorders>
              <w:top w:val="nil"/>
              <w:left w:val="nil"/>
              <w:bottom w:val="nil"/>
              <w:right w:val="nil"/>
            </w:tcBorders>
            <w:shd w:val="clear" w:color="auto" w:fill="auto"/>
            <w:noWrap/>
            <w:vAlign w:val="bottom"/>
            <w:hideMark/>
          </w:tcPr>
          <w:p w14:paraId="5638839B"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r>
      <w:tr w:rsidR="00013570" w:rsidRPr="00F90431" w14:paraId="27A24CEC"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7997C9D8"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14:paraId="4F2767F1"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nil"/>
              <w:right w:val="nil"/>
            </w:tcBorders>
            <w:shd w:val="clear" w:color="auto" w:fill="auto"/>
            <w:noWrap/>
            <w:vAlign w:val="center"/>
            <w:hideMark/>
          </w:tcPr>
          <w:p w14:paraId="35CB67C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14:paraId="57595EB0"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bottom"/>
            <w:hideMark/>
          </w:tcPr>
          <w:p w14:paraId="1A926985"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w:t>
            </w:r>
          </w:p>
        </w:tc>
        <w:tc>
          <w:tcPr>
            <w:tcW w:w="750" w:type="dxa"/>
            <w:tcBorders>
              <w:top w:val="nil"/>
              <w:left w:val="nil"/>
              <w:bottom w:val="nil"/>
              <w:right w:val="nil"/>
            </w:tcBorders>
            <w:shd w:val="clear" w:color="auto" w:fill="auto"/>
            <w:noWrap/>
            <w:vAlign w:val="bottom"/>
            <w:hideMark/>
          </w:tcPr>
          <w:p w14:paraId="7DE6D62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-7%</w:t>
            </w:r>
          </w:p>
        </w:tc>
        <w:tc>
          <w:tcPr>
            <w:tcW w:w="750" w:type="dxa"/>
            <w:tcBorders>
              <w:top w:val="nil"/>
              <w:left w:val="nil"/>
              <w:bottom w:val="nil"/>
              <w:right w:val="nil"/>
            </w:tcBorders>
            <w:shd w:val="clear" w:color="auto" w:fill="auto"/>
            <w:noWrap/>
            <w:vAlign w:val="bottom"/>
            <w:hideMark/>
          </w:tcPr>
          <w:p w14:paraId="1BB270E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-9%</w:t>
            </w:r>
          </w:p>
        </w:tc>
      </w:tr>
      <w:tr w:rsidR="00013570" w:rsidRPr="00F90431" w14:paraId="3100B129"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186DCF01"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14:paraId="47AB27F7"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14:paraId="0C28F6F7"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nil"/>
              <w:right w:val="nil"/>
            </w:tcBorders>
            <w:shd w:val="clear" w:color="auto" w:fill="auto"/>
            <w:noWrap/>
            <w:vAlign w:val="bottom"/>
            <w:hideMark/>
          </w:tcPr>
          <w:p w14:paraId="1A97191B"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bottom"/>
            <w:hideMark/>
          </w:tcPr>
          <w:p w14:paraId="31AADD34"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-6%</w:t>
            </w:r>
          </w:p>
        </w:tc>
        <w:tc>
          <w:tcPr>
            <w:tcW w:w="750" w:type="dxa"/>
            <w:tcBorders>
              <w:top w:val="nil"/>
              <w:left w:val="nil"/>
              <w:bottom w:val="nil"/>
              <w:right w:val="nil"/>
            </w:tcBorders>
            <w:shd w:val="clear" w:color="auto" w:fill="auto"/>
            <w:noWrap/>
            <w:vAlign w:val="bottom"/>
            <w:hideMark/>
          </w:tcPr>
          <w:p w14:paraId="02F4D6C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-14%</w:t>
            </w:r>
          </w:p>
        </w:tc>
        <w:tc>
          <w:tcPr>
            <w:tcW w:w="750" w:type="dxa"/>
            <w:tcBorders>
              <w:top w:val="nil"/>
              <w:left w:val="nil"/>
              <w:bottom w:val="nil"/>
              <w:right w:val="nil"/>
            </w:tcBorders>
            <w:shd w:val="clear" w:color="auto" w:fill="auto"/>
            <w:noWrap/>
            <w:vAlign w:val="bottom"/>
            <w:hideMark/>
          </w:tcPr>
          <w:p w14:paraId="05E1582F"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-22%</w:t>
            </w:r>
          </w:p>
        </w:tc>
      </w:tr>
      <w:tr w:rsidR="00013570" w:rsidRPr="00F90431" w14:paraId="52C7C60D"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02993134"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nil"/>
              <w:right w:val="nil"/>
            </w:tcBorders>
            <w:shd w:val="clear" w:color="auto" w:fill="auto"/>
            <w:noWrap/>
            <w:vAlign w:val="center"/>
            <w:hideMark/>
          </w:tcPr>
          <w:p w14:paraId="4A014EC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14:paraId="2F37F0F1"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nil"/>
              <w:right w:val="nil"/>
            </w:tcBorders>
            <w:shd w:val="clear" w:color="auto" w:fill="auto"/>
            <w:noWrap/>
            <w:vAlign w:val="center"/>
            <w:hideMark/>
          </w:tcPr>
          <w:p w14:paraId="102308AC"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nil"/>
              <w:right w:val="nil"/>
            </w:tcBorders>
            <w:shd w:val="clear" w:color="auto" w:fill="auto"/>
            <w:noWrap/>
            <w:vAlign w:val="center"/>
            <w:hideMark/>
          </w:tcPr>
          <w:p w14:paraId="2B106E0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w:t>
            </w:r>
          </w:p>
        </w:tc>
        <w:tc>
          <w:tcPr>
            <w:tcW w:w="750" w:type="dxa"/>
            <w:tcBorders>
              <w:top w:val="nil"/>
              <w:left w:val="nil"/>
              <w:bottom w:val="nil"/>
              <w:right w:val="nil"/>
            </w:tcBorders>
            <w:shd w:val="clear" w:color="auto" w:fill="auto"/>
            <w:noWrap/>
            <w:vAlign w:val="center"/>
            <w:hideMark/>
          </w:tcPr>
          <w:p w14:paraId="3059B738"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w:t>
            </w:r>
          </w:p>
        </w:tc>
        <w:tc>
          <w:tcPr>
            <w:tcW w:w="750" w:type="dxa"/>
            <w:tcBorders>
              <w:top w:val="nil"/>
              <w:left w:val="nil"/>
              <w:bottom w:val="nil"/>
              <w:right w:val="nil"/>
            </w:tcBorders>
            <w:shd w:val="clear" w:color="auto" w:fill="auto"/>
            <w:noWrap/>
            <w:vAlign w:val="center"/>
            <w:hideMark/>
          </w:tcPr>
          <w:p w14:paraId="7CD6AD6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-7%</w:t>
            </w:r>
          </w:p>
        </w:tc>
      </w:tr>
      <w:tr w:rsidR="00013570" w:rsidRPr="00F90431" w14:paraId="440B8F50" w14:textId="77777777" w:rsidTr="005A4D1F">
        <w:trPr>
          <w:trHeight w:val="300"/>
          <w:jc w:val="center"/>
        </w:trPr>
        <w:tc>
          <w:tcPr>
            <w:tcW w:w="1061" w:type="dxa"/>
            <w:tcBorders>
              <w:top w:val="nil"/>
              <w:left w:val="nil"/>
              <w:bottom w:val="single" w:sz="4" w:space="0" w:color="auto"/>
              <w:right w:val="nil"/>
            </w:tcBorders>
            <w:shd w:val="clear" w:color="auto" w:fill="auto"/>
            <w:noWrap/>
            <w:vAlign w:val="center"/>
            <w:hideMark/>
          </w:tcPr>
          <w:p w14:paraId="5505B504"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HB</w:t>
            </w:r>
          </w:p>
        </w:tc>
        <w:tc>
          <w:tcPr>
            <w:tcW w:w="916" w:type="dxa"/>
            <w:tcBorders>
              <w:top w:val="nil"/>
              <w:left w:val="nil"/>
              <w:bottom w:val="single" w:sz="4" w:space="0" w:color="auto"/>
              <w:right w:val="nil"/>
            </w:tcBorders>
            <w:shd w:val="clear" w:color="auto" w:fill="auto"/>
            <w:noWrap/>
            <w:vAlign w:val="center"/>
            <w:hideMark/>
          </w:tcPr>
          <w:p w14:paraId="56FE418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single" w:sz="4" w:space="0" w:color="auto"/>
              <w:right w:val="nil"/>
            </w:tcBorders>
            <w:shd w:val="clear" w:color="auto" w:fill="auto"/>
            <w:noWrap/>
            <w:vAlign w:val="center"/>
            <w:hideMark/>
          </w:tcPr>
          <w:p w14:paraId="7325BC0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single" w:sz="4" w:space="0" w:color="auto"/>
              <w:right w:val="nil"/>
            </w:tcBorders>
            <w:shd w:val="clear" w:color="auto" w:fill="auto"/>
            <w:noWrap/>
            <w:vAlign w:val="center"/>
            <w:hideMark/>
          </w:tcPr>
          <w:p w14:paraId="09AB316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0%</w:t>
            </w:r>
          </w:p>
        </w:tc>
        <w:tc>
          <w:tcPr>
            <w:tcW w:w="750" w:type="dxa"/>
            <w:tcBorders>
              <w:top w:val="nil"/>
              <w:left w:val="nil"/>
              <w:bottom w:val="single" w:sz="4" w:space="0" w:color="auto"/>
              <w:right w:val="nil"/>
            </w:tcBorders>
            <w:shd w:val="clear" w:color="auto" w:fill="auto"/>
            <w:noWrap/>
            <w:vAlign w:val="center"/>
            <w:hideMark/>
          </w:tcPr>
          <w:p w14:paraId="07934D1C"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w:t>
            </w:r>
          </w:p>
        </w:tc>
        <w:tc>
          <w:tcPr>
            <w:tcW w:w="750" w:type="dxa"/>
            <w:tcBorders>
              <w:top w:val="nil"/>
              <w:left w:val="nil"/>
              <w:bottom w:val="single" w:sz="4" w:space="0" w:color="auto"/>
              <w:right w:val="nil"/>
            </w:tcBorders>
            <w:shd w:val="clear" w:color="auto" w:fill="auto"/>
            <w:noWrap/>
            <w:vAlign w:val="center"/>
            <w:hideMark/>
          </w:tcPr>
          <w:p w14:paraId="3901D4FC"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single" w:sz="4" w:space="0" w:color="auto"/>
              <w:right w:val="nil"/>
            </w:tcBorders>
            <w:shd w:val="clear" w:color="auto" w:fill="auto"/>
            <w:noWrap/>
            <w:vAlign w:val="center"/>
            <w:hideMark/>
          </w:tcPr>
          <w:p w14:paraId="165488A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r>
      <w:tr w:rsidR="00013570" w:rsidRPr="00F90431" w14:paraId="5EE05190"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0A85DAB0"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14:paraId="4C23579F"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14:paraId="02E545C2"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14:paraId="30B1D288"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c>
          <w:tcPr>
            <w:tcW w:w="750" w:type="dxa"/>
            <w:tcBorders>
              <w:top w:val="nil"/>
              <w:left w:val="nil"/>
              <w:bottom w:val="nil"/>
              <w:right w:val="nil"/>
            </w:tcBorders>
            <w:shd w:val="clear" w:color="auto" w:fill="auto"/>
            <w:noWrap/>
            <w:vAlign w:val="bottom"/>
            <w:hideMark/>
          </w:tcPr>
          <w:p w14:paraId="30E687F2"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29%</w:t>
            </w:r>
          </w:p>
        </w:tc>
        <w:tc>
          <w:tcPr>
            <w:tcW w:w="750" w:type="dxa"/>
            <w:tcBorders>
              <w:top w:val="nil"/>
              <w:left w:val="nil"/>
              <w:bottom w:val="nil"/>
              <w:right w:val="nil"/>
            </w:tcBorders>
            <w:shd w:val="clear" w:color="auto" w:fill="auto"/>
            <w:noWrap/>
            <w:vAlign w:val="bottom"/>
            <w:hideMark/>
          </w:tcPr>
          <w:p w14:paraId="16FA25E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46%</w:t>
            </w:r>
          </w:p>
        </w:tc>
        <w:tc>
          <w:tcPr>
            <w:tcW w:w="750" w:type="dxa"/>
            <w:tcBorders>
              <w:top w:val="nil"/>
              <w:left w:val="nil"/>
              <w:bottom w:val="nil"/>
              <w:right w:val="nil"/>
            </w:tcBorders>
            <w:shd w:val="clear" w:color="auto" w:fill="auto"/>
            <w:noWrap/>
            <w:vAlign w:val="bottom"/>
            <w:hideMark/>
          </w:tcPr>
          <w:p w14:paraId="158D0AB4"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57%</w:t>
            </w:r>
          </w:p>
        </w:tc>
      </w:tr>
      <w:tr w:rsidR="00013570" w:rsidRPr="00F90431" w14:paraId="15E5FEC4"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5EA5E7A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14:paraId="1DB5433F"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14:paraId="4DE17D3C"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14:paraId="5E8E4D3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14:paraId="1435692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18%</w:t>
            </w:r>
          </w:p>
        </w:tc>
        <w:tc>
          <w:tcPr>
            <w:tcW w:w="750" w:type="dxa"/>
            <w:tcBorders>
              <w:top w:val="nil"/>
              <w:left w:val="nil"/>
              <w:bottom w:val="nil"/>
              <w:right w:val="nil"/>
            </w:tcBorders>
            <w:shd w:val="clear" w:color="auto" w:fill="auto"/>
            <w:noWrap/>
            <w:vAlign w:val="bottom"/>
            <w:hideMark/>
          </w:tcPr>
          <w:p w14:paraId="6010217C"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30%</w:t>
            </w:r>
          </w:p>
        </w:tc>
        <w:tc>
          <w:tcPr>
            <w:tcW w:w="750" w:type="dxa"/>
            <w:tcBorders>
              <w:top w:val="nil"/>
              <w:left w:val="nil"/>
              <w:bottom w:val="nil"/>
              <w:right w:val="nil"/>
            </w:tcBorders>
            <w:shd w:val="clear" w:color="auto" w:fill="auto"/>
            <w:noWrap/>
            <w:vAlign w:val="bottom"/>
            <w:hideMark/>
          </w:tcPr>
          <w:p w14:paraId="65E178D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39%</w:t>
            </w:r>
          </w:p>
        </w:tc>
      </w:tr>
      <w:tr w:rsidR="00013570" w:rsidRPr="00F90431" w14:paraId="18C8F8C4"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336B6831"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14:paraId="3A88E21D"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nil"/>
              <w:right w:val="nil"/>
            </w:tcBorders>
            <w:shd w:val="clear" w:color="auto" w:fill="auto"/>
            <w:noWrap/>
            <w:vAlign w:val="center"/>
            <w:hideMark/>
          </w:tcPr>
          <w:p w14:paraId="305742DC"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Cropland</w:t>
            </w:r>
          </w:p>
        </w:tc>
        <w:tc>
          <w:tcPr>
            <w:tcW w:w="750" w:type="dxa"/>
            <w:tcBorders>
              <w:top w:val="nil"/>
              <w:left w:val="nil"/>
              <w:bottom w:val="nil"/>
              <w:right w:val="nil"/>
            </w:tcBorders>
            <w:shd w:val="clear" w:color="auto" w:fill="auto"/>
            <w:noWrap/>
            <w:vAlign w:val="bottom"/>
            <w:hideMark/>
          </w:tcPr>
          <w:p w14:paraId="1EACC0F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6%</w:t>
            </w:r>
          </w:p>
        </w:tc>
        <w:tc>
          <w:tcPr>
            <w:tcW w:w="750" w:type="dxa"/>
            <w:tcBorders>
              <w:top w:val="nil"/>
              <w:left w:val="nil"/>
              <w:bottom w:val="nil"/>
              <w:right w:val="nil"/>
            </w:tcBorders>
            <w:shd w:val="clear" w:color="auto" w:fill="auto"/>
            <w:noWrap/>
            <w:vAlign w:val="bottom"/>
            <w:hideMark/>
          </w:tcPr>
          <w:p w14:paraId="6473DC22"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19%</w:t>
            </w:r>
          </w:p>
        </w:tc>
        <w:tc>
          <w:tcPr>
            <w:tcW w:w="750" w:type="dxa"/>
            <w:tcBorders>
              <w:top w:val="nil"/>
              <w:left w:val="nil"/>
              <w:bottom w:val="nil"/>
              <w:right w:val="nil"/>
            </w:tcBorders>
            <w:shd w:val="clear" w:color="auto" w:fill="auto"/>
            <w:noWrap/>
            <w:vAlign w:val="bottom"/>
            <w:hideMark/>
          </w:tcPr>
          <w:p w14:paraId="4BD0EFB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32%</w:t>
            </w:r>
          </w:p>
        </w:tc>
        <w:tc>
          <w:tcPr>
            <w:tcW w:w="750" w:type="dxa"/>
            <w:tcBorders>
              <w:top w:val="nil"/>
              <w:left w:val="nil"/>
              <w:bottom w:val="nil"/>
              <w:right w:val="nil"/>
            </w:tcBorders>
            <w:shd w:val="clear" w:color="auto" w:fill="auto"/>
            <w:noWrap/>
            <w:vAlign w:val="bottom"/>
            <w:hideMark/>
          </w:tcPr>
          <w:p w14:paraId="2989713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41%</w:t>
            </w:r>
          </w:p>
        </w:tc>
      </w:tr>
      <w:tr w:rsidR="00013570" w:rsidRPr="00F90431" w14:paraId="49A4A548"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70FC2A00"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14:paraId="14E4480D"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14:paraId="14ACCC8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14:paraId="44300F0B"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w:t>
            </w:r>
          </w:p>
        </w:tc>
        <w:tc>
          <w:tcPr>
            <w:tcW w:w="750" w:type="dxa"/>
            <w:tcBorders>
              <w:top w:val="nil"/>
              <w:left w:val="nil"/>
              <w:bottom w:val="nil"/>
              <w:right w:val="nil"/>
            </w:tcBorders>
            <w:shd w:val="clear" w:color="auto" w:fill="auto"/>
            <w:noWrap/>
            <w:vAlign w:val="bottom"/>
            <w:hideMark/>
          </w:tcPr>
          <w:p w14:paraId="02BE0054"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-18%</w:t>
            </w:r>
          </w:p>
        </w:tc>
        <w:tc>
          <w:tcPr>
            <w:tcW w:w="750" w:type="dxa"/>
            <w:tcBorders>
              <w:top w:val="nil"/>
              <w:left w:val="nil"/>
              <w:bottom w:val="nil"/>
              <w:right w:val="nil"/>
            </w:tcBorders>
            <w:shd w:val="clear" w:color="auto" w:fill="auto"/>
            <w:noWrap/>
            <w:vAlign w:val="bottom"/>
            <w:hideMark/>
          </w:tcPr>
          <w:p w14:paraId="4E1F3623"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-32%</w:t>
            </w:r>
          </w:p>
        </w:tc>
        <w:tc>
          <w:tcPr>
            <w:tcW w:w="750" w:type="dxa"/>
            <w:tcBorders>
              <w:top w:val="nil"/>
              <w:left w:val="nil"/>
              <w:bottom w:val="nil"/>
              <w:right w:val="nil"/>
            </w:tcBorders>
            <w:shd w:val="clear" w:color="auto" w:fill="auto"/>
            <w:noWrap/>
            <w:vAlign w:val="bottom"/>
            <w:hideMark/>
          </w:tcPr>
          <w:p w14:paraId="1E6CA93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-44%</w:t>
            </w:r>
          </w:p>
        </w:tc>
      </w:tr>
      <w:tr w:rsidR="00013570" w:rsidRPr="00F90431" w14:paraId="42117F86"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4C659020"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14:paraId="6F56F4B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14:paraId="75F6E931"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14:paraId="1C5CFF67"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w:t>
            </w:r>
          </w:p>
        </w:tc>
        <w:tc>
          <w:tcPr>
            <w:tcW w:w="750" w:type="dxa"/>
            <w:tcBorders>
              <w:top w:val="nil"/>
              <w:left w:val="nil"/>
              <w:bottom w:val="nil"/>
              <w:right w:val="nil"/>
            </w:tcBorders>
            <w:shd w:val="clear" w:color="auto" w:fill="auto"/>
            <w:noWrap/>
            <w:vAlign w:val="bottom"/>
            <w:hideMark/>
          </w:tcPr>
          <w:p w14:paraId="36BEDCF9"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w:t>
            </w:r>
          </w:p>
        </w:tc>
        <w:tc>
          <w:tcPr>
            <w:tcW w:w="750" w:type="dxa"/>
            <w:tcBorders>
              <w:top w:val="nil"/>
              <w:left w:val="nil"/>
              <w:bottom w:val="nil"/>
              <w:right w:val="nil"/>
            </w:tcBorders>
            <w:shd w:val="clear" w:color="auto" w:fill="auto"/>
            <w:noWrap/>
            <w:vAlign w:val="bottom"/>
            <w:hideMark/>
          </w:tcPr>
          <w:p w14:paraId="53300C08"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w:t>
            </w:r>
          </w:p>
        </w:tc>
        <w:tc>
          <w:tcPr>
            <w:tcW w:w="750" w:type="dxa"/>
            <w:tcBorders>
              <w:top w:val="nil"/>
              <w:left w:val="nil"/>
              <w:bottom w:val="nil"/>
              <w:right w:val="nil"/>
            </w:tcBorders>
            <w:shd w:val="clear" w:color="auto" w:fill="auto"/>
            <w:noWrap/>
            <w:vAlign w:val="bottom"/>
            <w:hideMark/>
          </w:tcPr>
          <w:p w14:paraId="754A64FF"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-6%</w:t>
            </w:r>
          </w:p>
        </w:tc>
      </w:tr>
      <w:tr w:rsidR="00013570" w:rsidRPr="00F90431" w14:paraId="372BF22B"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34561F4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14:paraId="66FBD531"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nil"/>
              <w:right w:val="nil"/>
            </w:tcBorders>
            <w:shd w:val="clear" w:color="auto" w:fill="auto"/>
            <w:noWrap/>
            <w:vAlign w:val="center"/>
            <w:hideMark/>
          </w:tcPr>
          <w:p w14:paraId="662E9B2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Pastureland</w:t>
            </w:r>
          </w:p>
        </w:tc>
        <w:tc>
          <w:tcPr>
            <w:tcW w:w="750" w:type="dxa"/>
            <w:tcBorders>
              <w:top w:val="nil"/>
              <w:left w:val="nil"/>
              <w:bottom w:val="nil"/>
              <w:right w:val="nil"/>
            </w:tcBorders>
            <w:shd w:val="clear" w:color="auto" w:fill="auto"/>
            <w:noWrap/>
            <w:vAlign w:val="bottom"/>
            <w:hideMark/>
          </w:tcPr>
          <w:p w14:paraId="25042082"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w:t>
            </w:r>
          </w:p>
        </w:tc>
        <w:tc>
          <w:tcPr>
            <w:tcW w:w="750" w:type="dxa"/>
            <w:tcBorders>
              <w:top w:val="nil"/>
              <w:left w:val="nil"/>
              <w:bottom w:val="nil"/>
              <w:right w:val="nil"/>
            </w:tcBorders>
            <w:shd w:val="clear" w:color="auto" w:fill="auto"/>
            <w:noWrap/>
            <w:vAlign w:val="bottom"/>
            <w:hideMark/>
          </w:tcPr>
          <w:p w14:paraId="2A5FEB2D"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w:t>
            </w:r>
          </w:p>
        </w:tc>
        <w:tc>
          <w:tcPr>
            <w:tcW w:w="750" w:type="dxa"/>
            <w:tcBorders>
              <w:top w:val="nil"/>
              <w:left w:val="nil"/>
              <w:bottom w:val="nil"/>
              <w:right w:val="nil"/>
            </w:tcBorders>
            <w:shd w:val="clear" w:color="auto" w:fill="auto"/>
            <w:noWrap/>
            <w:vAlign w:val="bottom"/>
            <w:hideMark/>
          </w:tcPr>
          <w:p w14:paraId="3CCDEFEB"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-5%</w:t>
            </w:r>
          </w:p>
        </w:tc>
        <w:tc>
          <w:tcPr>
            <w:tcW w:w="750" w:type="dxa"/>
            <w:tcBorders>
              <w:top w:val="nil"/>
              <w:left w:val="nil"/>
              <w:bottom w:val="nil"/>
              <w:right w:val="nil"/>
            </w:tcBorders>
            <w:shd w:val="clear" w:color="auto" w:fill="auto"/>
            <w:noWrap/>
            <w:vAlign w:val="bottom"/>
            <w:hideMark/>
          </w:tcPr>
          <w:p w14:paraId="4379EAA7"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-9%</w:t>
            </w:r>
          </w:p>
        </w:tc>
      </w:tr>
      <w:tr w:rsidR="00013570" w:rsidRPr="00F90431" w14:paraId="7711EDF7"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2BF62BDF"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14:paraId="1DFDD218"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USA</w:t>
            </w:r>
          </w:p>
        </w:tc>
        <w:tc>
          <w:tcPr>
            <w:tcW w:w="2005" w:type="dxa"/>
            <w:tcBorders>
              <w:top w:val="nil"/>
              <w:left w:val="nil"/>
              <w:bottom w:val="nil"/>
              <w:right w:val="nil"/>
            </w:tcBorders>
            <w:shd w:val="clear" w:color="auto" w:fill="auto"/>
            <w:noWrap/>
            <w:vAlign w:val="center"/>
            <w:hideMark/>
          </w:tcPr>
          <w:p w14:paraId="2D71B285"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nil"/>
              <w:right w:val="nil"/>
            </w:tcBorders>
            <w:shd w:val="clear" w:color="auto" w:fill="auto"/>
            <w:noWrap/>
            <w:vAlign w:val="bottom"/>
            <w:hideMark/>
          </w:tcPr>
          <w:p w14:paraId="7DDA5CF3"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-8%</w:t>
            </w:r>
          </w:p>
        </w:tc>
        <w:tc>
          <w:tcPr>
            <w:tcW w:w="750" w:type="dxa"/>
            <w:tcBorders>
              <w:top w:val="nil"/>
              <w:left w:val="nil"/>
              <w:bottom w:val="nil"/>
              <w:right w:val="nil"/>
            </w:tcBorders>
            <w:shd w:val="clear" w:color="auto" w:fill="auto"/>
            <w:noWrap/>
            <w:vAlign w:val="bottom"/>
            <w:hideMark/>
          </w:tcPr>
          <w:p w14:paraId="3D2CBEC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-20%</w:t>
            </w:r>
          </w:p>
        </w:tc>
        <w:tc>
          <w:tcPr>
            <w:tcW w:w="750" w:type="dxa"/>
            <w:tcBorders>
              <w:top w:val="nil"/>
              <w:left w:val="nil"/>
              <w:bottom w:val="nil"/>
              <w:right w:val="nil"/>
            </w:tcBorders>
            <w:shd w:val="clear" w:color="auto" w:fill="auto"/>
            <w:noWrap/>
            <w:vAlign w:val="bottom"/>
            <w:hideMark/>
          </w:tcPr>
          <w:p w14:paraId="78A0A74B"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-30%</w:t>
            </w:r>
          </w:p>
        </w:tc>
        <w:tc>
          <w:tcPr>
            <w:tcW w:w="750" w:type="dxa"/>
            <w:tcBorders>
              <w:top w:val="nil"/>
              <w:left w:val="nil"/>
              <w:bottom w:val="nil"/>
              <w:right w:val="nil"/>
            </w:tcBorders>
            <w:shd w:val="clear" w:color="auto" w:fill="auto"/>
            <w:noWrap/>
            <w:vAlign w:val="bottom"/>
            <w:hideMark/>
          </w:tcPr>
          <w:p w14:paraId="463EECD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-39%</w:t>
            </w:r>
          </w:p>
        </w:tc>
      </w:tr>
      <w:tr w:rsidR="00013570" w:rsidRPr="00F90431" w14:paraId="3AD84E86" w14:textId="77777777" w:rsidTr="005A4D1F">
        <w:trPr>
          <w:trHeight w:val="300"/>
          <w:jc w:val="center"/>
        </w:trPr>
        <w:tc>
          <w:tcPr>
            <w:tcW w:w="1061" w:type="dxa"/>
            <w:tcBorders>
              <w:top w:val="nil"/>
              <w:left w:val="nil"/>
              <w:bottom w:val="nil"/>
              <w:right w:val="nil"/>
            </w:tcBorders>
            <w:shd w:val="clear" w:color="auto" w:fill="auto"/>
            <w:noWrap/>
            <w:vAlign w:val="center"/>
            <w:hideMark/>
          </w:tcPr>
          <w:p w14:paraId="05E31D76"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nil"/>
              <w:right w:val="nil"/>
            </w:tcBorders>
            <w:shd w:val="clear" w:color="auto" w:fill="auto"/>
            <w:noWrap/>
            <w:vAlign w:val="center"/>
            <w:hideMark/>
          </w:tcPr>
          <w:p w14:paraId="74EDEDBD"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ROW</w:t>
            </w:r>
          </w:p>
        </w:tc>
        <w:tc>
          <w:tcPr>
            <w:tcW w:w="2005" w:type="dxa"/>
            <w:tcBorders>
              <w:top w:val="nil"/>
              <w:left w:val="nil"/>
              <w:bottom w:val="nil"/>
              <w:right w:val="nil"/>
            </w:tcBorders>
            <w:shd w:val="clear" w:color="auto" w:fill="auto"/>
            <w:noWrap/>
            <w:vAlign w:val="center"/>
            <w:hideMark/>
          </w:tcPr>
          <w:p w14:paraId="66C65C80"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nil"/>
              <w:right w:val="nil"/>
            </w:tcBorders>
            <w:shd w:val="clear" w:color="auto" w:fill="auto"/>
            <w:noWrap/>
            <w:vAlign w:val="center"/>
            <w:hideMark/>
          </w:tcPr>
          <w:p w14:paraId="62D7899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-14%</w:t>
            </w:r>
          </w:p>
        </w:tc>
        <w:tc>
          <w:tcPr>
            <w:tcW w:w="750" w:type="dxa"/>
            <w:tcBorders>
              <w:top w:val="nil"/>
              <w:left w:val="nil"/>
              <w:bottom w:val="nil"/>
              <w:right w:val="nil"/>
            </w:tcBorders>
            <w:shd w:val="clear" w:color="auto" w:fill="auto"/>
            <w:noWrap/>
            <w:vAlign w:val="center"/>
            <w:hideMark/>
          </w:tcPr>
          <w:p w14:paraId="01C75A8E"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-25%</w:t>
            </w:r>
          </w:p>
        </w:tc>
        <w:tc>
          <w:tcPr>
            <w:tcW w:w="750" w:type="dxa"/>
            <w:tcBorders>
              <w:top w:val="nil"/>
              <w:left w:val="nil"/>
              <w:bottom w:val="nil"/>
              <w:right w:val="nil"/>
            </w:tcBorders>
            <w:shd w:val="clear" w:color="auto" w:fill="auto"/>
            <w:noWrap/>
            <w:vAlign w:val="center"/>
            <w:hideMark/>
          </w:tcPr>
          <w:p w14:paraId="57E99921"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-34%</w:t>
            </w:r>
          </w:p>
        </w:tc>
        <w:tc>
          <w:tcPr>
            <w:tcW w:w="750" w:type="dxa"/>
            <w:tcBorders>
              <w:top w:val="nil"/>
              <w:left w:val="nil"/>
              <w:bottom w:val="nil"/>
              <w:right w:val="nil"/>
            </w:tcBorders>
            <w:shd w:val="clear" w:color="auto" w:fill="auto"/>
            <w:noWrap/>
            <w:vAlign w:val="center"/>
            <w:hideMark/>
          </w:tcPr>
          <w:p w14:paraId="37A472E3"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-42%</w:t>
            </w:r>
          </w:p>
        </w:tc>
      </w:tr>
      <w:tr w:rsidR="00013570" w:rsidRPr="00F90431" w14:paraId="6EEF6611" w14:textId="77777777" w:rsidTr="005A4D1F">
        <w:trPr>
          <w:trHeight w:val="300"/>
          <w:jc w:val="center"/>
        </w:trPr>
        <w:tc>
          <w:tcPr>
            <w:tcW w:w="1061" w:type="dxa"/>
            <w:tcBorders>
              <w:top w:val="nil"/>
              <w:left w:val="nil"/>
              <w:bottom w:val="single" w:sz="4" w:space="0" w:color="auto"/>
              <w:right w:val="nil"/>
            </w:tcBorders>
            <w:shd w:val="clear" w:color="auto" w:fill="auto"/>
            <w:noWrap/>
            <w:vAlign w:val="bottom"/>
            <w:hideMark/>
          </w:tcPr>
          <w:p w14:paraId="17493F47"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HFB</w:t>
            </w:r>
          </w:p>
        </w:tc>
        <w:tc>
          <w:tcPr>
            <w:tcW w:w="916" w:type="dxa"/>
            <w:tcBorders>
              <w:top w:val="nil"/>
              <w:left w:val="nil"/>
              <w:bottom w:val="single" w:sz="4" w:space="0" w:color="auto"/>
              <w:right w:val="nil"/>
            </w:tcBorders>
            <w:shd w:val="clear" w:color="auto" w:fill="auto"/>
            <w:noWrap/>
            <w:vAlign w:val="center"/>
            <w:hideMark/>
          </w:tcPr>
          <w:p w14:paraId="700D3D0A"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World</w:t>
            </w:r>
          </w:p>
        </w:tc>
        <w:tc>
          <w:tcPr>
            <w:tcW w:w="2005" w:type="dxa"/>
            <w:tcBorders>
              <w:top w:val="nil"/>
              <w:left w:val="nil"/>
              <w:bottom w:val="single" w:sz="4" w:space="0" w:color="auto"/>
              <w:right w:val="nil"/>
            </w:tcBorders>
            <w:shd w:val="clear" w:color="auto" w:fill="auto"/>
            <w:noWrap/>
            <w:vAlign w:val="center"/>
            <w:hideMark/>
          </w:tcPr>
          <w:p w14:paraId="46EB95F4"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Forest and Grassland</w:t>
            </w:r>
          </w:p>
        </w:tc>
        <w:tc>
          <w:tcPr>
            <w:tcW w:w="750" w:type="dxa"/>
            <w:tcBorders>
              <w:top w:val="nil"/>
              <w:left w:val="nil"/>
              <w:bottom w:val="single" w:sz="4" w:space="0" w:color="auto"/>
              <w:right w:val="nil"/>
            </w:tcBorders>
            <w:shd w:val="clear" w:color="auto" w:fill="auto"/>
            <w:noWrap/>
            <w:vAlign w:val="bottom"/>
            <w:hideMark/>
          </w:tcPr>
          <w:p w14:paraId="56E48C14"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-13%</w:t>
            </w:r>
          </w:p>
        </w:tc>
        <w:tc>
          <w:tcPr>
            <w:tcW w:w="750" w:type="dxa"/>
            <w:tcBorders>
              <w:top w:val="nil"/>
              <w:left w:val="nil"/>
              <w:bottom w:val="single" w:sz="4" w:space="0" w:color="auto"/>
              <w:right w:val="nil"/>
            </w:tcBorders>
            <w:shd w:val="clear" w:color="auto" w:fill="auto"/>
            <w:noWrap/>
            <w:vAlign w:val="bottom"/>
            <w:hideMark/>
          </w:tcPr>
          <w:p w14:paraId="18DEBE53"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-24%</w:t>
            </w:r>
          </w:p>
        </w:tc>
        <w:tc>
          <w:tcPr>
            <w:tcW w:w="750" w:type="dxa"/>
            <w:tcBorders>
              <w:top w:val="nil"/>
              <w:left w:val="nil"/>
              <w:bottom w:val="single" w:sz="4" w:space="0" w:color="auto"/>
              <w:right w:val="nil"/>
            </w:tcBorders>
            <w:shd w:val="clear" w:color="auto" w:fill="auto"/>
            <w:noWrap/>
            <w:vAlign w:val="bottom"/>
            <w:hideMark/>
          </w:tcPr>
          <w:p w14:paraId="34382E93"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-33%</w:t>
            </w:r>
          </w:p>
        </w:tc>
        <w:tc>
          <w:tcPr>
            <w:tcW w:w="750" w:type="dxa"/>
            <w:tcBorders>
              <w:top w:val="nil"/>
              <w:left w:val="nil"/>
              <w:bottom w:val="single" w:sz="4" w:space="0" w:color="auto"/>
              <w:right w:val="nil"/>
            </w:tcBorders>
            <w:shd w:val="clear" w:color="auto" w:fill="auto"/>
            <w:noWrap/>
            <w:vAlign w:val="bottom"/>
            <w:hideMark/>
          </w:tcPr>
          <w:p w14:paraId="6A5F8E9F" w14:textId="77777777" w:rsidR="00013570" w:rsidRPr="00F90431" w:rsidRDefault="00013570" w:rsidP="005A4D1F">
            <w:pPr>
              <w:spacing w:after="0" w:line="240" w:lineRule="auto"/>
              <w:jc w:val="center"/>
              <w:rPr>
                <w:rFonts w:ascii="Times New Roman" w:hAnsi="Times New Roman"/>
                <w:color w:val="000000"/>
                <w:sz w:val="20"/>
                <w:szCs w:val="20"/>
              </w:rPr>
            </w:pPr>
            <w:r w:rsidRPr="00F90431">
              <w:rPr>
                <w:rFonts w:ascii="Times New Roman" w:hAnsi="Times New Roman"/>
                <w:color w:val="000000"/>
                <w:sz w:val="20"/>
                <w:szCs w:val="20"/>
              </w:rPr>
              <w:t>-42%</w:t>
            </w:r>
          </w:p>
        </w:tc>
      </w:tr>
    </w:tbl>
    <w:p w14:paraId="712B8120" w14:textId="77777777" w:rsidR="00013570" w:rsidRDefault="00013570" w:rsidP="00013570">
      <w:pPr>
        <w:pStyle w:val="ListParagraph"/>
        <w:ind w:left="0"/>
        <w:rPr>
          <w:rFonts w:ascii="Times New Roman" w:hAnsi="Times New Roman"/>
          <w:sz w:val="20"/>
          <w:szCs w:val="20"/>
        </w:rPr>
      </w:pPr>
    </w:p>
    <w:p w14:paraId="2D0598A5" w14:textId="77777777" w:rsidR="001D35D7" w:rsidRDefault="001D35D7">
      <w:pPr>
        <w:rPr>
          <w:rFonts w:ascii="Times New Roman" w:hAnsi="Times New Roman"/>
          <w:sz w:val="22"/>
          <w:szCs w:val="22"/>
        </w:rPr>
      </w:pPr>
      <w:r w:rsidRPr="00456E92">
        <w:rPr>
          <w:rFonts w:ascii="Times New Roman" w:hAnsi="Times New Roman"/>
          <w:sz w:val="22"/>
          <w:szCs w:val="22"/>
        </w:rPr>
        <w:t xml:space="preserve">Land </w:t>
      </w:r>
      <w:r>
        <w:rPr>
          <w:rFonts w:ascii="Times New Roman" w:hAnsi="Times New Roman"/>
          <w:sz w:val="22"/>
          <w:szCs w:val="22"/>
        </w:rPr>
        <w:t>use</w:t>
      </w:r>
      <w:r w:rsidRPr="00456E92">
        <w:rPr>
          <w:rFonts w:ascii="Times New Roman" w:hAnsi="Times New Roman"/>
          <w:sz w:val="22"/>
          <w:szCs w:val="22"/>
        </w:rPr>
        <w:t xml:space="preserve"> across all scenarios examined in this study </w:t>
      </w:r>
      <w:r>
        <w:rPr>
          <w:rFonts w:ascii="Times New Roman" w:hAnsi="Times New Roman"/>
          <w:sz w:val="22"/>
          <w:szCs w:val="22"/>
        </w:rPr>
        <w:t>is</w:t>
      </w:r>
      <w:r w:rsidRPr="00456E92">
        <w:rPr>
          <w:rFonts w:ascii="Times New Roman" w:hAnsi="Times New Roman"/>
          <w:sz w:val="22"/>
          <w:szCs w:val="22"/>
        </w:rPr>
        <w:t xml:space="preserve"> presented in </w:t>
      </w:r>
      <w:r>
        <w:rPr>
          <w:rFonts w:ascii="Times New Roman" w:hAnsi="Times New Roman"/>
          <w:sz w:val="22"/>
          <w:szCs w:val="22"/>
        </w:rPr>
        <w:t>f</w:t>
      </w:r>
      <w:r w:rsidRPr="00456E92">
        <w:rPr>
          <w:rFonts w:ascii="Times New Roman" w:hAnsi="Times New Roman"/>
          <w:sz w:val="22"/>
          <w:szCs w:val="22"/>
        </w:rPr>
        <w:t xml:space="preserve">igure 4. </w:t>
      </w:r>
      <w:r w:rsidR="00115A7E">
        <w:rPr>
          <w:rFonts w:ascii="Times New Roman" w:hAnsi="Times New Roman"/>
          <w:sz w:val="22"/>
          <w:szCs w:val="22"/>
        </w:rPr>
        <w:t>In the BAU scenario, p</w:t>
      </w:r>
      <w:r w:rsidRPr="00456E92">
        <w:rPr>
          <w:rFonts w:ascii="Times New Roman" w:hAnsi="Times New Roman"/>
          <w:sz w:val="22"/>
          <w:szCs w:val="22"/>
        </w:rPr>
        <w:t xml:space="preserve">rojected cropland growth and patterns of land expansion are quite different </w:t>
      </w:r>
      <w:r>
        <w:rPr>
          <w:rFonts w:ascii="Times New Roman" w:hAnsi="Times New Roman"/>
          <w:sz w:val="22"/>
          <w:szCs w:val="22"/>
        </w:rPr>
        <w:t>in comparison</w:t>
      </w:r>
      <w:r w:rsidRPr="00456E92">
        <w:rPr>
          <w:rFonts w:ascii="Times New Roman" w:hAnsi="Times New Roman"/>
          <w:sz w:val="22"/>
          <w:szCs w:val="22"/>
        </w:rPr>
        <w:t xml:space="preserve"> to the other three scenarios. In the HF scenario, cropland expansion into pastureland leads to expansion into forest and grassland to meet demand for pasture. Because of increasing demands for meat, pastureland continues to grow globally </w:t>
      </w:r>
      <w:r>
        <w:rPr>
          <w:rFonts w:ascii="Times New Roman" w:hAnsi="Times New Roman"/>
          <w:sz w:val="22"/>
          <w:szCs w:val="22"/>
        </w:rPr>
        <w:t xml:space="preserve">in the HF case </w:t>
      </w:r>
      <w:r w:rsidRPr="00456E92">
        <w:rPr>
          <w:rFonts w:ascii="Times New Roman" w:hAnsi="Times New Roman"/>
          <w:sz w:val="22"/>
          <w:szCs w:val="22"/>
        </w:rPr>
        <w:t>relative to the BAU case. Similarly, in the HB scenario</w:t>
      </w:r>
      <w:r w:rsidR="00451BE9">
        <w:rPr>
          <w:rFonts w:ascii="Times New Roman" w:hAnsi="Times New Roman"/>
          <w:sz w:val="22"/>
          <w:szCs w:val="22"/>
        </w:rPr>
        <w:t>,</w:t>
      </w:r>
      <w:r w:rsidRPr="00456E92">
        <w:rPr>
          <w:rFonts w:ascii="Times New Roman" w:hAnsi="Times New Roman"/>
          <w:sz w:val="22"/>
          <w:szCs w:val="22"/>
        </w:rPr>
        <w:t xml:space="preserve"> cropland is expanded </w:t>
      </w:r>
      <w:r>
        <w:rPr>
          <w:rFonts w:ascii="Times New Roman" w:hAnsi="Times New Roman"/>
          <w:sz w:val="22"/>
          <w:szCs w:val="22"/>
        </w:rPr>
        <w:t xml:space="preserve">by first converting </w:t>
      </w:r>
      <w:r w:rsidRPr="00456E92">
        <w:rPr>
          <w:rFonts w:ascii="Times New Roman" w:hAnsi="Times New Roman"/>
          <w:sz w:val="22"/>
          <w:szCs w:val="22"/>
        </w:rPr>
        <w:t xml:space="preserve">pastureland and eventually converting available land, but the HB scenario requires much less expansion into available land to meet global cropland demand </w:t>
      </w:r>
      <w:r w:rsidR="009D10D6">
        <w:rPr>
          <w:rFonts w:ascii="Times New Roman" w:hAnsi="Times New Roman"/>
          <w:sz w:val="22"/>
          <w:szCs w:val="22"/>
        </w:rPr>
        <w:t>tha</w:t>
      </w:r>
      <w:r w:rsidR="007E63E0">
        <w:rPr>
          <w:rFonts w:ascii="Times New Roman" w:hAnsi="Times New Roman"/>
          <w:sz w:val="22"/>
          <w:szCs w:val="22"/>
        </w:rPr>
        <w:t xml:space="preserve">n the HF scenario </w:t>
      </w:r>
      <w:r w:rsidRPr="00456E92">
        <w:rPr>
          <w:rFonts w:ascii="Times New Roman" w:hAnsi="Times New Roman"/>
          <w:sz w:val="22"/>
          <w:szCs w:val="22"/>
        </w:rPr>
        <w:t xml:space="preserve">because of the lower food requirements for meat. The combined impact of the HFB scenario requires substantial expansion into both pastureland and available land compared to the BAU case. </w:t>
      </w:r>
    </w:p>
    <w:p w14:paraId="4ABDBAB2" w14:textId="77777777" w:rsidR="00180B5E" w:rsidRDefault="001D35D7" w:rsidP="00180B5E">
      <w:pPr>
        <w:rPr>
          <w:rFonts w:ascii="Times New Roman" w:hAnsi="Times New Roman"/>
          <w:sz w:val="22"/>
          <w:szCs w:val="22"/>
        </w:rPr>
      </w:pPr>
      <w:r w:rsidRPr="00456E92">
        <w:rPr>
          <w:rFonts w:ascii="Times New Roman" w:hAnsi="Times New Roman"/>
          <w:sz w:val="22"/>
          <w:szCs w:val="22"/>
        </w:rPr>
        <w:t xml:space="preserve">Even though pastureland increased </w:t>
      </w:r>
      <w:r w:rsidR="0086482A">
        <w:rPr>
          <w:rFonts w:ascii="Times New Roman" w:hAnsi="Times New Roman"/>
          <w:sz w:val="22"/>
          <w:szCs w:val="22"/>
        </w:rPr>
        <w:t xml:space="preserve">slightly </w:t>
      </w:r>
      <w:r w:rsidRPr="00456E92">
        <w:rPr>
          <w:rFonts w:ascii="Times New Roman" w:hAnsi="Times New Roman"/>
          <w:sz w:val="22"/>
          <w:szCs w:val="22"/>
        </w:rPr>
        <w:t>in the high food demand scenario</w:t>
      </w:r>
      <w:r>
        <w:rPr>
          <w:rFonts w:ascii="Times New Roman" w:hAnsi="Times New Roman"/>
          <w:sz w:val="22"/>
          <w:szCs w:val="22"/>
        </w:rPr>
        <w:t>,</w:t>
      </w:r>
      <w:r w:rsidRPr="00456E92">
        <w:rPr>
          <w:rFonts w:ascii="Times New Roman" w:hAnsi="Times New Roman"/>
          <w:sz w:val="22"/>
          <w:szCs w:val="22"/>
        </w:rPr>
        <w:t xml:space="preserve"> it decreased in the HF and HFB scenario</w:t>
      </w:r>
      <w:r>
        <w:rPr>
          <w:rFonts w:ascii="Times New Roman" w:hAnsi="Times New Roman"/>
          <w:sz w:val="22"/>
          <w:szCs w:val="22"/>
        </w:rPr>
        <w:t>s</w:t>
      </w:r>
      <w:r w:rsidRPr="00456E92">
        <w:rPr>
          <w:rFonts w:ascii="Times New Roman" w:hAnsi="Times New Roman"/>
          <w:sz w:val="22"/>
          <w:szCs w:val="22"/>
        </w:rPr>
        <w:t>. These results highlight an underlying dynamic occurring</w:t>
      </w:r>
      <w:r w:rsidR="009D10D6">
        <w:rPr>
          <w:rFonts w:ascii="Times New Roman" w:hAnsi="Times New Roman"/>
          <w:sz w:val="22"/>
          <w:szCs w:val="22"/>
        </w:rPr>
        <w:t>,</w:t>
      </w:r>
      <w:r w:rsidRPr="00456E92">
        <w:rPr>
          <w:rFonts w:ascii="Times New Roman" w:hAnsi="Times New Roman"/>
          <w:sz w:val="22"/>
          <w:szCs w:val="22"/>
        </w:rPr>
        <w:t xml:space="preserve"> to some extent across all scenarios of the model. In </w:t>
      </w:r>
      <w:r w:rsidR="00451BE9">
        <w:rPr>
          <w:rFonts w:ascii="Times New Roman" w:hAnsi="Times New Roman"/>
          <w:sz w:val="22"/>
          <w:szCs w:val="22"/>
        </w:rPr>
        <w:t xml:space="preserve">some </w:t>
      </w:r>
      <w:r w:rsidRPr="00456E92">
        <w:rPr>
          <w:rFonts w:ascii="Times New Roman" w:hAnsi="Times New Roman"/>
          <w:sz w:val="22"/>
          <w:szCs w:val="22"/>
        </w:rPr>
        <w:t>years</w:t>
      </w:r>
      <w:r w:rsidR="00451BE9">
        <w:rPr>
          <w:rFonts w:ascii="Times New Roman" w:hAnsi="Times New Roman"/>
          <w:sz w:val="22"/>
          <w:szCs w:val="22"/>
        </w:rPr>
        <w:t>,</w:t>
      </w:r>
      <w:r w:rsidRPr="00456E92">
        <w:rPr>
          <w:rFonts w:ascii="Times New Roman" w:hAnsi="Times New Roman"/>
          <w:sz w:val="22"/>
          <w:szCs w:val="22"/>
        </w:rPr>
        <w:t xml:space="preserve"> meat production </w:t>
      </w:r>
      <w:r w:rsidR="00451BE9">
        <w:rPr>
          <w:rFonts w:ascii="Times New Roman" w:hAnsi="Times New Roman"/>
          <w:sz w:val="22"/>
          <w:szCs w:val="22"/>
        </w:rPr>
        <w:t>could fall short</w:t>
      </w:r>
      <w:r w:rsidRPr="00456E92">
        <w:rPr>
          <w:rFonts w:ascii="Times New Roman" w:hAnsi="Times New Roman"/>
          <w:sz w:val="22"/>
          <w:szCs w:val="22"/>
        </w:rPr>
        <w:t>, in particular for land</w:t>
      </w:r>
      <w:r w:rsidR="00451BE9">
        <w:rPr>
          <w:rFonts w:ascii="Times New Roman" w:hAnsi="Times New Roman"/>
          <w:sz w:val="22"/>
          <w:szCs w:val="22"/>
        </w:rPr>
        <w:t>-</w:t>
      </w:r>
      <w:r w:rsidRPr="00456E92">
        <w:rPr>
          <w:rFonts w:ascii="Times New Roman" w:hAnsi="Times New Roman"/>
          <w:sz w:val="22"/>
          <w:szCs w:val="22"/>
        </w:rPr>
        <w:t>intensi</w:t>
      </w:r>
      <w:r w:rsidR="00451BE9">
        <w:rPr>
          <w:rFonts w:ascii="Times New Roman" w:hAnsi="Times New Roman"/>
          <w:sz w:val="22"/>
          <w:szCs w:val="22"/>
        </w:rPr>
        <w:t>ve</w:t>
      </w:r>
      <w:r w:rsidRPr="00456E92">
        <w:rPr>
          <w:rFonts w:ascii="Times New Roman" w:hAnsi="Times New Roman"/>
          <w:sz w:val="22"/>
          <w:szCs w:val="22"/>
        </w:rPr>
        <w:t xml:space="preserve"> commodities (e.g., beef).</w:t>
      </w:r>
      <w:r w:rsidR="007E63E0">
        <w:rPr>
          <w:rFonts w:ascii="Times New Roman" w:hAnsi="Times New Roman"/>
          <w:sz w:val="22"/>
          <w:szCs w:val="22"/>
        </w:rPr>
        <w:t xml:space="preserve"> </w:t>
      </w:r>
      <w:r w:rsidR="00180B5E" w:rsidRPr="00456E92">
        <w:rPr>
          <w:rFonts w:ascii="Times New Roman" w:hAnsi="Times New Roman"/>
          <w:sz w:val="22"/>
          <w:szCs w:val="22"/>
        </w:rPr>
        <w:t>Demands for other commodities</w:t>
      </w:r>
      <w:r w:rsidR="009D10D6">
        <w:rPr>
          <w:rFonts w:ascii="Times New Roman" w:hAnsi="Times New Roman"/>
          <w:sz w:val="22"/>
          <w:szCs w:val="22"/>
        </w:rPr>
        <w:t>,</w:t>
      </w:r>
      <w:r w:rsidR="00180B5E" w:rsidRPr="00456E92">
        <w:rPr>
          <w:rFonts w:ascii="Times New Roman" w:hAnsi="Times New Roman"/>
          <w:sz w:val="22"/>
          <w:szCs w:val="22"/>
        </w:rPr>
        <w:t xml:space="preserve"> such as cereals</w:t>
      </w:r>
      <w:r w:rsidR="009D10D6">
        <w:rPr>
          <w:rFonts w:ascii="Times New Roman" w:hAnsi="Times New Roman"/>
          <w:sz w:val="22"/>
          <w:szCs w:val="22"/>
        </w:rPr>
        <w:t>,</w:t>
      </w:r>
      <w:r w:rsidR="00180B5E" w:rsidRPr="00456E92">
        <w:rPr>
          <w:rFonts w:ascii="Times New Roman" w:hAnsi="Times New Roman"/>
          <w:sz w:val="22"/>
          <w:szCs w:val="22"/>
        </w:rPr>
        <w:t xml:space="preserve"> are being met at most points in time in </w:t>
      </w:r>
      <w:r w:rsidR="00724F84">
        <w:rPr>
          <w:rFonts w:ascii="Times New Roman" w:hAnsi="Times New Roman"/>
          <w:sz w:val="22"/>
          <w:szCs w:val="22"/>
        </w:rPr>
        <w:t>non-HFB</w:t>
      </w:r>
      <w:r w:rsidR="00180B5E" w:rsidRPr="00456E92">
        <w:rPr>
          <w:rFonts w:ascii="Times New Roman" w:hAnsi="Times New Roman"/>
          <w:sz w:val="22"/>
          <w:szCs w:val="22"/>
        </w:rPr>
        <w:t xml:space="preserve"> scenarios. The exception is in the ROW HFB scenario between about 2010</w:t>
      </w:r>
      <w:r w:rsidR="00180B5E">
        <w:rPr>
          <w:rFonts w:ascii="Times New Roman" w:hAnsi="Times New Roman"/>
          <w:sz w:val="22"/>
          <w:szCs w:val="22"/>
        </w:rPr>
        <w:t xml:space="preserve"> and </w:t>
      </w:r>
      <w:r w:rsidR="00180B5E" w:rsidRPr="00456E92">
        <w:rPr>
          <w:rFonts w:ascii="Times New Roman" w:hAnsi="Times New Roman"/>
          <w:sz w:val="22"/>
          <w:szCs w:val="22"/>
        </w:rPr>
        <w:t>2030</w:t>
      </w:r>
      <w:r w:rsidR="009D10D6">
        <w:rPr>
          <w:rFonts w:ascii="Times New Roman" w:hAnsi="Times New Roman"/>
          <w:sz w:val="22"/>
          <w:szCs w:val="22"/>
        </w:rPr>
        <w:t>,</w:t>
      </w:r>
      <w:r w:rsidR="00180B5E" w:rsidRPr="00456E92">
        <w:rPr>
          <w:rFonts w:ascii="Times New Roman" w:hAnsi="Times New Roman"/>
          <w:sz w:val="22"/>
          <w:szCs w:val="22"/>
        </w:rPr>
        <w:t xml:space="preserve"> whe</w:t>
      </w:r>
      <w:r w:rsidR="00180B5E">
        <w:rPr>
          <w:rFonts w:ascii="Times New Roman" w:hAnsi="Times New Roman"/>
          <w:sz w:val="22"/>
          <w:szCs w:val="22"/>
        </w:rPr>
        <w:t>n</w:t>
      </w:r>
      <w:r w:rsidR="00180B5E" w:rsidRPr="00456E92">
        <w:rPr>
          <w:rFonts w:ascii="Times New Roman" w:hAnsi="Times New Roman"/>
          <w:sz w:val="22"/>
          <w:szCs w:val="22"/>
        </w:rPr>
        <w:t xml:space="preserve"> the most rapid shifts </w:t>
      </w:r>
      <w:r w:rsidR="00180B5E">
        <w:rPr>
          <w:rFonts w:ascii="Times New Roman" w:hAnsi="Times New Roman"/>
          <w:sz w:val="22"/>
          <w:szCs w:val="22"/>
        </w:rPr>
        <w:t xml:space="preserve">are occurring </w:t>
      </w:r>
      <w:r w:rsidR="00180B5E" w:rsidRPr="00456E92">
        <w:rPr>
          <w:rFonts w:ascii="Times New Roman" w:hAnsi="Times New Roman"/>
          <w:sz w:val="22"/>
          <w:szCs w:val="22"/>
        </w:rPr>
        <w:t>in lan</w:t>
      </w:r>
      <w:r w:rsidR="00180B5E">
        <w:rPr>
          <w:rFonts w:ascii="Times New Roman" w:hAnsi="Times New Roman"/>
          <w:sz w:val="22"/>
          <w:szCs w:val="22"/>
        </w:rPr>
        <w:t>d use and commodities demanded.</w:t>
      </w:r>
      <w:r w:rsidR="009A12A0">
        <w:rPr>
          <w:rFonts w:ascii="Times New Roman" w:hAnsi="Times New Roman"/>
          <w:sz w:val="22"/>
          <w:szCs w:val="22"/>
        </w:rPr>
        <w:t xml:space="preserve"> </w:t>
      </w:r>
      <w:r w:rsidR="007D3EB2">
        <w:rPr>
          <w:rFonts w:ascii="Times New Roman" w:hAnsi="Times New Roman"/>
          <w:sz w:val="22"/>
          <w:szCs w:val="22"/>
        </w:rPr>
        <w:t xml:space="preserve">The rate of land conversion needed to meet increases in food and biofuel demands between 2010 and 2030 is so highest </w:t>
      </w:r>
      <w:r w:rsidR="007D3EB2">
        <w:rPr>
          <w:rFonts w:ascii="Times New Roman" w:hAnsi="Times New Roman"/>
          <w:sz w:val="22"/>
          <w:szCs w:val="22"/>
        </w:rPr>
        <w:lastRenderedPageBreak/>
        <w:t xml:space="preserve">during this time period. </w:t>
      </w:r>
      <w:r w:rsidR="009A12A0">
        <w:rPr>
          <w:rFonts w:ascii="Times New Roman" w:hAnsi="Times New Roman"/>
          <w:sz w:val="22"/>
          <w:szCs w:val="22"/>
        </w:rPr>
        <w:t xml:space="preserve">During this time period there are unmet commodity demands </w:t>
      </w:r>
      <w:r w:rsidR="005E7C1F">
        <w:rPr>
          <w:rFonts w:ascii="Times New Roman" w:hAnsi="Times New Roman"/>
          <w:sz w:val="22"/>
          <w:szCs w:val="22"/>
        </w:rPr>
        <w:t xml:space="preserve">(1-3% of total) </w:t>
      </w:r>
      <w:r w:rsidR="009A12A0">
        <w:rPr>
          <w:rFonts w:ascii="Times New Roman" w:hAnsi="Times New Roman"/>
          <w:sz w:val="22"/>
          <w:szCs w:val="22"/>
        </w:rPr>
        <w:t>occurring every few years as the model seeks to achieve equilibrium under highly stressful conditions.</w:t>
      </w:r>
      <w:r w:rsidR="00180B5E">
        <w:rPr>
          <w:rFonts w:ascii="Times New Roman" w:hAnsi="Times New Roman"/>
          <w:sz w:val="22"/>
          <w:szCs w:val="22"/>
        </w:rPr>
        <w:t xml:space="preserve"> After this time per</w:t>
      </w:r>
      <w:r w:rsidR="009D10D6">
        <w:rPr>
          <w:rFonts w:ascii="Times New Roman" w:hAnsi="Times New Roman"/>
          <w:sz w:val="22"/>
          <w:szCs w:val="22"/>
        </w:rPr>
        <w:t xml:space="preserve">iod, non-meat demands were </w:t>
      </w:r>
      <w:r w:rsidR="00180B5E">
        <w:rPr>
          <w:rFonts w:ascii="Times New Roman" w:hAnsi="Times New Roman"/>
          <w:sz w:val="22"/>
          <w:szCs w:val="22"/>
        </w:rPr>
        <w:t xml:space="preserve">accommodated. </w:t>
      </w:r>
    </w:p>
    <w:p w14:paraId="6BB026D0" w14:textId="77777777" w:rsidR="00180B5E" w:rsidRDefault="00643241" w:rsidP="005E6650">
      <w:pPr>
        <w:rPr>
          <w:rFonts w:ascii="Times New Roman" w:hAnsi="Times New Roman"/>
          <w:sz w:val="22"/>
          <w:szCs w:val="22"/>
        </w:rPr>
      </w:pPr>
      <w:r>
        <w:rPr>
          <w:rFonts w:ascii="Times New Roman" w:hAnsi="Times New Roman"/>
          <w:sz w:val="22"/>
          <w:szCs w:val="22"/>
        </w:rPr>
        <w:t>As described</w:t>
      </w:r>
      <w:r w:rsidR="005E6650">
        <w:rPr>
          <w:rFonts w:ascii="Times New Roman" w:hAnsi="Times New Roman"/>
          <w:sz w:val="22"/>
          <w:szCs w:val="22"/>
        </w:rPr>
        <w:t xml:space="preserve"> in the methods</w:t>
      </w:r>
      <w:r w:rsidR="00F368DC">
        <w:rPr>
          <w:rFonts w:ascii="Times New Roman" w:hAnsi="Times New Roman"/>
          <w:sz w:val="22"/>
          <w:szCs w:val="22"/>
        </w:rPr>
        <w:t>,</w:t>
      </w:r>
      <w:r w:rsidR="005E6650">
        <w:rPr>
          <w:rFonts w:ascii="Times New Roman" w:hAnsi="Times New Roman"/>
          <w:sz w:val="22"/>
          <w:szCs w:val="22"/>
        </w:rPr>
        <w:t xml:space="preserve"> </w:t>
      </w:r>
      <w:r w:rsidR="00180B5E">
        <w:rPr>
          <w:rFonts w:ascii="Times New Roman" w:hAnsi="Times New Roman"/>
          <w:sz w:val="22"/>
          <w:szCs w:val="22"/>
        </w:rPr>
        <w:t xml:space="preserve">the </w:t>
      </w:r>
      <w:r>
        <w:rPr>
          <w:rFonts w:ascii="Times New Roman" w:hAnsi="Times New Roman"/>
          <w:sz w:val="22"/>
          <w:szCs w:val="22"/>
        </w:rPr>
        <w:t>m</w:t>
      </w:r>
      <w:r w:rsidR="009D10D6">
        <w:rPr>
          <w:rFonts w:ascii="Times New Roman" w:hAnsi="Times New Roman"/>
          <w:sz w:val="22"/>
          <w:szCs w:val="22"/>
        </w:rPr>
        <w:t>odel is equilibrium-</w:t>
      </w:r>
      <w:r>
        <w:rPr>
          <w:rFonts w:ascii="Times New Roman" w:hAnsi="Times New Roman"/>
          <w:sz w:val="22"/>
          <w:szCs w:val="22"/>
        </w:rPr>
        <w:t>seeking,</w:t>
      </w:r>
      <w:r w:rsidR="00180B5E">
        <w:rPr>
          <w:rFonts w:ascii="Times New Roman" w:hAnsi="Times New Roman"/>
          <w:sz w:val="22"/>
          <w:szCs w:val="22"/>
        </w:rPr>
        <w:t xml:space="preserve"> respond</w:t>
      </w:r>
      <w:r w:rsidR="00F368DC">
        <w:rPr>
          <w:rFonts w:ascii="Times New Roman" w:hAnsi="Times New Roman"/>
          <w:sz w:val="22"/>
          <w:szCs w:val="22"/>
        </w:rPr>
        <w:t>ing</w:t>
      </w:r>
      <w:r w:rsidR="00180B5E">
        <w:rPr>
          <w:rFonts w:ascii="Times New Roman" w:hAnsi="Times New Roman"/>
          <w:sz w:val="22"/>
          <w:szCs w:val="22"/>
        </w:rPr>
        <w:t xml:space="preserve"> to demands for commodities. </w:t>
      </w:r>
      <w:r w:rsidR="00F368DC">
        <w:rPr>
          <w:rFonts w:ascii="Times New Roman" w:hAnsi="Times New Roman"/>
          <w:sz w:val="22"/>
          <w:szCs w:val="22"/>
        </w:rPr>
        <w:t>C</w:t>
      </w:r>
      <w:r w:rsidR="005E6650">
        <w:rPr>
          <w:rFonts w:ascii="Times New Roman" w:hAnsi="Times New Roman"/>
          <w:sz w:val="22"/>
          <w:szCs w:val="22"/>
        </w:rPr>
        <w:t>onsumption</w:t>
      </w:r>
      <w:r w:rsidR="008A3EAC">
        <w:rPr>
          <w:rFonts w:ascii="Times New Roman" w:hAnsi="Times New Roman"/>
          <w:sz w:val="22"/>
          <w:szCs w:val="22"/>
        </w:rPr>
        <w:t xml:space="preserve"> </w:t>
      </w:r>
      <w:r>
        <w:rPr>
          <w:rFonts w:ascii="Times New Roman" w:hAnsi="Times New Roman"/>
          <w:sz w:val="22"/>
          <w:szCs w:val="22"/>
        </w:rPr>
        <w:t xml:space="preserve">is constrained </w:t>
      </w:r>
      <w:r w:rsidR="00F368DC">
        <w:rPr>
          <w:rFonts w:ascii="Times New Roman" w:hAnsi="Times New Roman"/>
          <w:sz w:val="22"/>
          <w:szCs w:val="22"/>
        </w:rPr>
        <w:t>not to exceed physically and logistically feasible</w:t>
      </w:r>
      <w:r w:rsidR="008A3EAC">
        <w:rPr>
          <w:rFonts w:ascii="Times New Roman" w:hAnsi="Times New Roman"/>
          <w:sz w:val="22"/>
          <w:szCs w:val="22"/>
        </w:rPr>
        <w:t xml:space="preserve"> </w:t>
      </w:r>
      <w:r w:rsidR="005E6650" w:rsidRPr="00507F5A">
        <w:rPr>
          <w:rFonts w:ascii="Times New Roman" w:hAnsi="Times New Roman"/>
          <w:sz w:val="22"/>
          <w:szCs w:val="22"/>
        </w:rPr>
        <w:t>supply</w:t>
      </w:r>
      <w:r w:rsidR="00F368DC">
        <w:rPr>
          <w:rFonts w:ascii="Times New Roman" w:hAnsi="Times New Roman"/>
          <w:sz w:val="22"/>
          <w:szCs w:val="22"/>
        </w:rPr>
        <w:t>.</w:t>
      </w:r>
      <w:r w:rsidR="005E6650">
        <w:rPr>
          <w:rFonts w:ascii="Times New Roman" w:hAnsi="Times New Roman"/>
          <w:sz w:val="22"/>
          <w:szCs w:val="22"/>
        </w:rPr>
        <w:t xml:space="preserve"> </w:t>
      </w:r>
      <w:r w:rsidR="008A3EAC">
        <w:rPr>
          <w:rFonts w:ascii="Times New Roman" w:hAnsi="Times New Roman"/>
          <w:sz w:val="22"/>
          <w:szCs w:val="22"/>
        </w:rPr>
        <w:t>W</w:t>
      </w:r>
      <w:r w:rsidR="005E6650" w:rsidRPr="00507F5A">
        <w:rPr>
          <w:rFonts w:ascii="Times New Roman" w:hAnsi="Times New Roman"/>
          <w:sz w:val="22"/>
          <w:szCs w:val="22"/>
        </w:rPr>
        <w:t>ithin a given regi</w:t>
      </w:r>
      <w:r w:rsidR="005E6650">
        <w:rPr>
          <w:rFonts w:ascii="Times New Roman" w:hAnsi="Times New Roman"/>
          <w:sz w:val="22"/>
          <w:szCs w:val="22"/>
        </w:rPr>
        <w:t xml:space="preserve">on </w:t>
      </w:r>
      <w:r>
        <w:rPr>
          <w:rFonts w:ascii="Times New Roman" w:hAnsi="Times New Roman"/>
          <w:sz w:val="22"/>
          <w:szCs w:val="22"/>
        </w:rPr>
        <w:t>and time period</w:t>
      </w:r>
      <w:r w:rsidR="00F368DC">
        <w:rPr>
          <w:rFonts w:ascii="Times New Roman" w:hAnsi="Times New Roman"/>
          <w:sz w:val="22"/>
          <w:szCs w:val="22"/>
        </w:rPr>
        <w:t>,</w:t>
      </w:r>
      <w:r>
        <w:rPr>
          <w:rFonts w:ascii="Times New Roman" w:hAnsi="Times New Roman"/>
          <w:sz w:val="22"/>
          <w:szCs w:val="22"/>
        </w:rPr>
        <w:t xml:space="preserve"> </w:t>
      </w:r>
      <w:r w:rsidR="005E7C1F">
        <w:rPr>
          <w:rFonts w:ascii="Times New Roman" w:hAnsi="Times New Roman"/>
          <w:sz w:val="22"/>
          <w:szCs w:val="22"/>
        </w:rPr>
        <w:t>supply</w:t>
      </w:r>
      <w:r w:rsidR="008A3EAC">
        <w:rPr>
          <w:rFonts w:ascii="Times New Roman" w:hAnsi="Times New Roman"/>
          <w:sz w:val="22"/>
          <w:szCs w:val="22"/>
        </w:rPr>
        <w:t xml:space="preserve"> </w:t>
      </w:r>
      <w:r w:rsidR="005E6650">
        <w:rPr>
          <w:rFonts w:ascii="Times New Roman" w:hAnsi="Times New Roman"/>
          <w:sz w:val="22"/>
          <w:szCs w:val="22"/>
        </w:rPr>
        <w:t>shortfalls of commodity crop</w:t>
      </w:r>
      <w:r w:rsidR="00F368DC">
        <w:rPr>
          <w:rFonts w:ascii="Times New Roman" w:hAnsi="Times New Roman"/>
          <w:sz w:val="22"/>
          <w:szCs w:val="22"/>
        </w:rPr>
        <w:t>s</w:t>
      </w:r>
      <w:r w:rsidR="008A3EAC">
        <w:rPr>
          <w:rFonts w:ascii="Times New Roman" w:hAnsi="Times New Roman"/>
          <w:sz w:val="22"/>
          <w:szCs w:val="22"/>
        </w:rPr>
        <w:t xml:space="preserve"> lead to constraints in animal</w:t>
      </w:r>
      <w:r w:rsidR="005E6650" w:rsidRPr="00507F5A">
        <w:rPr>
          <w:rFonts w:ascii="Times New Roman" w:hAnsi="Times New Roman"/>
          <w:sz w:val="22"/>
          <w:szCs w:val="22"/>
        </w:rPr>
        <w:t xml:space="preserve"> product</w:t>
      </w:r>
      <w:r w:rsidR="008A3EAC">
        <w:rPr>
          <w:rFonts w:ascii="Times New Roman" w:hAnsi="Times New Roman"/>
          <w:sz w:val="22"/>
          <w:szCs w:val="22"/>
        </w:rPr>
        <w:t xml:space="preserve"> consumption</w:t>
      </w:r>
      <w:r w:rsidR="005E6650" w:rsidRPr="00507F5A">
        <w:rPr>
          <w:rFonts w:ascii="Times New Roman" w:hAnsi="Times New Roman"/>
          <w:sz w:val="22"/>
          <w:szCs w:val="22"/>
        </w:rPr>
        <w:t xml:space="preserve"> </w:t>
      </w:r>
      <w:r w:rsidR="005E6650">
        <w:rPr>
          <w:rFonts w:ascii="Times New Roman" w:hAnsi="Times New Roman"/>
          <w:sz w:val="22"/>
          <w:szCs w:val="22"/>
        </w:rPr>
        <w:t>before constraining</w:t>
      </w:r>
      <w:r w:rsidR="008A3EAC">
        <w:rPr>
          <w:rFonts w:ascii="Times New Roman" w:hAnsi="Times New Roman"/>
          <w:sz w:val="22"/>
          <w:szCs w:val="22"/>
        </w:rPr>
        <w:t xml:space="preserve"> direct human consumption</w:t>
      </w:r>
      <w:r w:rsidR="00F368DC">
        <w:rPr>
          <w:rFonts w:ascii="Times New Roman" w:hAnsi="Times New Roman"/>
          <w:sz w:val="22"/>
          <w:szCs w:val="22"/>
        </w:rPr>
        <w:t>, so that if humans demanded both more grain and more meat, land would first be used to produce more grain.</w:t>
      </w:r>
      <w:r w:rsidR="008A3EAC">
        <w:rPr>
          <w:rFonts w:ascii="Times New Roman" w:hAnsi="Times New Roman"/>
          <w:sz w:val="22"/>
          <w:szCs w:val="22"/>
        </w:rPr>
        <w:t xml:space="preserve"> </w:t>
      </w:r>
      <w:r w:rsidR="005E6650">
        <w:rPr>
          <w:rFonts w:ascii="Times New Roman" w:hAnsi="Times New Roman"/>
          <w:sz w:val="22"/>
          <w:szCs w:val="22"/>
        </w:rPr>
        <w:t xml:space="preserve">The model </w:t>
      </w:r>
      <w:r w:rsidR="005E6650" w:rsidRPr="00507F5A">
        <w:rPr>
          <w:rFonts w:ascii="Times New Roman" w:hAnsi="Times New Roman"/>
          <w:sz w:val="22"/>
          <w:szCs w:val="22"/>
        </w:rPr>
        <w:t>do</w:t>
      </w:r>
      <w:r w:rsidR="005E6650">
        <w:rPr>
          <w:rFonts w:ascii="Times New Roman" w:hAnsi="Times New Roman"/>
          <w:sz w:val="22"/>
          <w:szCs w:val="22"/>
        </w:rPr>
        <w:t>es</w:t>
      </w:r>
      <w:r w:rsidR="005E6650" w:rsidRPr="00507F5A">
        <w:rPr>
          <w:rFonts w:ascii="Times New Roman" w:hAnsi="Times New Roman"/>
          <w:sz w:val="22"/>
          <w:szCs w:val="22"/>
        </w:rPr>
        <w:t xml:space="preserve"> not explicitly </w:t>
      </w:r>
      <w:r w:rsidR="00180B5E">
        <w:rPr>
          <w:rFonts w:ascii="Times New Roman" w:hAnsi="Times New Roman"/>
          <w:sz w:val="22"/>
          <w:szCs w:val="22"/>
        </w:rPr>
        <w:t xml:space="preserve">capture the potential </w:t>
      </w:r>
      <w:r w:rsidR="005E6650" w:rsidRPr="00507F5A">
        <w:rPr>
          <w:rFonts w:ascii="Times New Roman" w:hAnsi="Times New Roman"/>
          <w:sz w:val="22"/>
          <w:szCs w:val="22"/>
        </w:rPr>
        <w:t>substitut</w:t>
      </w:r>
      <w:r w:rsidR="00F368DC">
        <w:rPr>
          <w:rFonts w:ascii="Times New Roman" w:hAnsi="Times New Roman"/>
          <w:sz w:val="22"/>
          <w:szCs w:val="22"/>
        </w:rPr>
        <w:t>ion</w:t>
      </w:r>
      <w:r w:rsidR="005E6650" w:rsidRPr="00507F5A">
        <w:rPr>
          <w:rFonts w:ascii="Times New Roman" w:hAnsi="Times New Roman"/>
          <w:sz w:val="22"/>
          <w:szCs w:val="22"/>
        </w:rPr>
        <w:t xml:space="preserve"> </w:t>
      </w:r>
      <w:r w:rsidR="00180B5E">
        <w:rPr>
          <w:rFonts w:ascii="Times New Roman" w:hAnsi="Times New Roman"/>
          <w:sz w:val="22"/>
          <w:szCs w:val="22"/>
        </w:rPr>
        <w:t xml:space="preserve">effects </w:t>
      </w:r>
      <w:r w:rsidR="005E6650" w:rsidRPr="00507F5A">
        <w:rPr>
          <w:rFonts w:ascii="Times New Roman" w:hAnsi="Times New Roman"/>
          <w:sz w:val="22"/>
          <w:szCs w:val="22"/>
        </w:rPr>
        <w:t xml:space="preserve">between animal and non-animal </w:t>
      </w:r>
      <w:r w:rsidR="009A12A0">
        <w:rPr>
          <w:rFonts w:ascii="Times New Roman" w:hAnsi="Times New Roman"/>
          <w:sz w:val="22"/>
          <w:szCs w:val="22"/>
        </w:rPr>
        <w:t xml:space="preserve">products with regard </w:t>
      </w:r>
      <w:r w:rsidR="005E6650" w:rsidRPr="00507F5A">
        <w:rPr>
          <w:rFonts w:ascii="Times New Roman" w:hAnsi="Times New Roman"/>
          <w:sz w:val="22"/>
          <w:szCs w:val="22"/>
        </w:rPr>
        <w:t>caloric intake</w:t>
      </w:r>
      <w:r w:rsidR="009A12A0">
        <w:rPr>
          <w:rFonts w:ascii="Times New Roman" w:hAnsi="Times New Roman"/>
          <w:sz w:val="22"/>
          <w:szCs w:val="22"/>
        </w:rPr>
        <w:t>. As prices for meat products go up people do not shift their diets towards alternative food commodities in addition to any demand reductions.</w:t>
      </w:r>
      <w:r w:rsidR="008A3EAC">
        <w:rPr>
          <w:rFonts w:ascii="Times New Roman" w:hAnsi="Times New Roman"/>
          <w:sz w:val="22"/>
          <w:szCs w:val="22"/>
        </w:rPr>
        <w:t xml:space="preserve"> </w:t>
      </w:r>
    </w:p>
    <w:p w14:paraId="5FCDE5D5" w14:textId="77777777" w:rsidR="0086482A" w:rsidRDefault="0086482A" w:rsidP="00C71A2F">
      <w:pPr>
        <w:rPr>
          <w:rFonts w:ascii="Times New Roman" w:hAnsi="Times New Roman"/>
          <w:sz w:val="22"/>
          <w:szCs w:val="22"/>
        </w:rPr>
      </w:pPr>
      <w:r>
        <w:rPr>
          <w:rFonts w:ascii="Times New Roman" w:hAnsi="Times New Roman"/>
          <w:sz w:val="22"/>
          <w:szCs w:val="22"/>
        </w:rPr>
        <w:t>Supply s</w:t>
      </w:r>
      <w:r w:rsidR="001D35D7">
        <w:rPr>
          <w:rFonts w:ascii="Times New Roman" w:hAnsi="Times New Roman"/>
          <w:sz w:val="22"/>
          <w:szCs w:val="22"/>
        </w:rPr>
        <w:t>hortfalls are</w:t>
      </w:r>
      <w:r w:rsidR="001D35D7" w:rsidRPr="00456E92">
        <w:rPr>
          <w:rFonts w:ascii="Times New Roman" w:hAnsi="Times New Roman"/>
          <w:sz w:val="22"/>
          <w:szCs w:val="22"/>
        </w:rPr>
        <w:t xml:space="preserve"> </w:t>
      </w:r>
      <w:r w:rsidR="00643241">
        <w:rPr>
          <w:rFonts w:ascii="Times New Roman" w:hAnsi="Times New Roman"/>
          <w:sz w:val="22"/>
          <w:szCs w:val="22"/>
        </w:rPr>
        <w:t>more common</w:t>
      </w:r>
      <w:r w:rsidR="001D35D7" w:rsidRPr="00456E92">
        <w:rPr>
          <w:rFonts w:ascii="Times New Roman" w:hAnsi="Times New Roman"/>
          <w:sz w:val="22"/>
          <w:szCs w:val="22"/>
        </w:rPr>
        <w:t xml:space="preserve"> in biofuel scenarios because </w:t>
      </w:r>
      <w:del w:id="94" w:author="mcleary" w:date="2012-11-09T16:36:00Z">
        <w:r w:rsidR="001D35D7" w:rsidRPr="00456E92" w:rsidDel="00B219A8">
          <w:rPr>
            <w:rFonts w:ascii="Times New Roman" w:hAnsi="Times New Roman"/>
            <w:sz w:val="22"/>
            <w:szCs w:val="22"/>
          </w:rPr>
          <w:delText xml:space="preserve">biofuel’s </w:delText>
        </w:r>
      </w:del>
      <w:ins w:id="95" w:author="mcleary" w:date="2012-11-09T16:36:00Z">
        <w:r w:rsidR="00B219A8" w:rsidRPr="00456E92">
          <w:rPr>
            <w:rFonts w:ascii="Times New Roman" w:hAnsi="Times New Roman"/>
            <w:sz w:val="22"/>
            <w:szCs w:val="22"/>
          </w:rPr>
          <w:t>biofuel</w:t>
        </w:r>
        <w:r w:rsidR="00B219A8">
          <w:rPr>
            <w:rFonts w:ascii="Times New Roman" w:hAnsi="Times New Roman"/>
            <w:sz w:val="22"/>
            <w:szCs w:val="22"/>
          </w:rPr>
          <w:t>s’</w:t>
        </w:r>
        <w:r w:rsidR="00B219A8" w:rsidRPr="00456E92">
          <w:rPr>
            <w:rFonts w:ascii="Times New Roman" w:hAnsi="Times New Roman"/>
            <w:sz w:val="22"/>
            <w:szCs w:val="22"/>
          </w:rPr>
          <w:t xml:space="preserve"> </w:t>
        </w:r>
      </w:ins>
      <w:r w:rsidR="001D35D7" w:rsidRPr="00456E92">
        <w:rPr>
          <w:rFonts w:ascii="Times New Roman" w:hAnsi="Times New Roman"/>
          <w:sz w:val="22"/>
          <w:szCs w:val="22"/>
        </w:rPr>
        <w:t>use of land was given priority</w:t>
      </w:r>
      <w:r>
        <w:rPr>
          <w:rFonts w:ascii="Times New Roman" w:hAnsi="Times New Roman"/>
          <w:sz w:val="22"/>
          <w:szCs w:val="22"/>
        </w:rPr>
        <w:t>.</w:t>
      </w:r>
      <w:r w:rsidR="001D35D7" w:rsidRPr="00456E92">
        <w:rPr>
          <w:rFonts w:ascii="Times New Roman" w:hAnsi="Times New Roman"/>
          <w:sz w:val="22"/>
          <w:szCs w:val="22"/>
        </w:rPr>
        <w:t xml:space="preserve"> Despite higher food deman</w:t>
      </w:r>
      <w:r w:rsidR="009D10D6">
        <w:rPr>
          <w:rFonts w:ascii="Times New Roman" w:hAnsi="Times New Roman"/>
          <w:sz w:val="22"/>
          <w:szCs w:val="22"/>
        </w:rPr>
        <w:t>ds in the HFB scenario, pasture</w:t>
      </w:r>
      <w:r w:rsidR="001D35D7" w:rsidRPr="00456E92">
        <w:rPr>
          <w:rFonts w:ascii="Times New Roman" w:hAnsi="Times New Roman"/>
          <w:sz w:val="22"/>
          <w:szCs w:val="22"/>
        </w:rPr>
        <w:t xml:space="preserve">land growth is much lower than </w:t>
      </w:r>
      <w:r w:rsidR="005E3EF4">
        <w:rPr>
          <w:rFonts w:ascii="Times New Roman" w:hAnsi="Times New Roman"/>
          <w:sz w:val="22"/>
          <w:szCs w:val="22"/>
        </w:rPr>
        <w:t xml:space="preserve">that </w:t>
      </w:r>
      <w:r w:rsidR="001D35D7" w:rsidRPr="00456E92">
        <w:rPr>
          <w:rFonts w:ascii="Times New Roman" w:hAnsi="Times New Roman"/>
          <w:sz w:val="22"/>
          <w:szCs w:val="22"/>
        </w:rPr>
        <w:t>in the HF scenario</w:t>
      </w:r>
      <w:ins w:id="96" w:author="mcleary" w:date="2012-11-09T16:36:00Z">
        <w:r w:rsidR="00B219A8">
          <w:rPr>
            <w:rFonts w:ascii="Times New Roman" w:hAnsi="Times New Roman"/>
            <w:sz w:val="22"/>
            <w:szCs w:val="22"/>
          </w:rPr>
          <w:t>,</w:t>
        </w:r>
      </w:ins>
      <w:r w:rsidR="001D35D7" w:rsidRPr="00456E92">
        <w:rPr>
          <w:rFonts w:ascii="Times New Roman" w:hAnsi="Times New Roman"/>
          <w:sz w:val="22"/>
          <w:szCs w:val="22"/>
        </w:rPr>
        <w:t xml:space="preserve"> because </w:t>
      </w:r>
      <w:r w:rsidR="001D35D7">
        <w:rPr>
          <w:rFonts w:ascii="Times New Roman" w:hAnsi="Times New Roman"/>
          <w:sz w:val="22"/>
          <w:szCs w:val="22"/>
        </w:rPr>
        <w:t>land</w:t>
      </w:r>
      <w:r w:rsidR="00E77178">
        <w:rPr>
          <w:rFonts w:ascii="Times New Roman" w:hAnsi="Times New Roman"/>
          <w:sz w:val="22"/>
          <w:szCs w:val="22"/>
        </w:rPr>
        <w:t xml:space="preserve"> is first allocated</w:t>
      </w:r>
      <w:r w:rsidR="001D35D7">
        <w:rPr>
          <w:rFonts w:ascii="Times New Roman" w:hAnsi="Times New Roman"/>
          <w:sz w:val="22"/>
          <w:szCs w:val="22"/>
        </w:rPr>
        <w:t xml:space="preserve"> </w:t>
      </w:r>
      <w:r w:rsidR="00F368DC">
        <w:rPr>
          <w:rFonts w:ascii="Times New Roman" w:hAnsi="Times New Roman"/>
          <w:sz w:val="22"/>
          <w:szCs w:val="22"/>
        </w:rPr>
        <w:t>for</w:t>
      </w:r>
      <w:r w:rsidR="001D35D7" w:rsidRPr="00456E92">
        <w:rPr>
          <w:rFonts w:ascii="Times New Roman" w:hAnsi="Times New Roman"/>
          <w:sz w:val="22"/>
          <w:szCs w:val="22"/>
        </w:rPr>
        <w:t xml:space="preserve"> biofuel</w:t>
      </w:r>
      <w:r w:rsidR="00E77178">
        <w:rPr>
          <w:rFonts w:ascii="Times New Roman" w:hAnsi="Times New Roman"/>
          <w:sz w:val="22"/>
          <w:szCs w:val="22"/>
        </w:rPr>
        <w:t xml:space="preserve"> feedstock</w:t>
      </w:r>
      <w:r w:rsidR="001D35D7" w:rsidRPr="00456E92">
        <w:rPr>
          <w:rFonts w:ascii="Times New Roman" w:hAnsi="Times New Roman"/>
          <w:sz w:val="22"/>
          <w:szCs w:val="22"/>
        </w:rPr>
        <w:t xml:space="preserve">s. </w:t>
      </w:r>
      <w:r w:rsidR="00643241">
        <w:rPr>
          <w:rFonts w:ascii="Times New Roman" w:hAnsi="Times New Roman"/>
          <w:sz w:val="22"/>
          <w:szCs w:val="22"/>
        </w:rPr>
        <w:t>In practical terms</w:t>
      </w:r>
      <w:r w:rsidR="00E77178">
        <w:rPr>
          <w:rFonts w:ascii="Times New Roman" w:hAnsi="Times New Roman"/>
          <w:sz w:val="22"/>
          <w:szCs w:val="22"/>
        </w:rPr>
        <w:t>,</w:t>
      </w:r>
      <w:r w:rsidR="00643241">
        <w:rPr>
          <w:rFonts w:ascii="Times New Roman" w:hAnsi="Times New Roman"/>
          <w:sz w:val="22"/>
          <w:szCs w:val="22"/>
        </w:rPr>
        <w:t xml:space="preserve"> such </w:t>
      </w:r>
      <w:r w:rsidRPr="00456E92">
        <w:rPr>
          <w:rFonts w:ascii="Times New Roman" w:hAnsi="Times New Roman"/>
          <w:sz w:val="22"/>
          <w:szCs w:val="22"/>
        </w:rPr>
        <w:t>shortfall</w:t>
      </w:r>
      <w:r w:rsidR="00643241">
        <w:rPr>
          <w:rFonts w:ascii="Times New Roman" w:hAnsi="Times New Roman"/>
          <w:sz w:val="22"/>
          <w:szCs w:val="22"/>
        </w:rPr>
        <w:t>s</w:t>
      </w:r>
      <w:r w:rsidRPr="00456E92">
        <w:rPr>
          <w:rFonts w:ascii="Times New Roman" w:hAnsi="Times New Roman"/>
          <w:sz w:val="22"/>
          <w:szCs w:val="22"/>
        </w:rPr>
        <w:t xml:space="preserve"> could be avoided through various means</w:t>
      </w:r>
      <w:ins w:id="97" w:author="mcleary" w:date="2012-11-09T16:36:00Z">
        <w:r w:rsidR="00B219A8">
          <w:rPr>
            <w:rFonts w:ascii="Times New Roman" w:hAnsi="Times New Roman"/>
            <w:sz w:val="22"/>
            <w:szCs w:val="22"/>
          </w:rPr>
          <w:t>,</w:t>
        </w:r>
      </w:ins>
      <w:r w:rsidRPr="00456E92">
        <w:rPr>
          <w:rFonts w:ascii="Times New Roman" w:hAnsi="Times New Roman"/>
          <w:sz w:val="22"/>
          <w:szCs w:val="22"/>
        </w:rPr>
        <w:t xml:space="preserve"> </w:t>
      </w:r>
      <w:r>
        <w:rPr>
          <w:rFonts w:ascii="Times New Roman" w:hAnsi="Times New Roman"/>
          <w:sz w:val="22"/>
          <w:szCs w:val="22"/>
        </w:rPr>
        <w:t>such as</w:t>
      </w:r>
      <w:ins w:id="98" w:author="mcleary" w:date="2012-11-09T16:36:00Z">
        <w:r w:rsidR="00B219A8">
          <w:rPr>
            <w:rFonts w:ascii="Times New Roman" w:hAnsi="Times New Roman"/>
            <w:sz w:val="22"/>
            <w:szCs w:val="22"/>
          </w:rPr>
          <w:t xml:space="preserve"> by</w:t>
        </w:r>
      </w:ins>
      <w:r>
        <w:rPr>
          <w:rFonts w:ascii="Times New Roman" w:hAnsi="Times New Roman"/>
          <w:sz w:val="22"/>
          <w:szCs w:val="22"/>
        </w:rPr>
        <w:t xml:space="preserve"> removing biofuel production requirements</w:t>
      </w:r>
      <w:r w:rsidR="00E77178">
        <w:rPr>
          <w:rFonts w:ascii="Times New Roman" w:hAnsi="Times New Roman"/>
          <w:sz w:val="22"/>
          <w:szCs w:val="22"/>
        </w:rPr>
        <w:t>,</w:t>
      </w:r>
      <w:r w:rsidR="00643241">
        <w:rPr>
          <w:rFonts w:ascii="Times New Roman" w:hAnsi="Times New Roman"/>
          <w:sz w:val="22"/>
          <w:szCs w:val="22"/>
        </w:rPr>
        <w:t xml:space="preserve"> structuring biofuel policies to respond to market conditions</w:t>
      </w:r>
      <w:r w:rsidRPr="00456E92">
        <w:rPr>
          <w:rFonts w:ascii="Times New Roman" w:hAnsi="Times New Roman"/>
          <w:sz w:val="22"/>
          <w:szCs w:val="22"/>
        </w:rPr>
        <w:t xml:space="preserve">, switching </w:t>
      </w:r>
      <w:r>
        <w:rPr>
          <w:rFonts w:ascii="Times New Roman" w:hAnsi="Times New Roman"/>
          <w:sz w:val="22"/>
          <w:szCs w:val="22"/>
        </w:rPr>
        <w:t xml:space="preserve">diets </w:t>
      </w:r>
      <w:r w:rsidRPr="00456E92">
        <w:rPr>
          <w:rFonts w:ascii="Times New Roman" w:hAnsi="Times New Roman"/>
          <w:sz w:val="22"/>
          <w:szCs w:val="22"/>
        </w:rPr>
        <w:t>to lower</w:t>
      </w:r>
      <w:r>
        <w:rPr>
          <w:rFonts w:ascii="Times New Roman" w:hAnsi="Times New Roman"/>
          <w:sz w:val="22"/>
          <w:szCs w:val="22"/>
        </w:rPr>
        <w:t>-</w:t>
      </w:r>
      <w:r w:rsidRPr="00456E92">
        <w:rPr>
          <w:rFonts w:ascii="Times New Roman" w:hAnsi="Times New Roman"/>
          <w:sz w:val="22"/>
          <w:szCs w:val="22"/>
        </w:rPr>
        <w:t>land</w:t>
      </w:r>
      <w:r>
        <w:rPr>
          <w:rFonts w:ascii="Times New Roman" w:hAnsi="Times New Roman"/>
          <w:sz w:val="22"/>
          <w:szCs w:val="22"/>
        </w:rPr>
        <w:t>-</w:t>
      </w:r>
      <w:r w:rsidRPr="00456E92">
        <w:rPr>
          <w:rFonts w:ascii="Times New Roman" w:hAnsi="Times New Roman"/>
          <w:sz w:val="22"/>
          <w:szCs w:val="22"/>
        </w:rPr>
        <w:t xml:space="preserve">use </w:t>
      </w:r>
      <w:r>
        <w:rPr>
          <w:rFonts w:ascii="Times New Roman" w:hAnsi="Times New Roman"/>
          <w:sz w:val="22"/>
          <w:szCs w:val="22"/>
        </w:rPr>
        <w:t xml:space="preserve">intensity </w:t>
      </w:r>
      <w:r w:rsidRPr="00456E92">
        <w:rPr>
          <w:rFonts w:ascii="Times New Roman" w:hAnsi="Times New Roman"/>
          <w:sz w:val="22"/>
          <w:szCs w:val="22"/>
        </w:rPr>
        <w:t>meat use,</w:t>
      </w:r>
      <w:r w:rsidR="005E6650">
        <w:rPr>
          <w:rFonts w:ascii="Times New Roman" w:hAnsi="Times New Roman"/>
          <w:sz w:val="22"/>
          <w:szCs w:val="22"/>
        </w:rPr>
        <w:t xml:space="preserve"> </w:t>
      </w:r>
      <w:r w:rsidR="00E77178">
        <w:rPr>
          <w:rFonts w:ascii="Times New Roman" w:hAnsi="Times New Roman"/>
          <w:sz w:val="22"/>
          <w:szCs w:val="22"/>
        </w:rPr>
        <w:t xml:space="preserve">or </w:t>
      </w:r>
      <w:r w:rsidR="005E6650">
        <w:rPr>
          <w:rFonts w:ascii="Times New Roman" w:hAnsi="Times New Roman"/>
          <w:sz w:val="22"/>
          <w:szCs w:val="22"/>
        </w:rPr>
        <w:t>improving biofuel and food commodity</w:t>
      </w:r>
      <w:r>
        <w:rPr>
          <w:rFonts w:ascii="Times New Roman" w:hAnsi="Times New Roman"/>
          <w:sz w:val="22"/>
          <w:szCs w:val="22"/>
        </w:rPr>
        <w:t xml:space="preserve">. </w:t>
      </w:r>
      <w:r w:rsidR="007123DD">
        <w:rPr>
          <w:rFonts w:ascii="Times New Roman" w:hAnsi="Times New Roman"/>
          <w:sz w:val="22"/>
          <w:szCs w:val="22"/>
        </w:rPr>
        <w:t xml:space="preserve">Section </w:t>
      </w:r>
      <w:r w:rsidR="00C71A2F">
        <w:rPr>
          <w:rFonts w:ascii="Times New Roman" w:hAnsi="Times New Roman"/>
          <w:sz w:val="22"/>
          <w:szCs w:val="22"/>
        </w:rPr>
        <w:t xml:space="preserve">5 of the SI </w:t>
      </w:r>
      <w:r w:rsidR="00E77178">
        <w:rPr>
          <w:rFonts w:ascii="Times New Roman" w:hAnsi="Times New Roman"/>
          <w:sz w:val="22"/>
          <w:szCs w:val="22"/>
        </w:rPr>
        <w:t xml:space="preserve">gives </w:t>
      </w:r>
      <w:r w:rsidR="00C71A2F">
        <w:rPr>
          <w:rFonts w:ascii="Times New Roman" w:hAnsi="Times New Roman"/>
          <w:sz w:val="22"/>
          <w:szCs w:val="22"/>
        </w:rPr>
        <w:t>an example future in which cellulosic biofuel yields improve or exacerbate</w:t>
      </w:r>
      <w:r w:rsidR="00E77178">
        <w:rPr>
          <w:rFonts w:ascii="Times New Roman" w:hAnsi="Times New Roman"/>
          <w:sz w:val="22"/>
          <w:szCs w:val="22"/>
        </w:rPr>
        <w:t xml:space="preserve"> shortfalls</w:t>
      </w:r>
      <w:r w:rsidR="00C71A2F">
        <w:rPr>
          <w:rFonts w:ascii="Times New Roman" w:hAnsi="Times New Roman"/>
          <w:sz w:val="22"/>
          <w:szCs w:val="22"/>
        </w:rPr>
        <w:t>.</w:t>
      </w:r>
      <w:r w:rsidR="005E6650">
        <w:rPr>
          <w:rFonts w:ascii="Times New Roman" w:hAnsi="Times New Roman"/>
          <w:sz w:val="22"/>
          <w:szCs w:val="22"/>
        </w:rPr>
        <w:t xml:space="preserve"> An increase or decrease of 0.5%</w:t>
      </w:r>
      <w:r w:rsidR="00C71A2F">
        <w:rPr>
          <w:rFonts w:ascii="Times New Roman" w:hAnsi="Times New Roman"/>
          <w:sz w:val="22"/>
          <w:szCs w:val="22"/>
        </w:rPr>
        <w:t xml:space="preserve"> of annual average cellulosic feedstock yield growth from 2020-2050 had enough of an impact to free up or occupy substantial amounts of land. Specifically</w:t>
      </w:r>
      <w:r w:rsidR="00E77178">
        <w:rPr>
          <w:rFonts w:ascii="Times New Roman" w:hAnsi="Times New Roman"/>
          <w:sz w:val="22"/>
          <w:szCs w:val="22"/>
        </w:rPr>
        <w:t>,</w:t>
      </w:r>
      <w:r w:rsidR="00C71A2F">
        <w:rPr>
          <w:rFonts w:ascii="Times New Roman" w:hAnsi="Times New Roman"/>
          <w:sz w:val="22"/>
          <w:szCs w:val="22"/>
        </w:rPr>
        <w:t xml:space="preserve"> in comparison to baseline assumptions and using Alexandratos and Bruinsma (2012)</w:t>
      </w:r>
      <w:r w:rsidR="007123DD">
        <w:rPr>
          <w:rFonts w:ascii="Times New Roman" w:hAnsi="Times New Roman"/>
          <w:sz w:val="22"/>
          <w:szCs w:val="22"/>
        </w:rPr>
        <w:t>,</w:t>
      </w:r>
      <w:r w:rsidR="00C71A2F">
        <w:rPr>
          <w:rFonts w:ascii="Times New Roman" w:hAnsi="Times New Roman"/>
          <w:sz w:val="22"/>
          <w:szCs w:val="22"/>
        </w:rPr>
        <w:t xml:space="preserve"> 0.4-0.5 bill</w:t>
      </w:r>
      <w:r w:rsidR="005E6650">
        <w:rPr>
          <w:rFonts w:ascii="Times New Roman" w:hAnsi="Times New Roman"/>
          <w:sz w:val="22"/>
          <w:szCs w:val="22"/>
        </w:rPr>
        <w:t>ion people</w:t>
      </w:r>
      <w:r w:rsidR="00C71A2F">
        <w:rPr>
          <w:rFonts w:ascii="Times New Roman" w:hAnsi="Times New Roman"/>
          <w:sz w:val="22"/>
          <w:szCs w:val="22"/>
        </w:rPr>
        <w:t xml:space="preserve"> per year would</w:t>
      </w:r>
      <w:ins w:id="99" w:author="mcleary" w:date="2012-11-09T16:37:00Z">
        <w:r w:rsidR="00B219A8">
          <w:rPr>
            <w:rFonts w:ascii="Times New Roman" w:hAnsi="Times New Roman"/>
            <w:sz w:val="22"/>
            <w:szCs w:val="22"/>
          </w:rPr>
          <w:t>,</w:t>
        </w:r>
      </w:ins>
      <w:r w:rsidR="00C71A2F">
        <w:rPr>
          <w:rFonts w:ascii="Times New Roman" w:hAnsi="Times New Roman"/>
          <w:sz w:val="22"/>
          <w:szCs w:val="22"/>
        </w:rPr>
        <w:t xml:space="preserve"> or would not</w:t>
      </w:r>
      <w:ins w:id="100" w:author="mcleary" w:date="2012-11-09T16:37:00Z">
        <w:r w:rsidR="00B219A8">
          <w:rPr>
            <w:rFonts w:ascii="Times New Roman" w:hAnsi="Times New Roman"/>
            <w:sz w:val="22"/>
            <w:szCs w:val="22"/>
          </w:rPr>
          <w:t>,</w:t>
        </w:r>
      </w:ins>
      <w:r w:rsidR="00C71A2F">
        <w:rPr>
          <w:rFonts w:ascii="Times New Roman" w:hAnsi="Times New Roman"/>
          <w:sz w:val="22"/>
          <w:szCs w:val="22"/>
        </w:rPr>
        <w:t xml:space="preserve"> have wheat demands met</w:t>
      </w:r>
      <w:r w:rsidR="00E77178">
        <w:rPr>
          <w:rFonts w:ascii="Times New Roman" w:hAnsi="Times New Roman"/>
          <w:sz w:val="22"/>
          <w:szCs w:val="22"/>
        </w:rPr>
        <w:t>, depending on this range of yield growth</w:t>
      </w:r>
      <w:r w:rsidR="00C71A2F">
        <w:rPr>
          <w:rFonts w:ascii="Times New Roman" w:hAnsi="Times New Roman"/>
          <w:sz w:val="22"/>
          <w:szCs w:val="22"/>
        </w:rPr>
        <w:t>. While yield levels may not change underlying dynamics</w:t>
      </w:r>
      <w:r w:rsidR="00E77178">
        <w:rPr>
          <w:rFonts w:ascii="Times New Roman" w:hAnsi="Times New Roman"/>
          <w:sz w:val="22"/>
          <w:szCs w:val="22"/>
        </w:rPr>
        <w:t>,</w:t>
      </w:r>
      <w:r w:rsidR="00C71A2F">
        <w:rPr>
          <w:rFonts w:ascii="Times New Roman" w:hAnsi="Times New Roman"/>
          <w:sz w:val="22"/>
          <w:szCs w:val="22"/>
        </w:rPr>
        <w:t xml:space="preserve"> they do have an important role to play in the magnitude of land used by biofuels and other human uses of land.</w:t>
      </w:r>
    </w:p>
    <w:p w14:paraId="78F70859" w14:textId="77777777" w:rsidR="0086482A" w:rsidRPr="00152EA4" w:rsidRDefault="0086482A" w:rsidP="00507F5A">
      <w:pPr>
        <w:rPr>
          <w:rFonts w:ascii="Times New Roman" w:hAnsi="Times New Roman"/>
          <w:sz w:val="22"/>
          <w:szCs w:val="22"/>
        </w:rPr>
      </w:pPr>
    </w:p>
    <w:p w14:paraId="380834B8" w14:textId="77777777" w:rsidR="00B550C8" w:rsidRDefault="002749C1">
      <w:pPr>
        <w:jc w:val="center"/>
        <w:rPr>
          <w:rFonts w:ascii="Times New Roman" w:hAnsi="Times New Roman"/>
          <w:b/>
          <w:sz w:val="22"/>
          <w:szCs w:val="22"/>
        </w:rPr>
      </w:pPr>
      <w:r>
        <w:rPr>
          <w:rFonts w:ascii="Times New Roman" w:hAnsi="Times New Roman"/>
          <w:b/>
          <w:noProof/>
          <w:sz w:val="22"/>
          <w:szCs w:val="22"/>
        </w:rPr>
        <w:lastRenderedPageBreak/>
        <w:drawing>
          <wp:inline distT="0" distB="0" distL="0" distR="0" wp14:anchorId="44AAAA58" wp14:editId="6255BA0C">
            <wp:extent cx="5943600" cy="3629025"/>
            <wp:effectExtent l="19050" t="0" r="0" b="0"/>
            <wp:docPr id="5" name="Picture 4" descr="Figur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bmp"/>
                    <pic:cNvPicPr/>
                  </pic:nvPicPr>
                  <pic:blipFill>
                    <a:blip r:embed="rId16"/>
                    <a:stretch>
                      <a:fillRect/>
                    </a:stretch>
                  </pic:blipFill>
                  <pic:spPr>
                    <a:xfrm>
                      <a:off x="0" y="0"/>
                      <a:ext cx="5943600" cy="3629025"/>
                    </a:xfrm>
                    <a:prstGeom prst="rect">
                      <a:avLst/>
                    </a:prstGeom>
                  </pic:spPr>
                </pic:pic>
              </a:graphicData>
            </a:graphic>
          </wp:inline>
        </w:drawing>
      </w:r>
    </w:p>
    <w:p w14:paraId="2DDB5062" w14:textId="77777777" w:rsidR="001D35D7" w:rsidRPr="009D10D6" w:rsidRDefault="001D35D7" w:rsidP="009D10D6">
      <w:pPr>
        <w:rPr>
          <w:rFonts w:ascii="Times New Roman" w:hAnsi="Times New Roman"/>
          <w:sz w:val="20"/>
          <w:szCs w:val="20"/>
        </w:rPr>
      </w:pPr>
      <w:r w:rsidRPr="009D10D6">
        <w:rPr>
          <w:rFonts w:ascii="Times New Roman" w:hAnsi="Times New Roman"/>
          <w:b/>
          <w:sz w:val="20"/>
          <w:szCs w:val="20"/>
        </w:rPr>
        <w:t xml:space="preserve">Figure 4. </w:t>
      </w:r>
      <w:r w:rsidR="00766782" w:rsidRPr="009D10D6">
        <w:rPr>
          <w:rFonts w:ascii="Times New Roman" w:hAnsi="Times New Roman"/>
          <w:sz w:val="20"/>
          <w:szCs w:val="20"/>
        </w:rPr>
        <w:t>Global change from 19</w:t>
      </w:r>
      <w:r w:rsidR="00017564">
        <w:rPr>
          <w:rFonts w:ascii="Times New Roman" w:hAnsi="Times New Roman"/>
          <w:sz w:val="20"/>
          <w:szCs w:val="20"/>
        </w:rPr>
        <w:t>90 to 2050 in cropland, pasture</w:t>
      </w:r>
      <w:r w:rsidR="00766782" w:rsidRPr="009D10D6">
        <w:rPr>
          <w:rFonts w:ascii="Times New Roman" w:hAnsi="Times New Roman"/>
          <w:sz w:val="20"/>
          <w:szCs w:val="20"/>
        </w:rPr>
        <w:t>land, and available land (i.e. forest and grassland), in response changes in demand.</w:t>
      </w:r>
    </w:p>
    <w:p w14:paraId="51A79BC3" w14:textId="77777777" w:rsidR="00E77178" w:rsidRDefault="00AD2F16" w:rsidP="00EC1636">
      <w:pPr>
        <w:rPr>
          <w:rFonts w:ascii="Times New Roman" w:hAnsi="Times New Roman"/>
          <w:sz w:val="22"/>
          <w:szCs w:val="22"/>
        </w:rPr>
      </w:pPr>
      <w:r>
        <w:rPr>
          <w:rFonts w:ascii="Times New Roman" w:hAnsi="Times New Roman"/>
          <w:sz w:val="22"/>
          <w:szCs w:val="22"/>
        </w:rPr>
        <w:t xml:space="preserve">BioLUC </w:t>
      </w:r>
      <w:r w:rsidR="001D35D7">
        <w:rPr>
          <w:rFonts w:ascii="Times New Roman" w:hAnsi="Times New Roman"/>
          <w:sz w:val="22"/>
          <w:szCs w:val="22"/>
        </w:rPr>
        <w:t>r</w:t>
      </w:r>
      <w:r w:rsidR="001D35D7" w:rsidRPr="00456E92">
        <w:rPr>
          <w:rFonts w:ascii="Times New Roman" w:hAnsi="Times New Roman"/>
          <w:sz w:val="22"/>
          <w:szCs w:val="22"/>
        </w:rPr>
        <w:t>esults are not predictions</w:t>
      </w:r>
      <w:r w:rsidR="009D10D6">
        <w:rPr>
          <w:rFonts w:ascii="Times New Roman" w:hAnsi="Times New Roman"/>
          <w:sz w:val="22"/>
          <w:szCs w:val="22"/>
        </w:rPr>
        <w:t>,</w:t>
      </w:r>
      <w:r w:rsidR="001D35D7" w:rsidRPr="00456E92">
        <w:rPr>
          <w:rFonts w:ascii="Times New Roman" w:hAnsi="Times New Roman"/>
          <w:sz w:val="22"/>
          <w:szCs w:val="22"/>
        </w:rPr>
        <w:t xml:space="preserve"> but</w:t>
      </w:r>
      <w:r w:rsidR="009D10D6">
        <w:rPr>
          <w:rFonts w:ascii="Times New Roman" w:hAnsi="Times New Roman"/>
          <w:sz w:val="22"/>
          <w:szCs w:val="22"/>
        </w:rPr>
        <w:t xml:space="preserve"> they</w:t>
      </w:r>
      <w:r w:rsidR="001D35D7" w:rsidRPr="00456E92">
        <w:rPr>
          <w:rFonts w:ascii="Times New Roman" w:hAnsi="Times New Roman"/>
          <w:sz w:val="22"/>
          <w:szCs w:val="22"/>
        </w:rPr>
        <w:t xml:space="preserve"> </w:t>
      </w:r>
      <w:r w:rsidR="001D35D7">
        <w:rPr>
          <w:rFonts w:ascii="Times New Roman" w:hAnsi="Times New Roman"/>
          <w:sz w:val="22"/>
          <w:szCs w:val="22"/>
        </w:rPr>
        <w:t>may</w:t>
      </w:r>
      <w:r w:rsidR="001D35D7" w:rsidRPr="00456E92">
        <w:rPr>
          <w:rFonts w:ascii="Times New Roman" w:hAnsi="Times New Roman"/>
          <w:sz w:val="22"/>
          <w:szCs w:val="22"/>
        </w:rPr>
        <w:t xml:space="preserve"> indicat</w:t>
      </w:r>
      <w:r w:rsidR="001D35D7">
        <w:rPr>
          <w:rFonts w:ascii="Times New Roman" w:hAnsi="Times New Roman"/>
          <w:sz w:val="22"/>
          <w:szCs w:val="22"/>
        </w:rPr>
        <w:t xml:space="preserve">e </w:t>
      </w:r>
      <w:r w:rsidR="001D35D7" w:rsidRPr="00456E92">
        <w:rPr>
          <w:rFonts w:ascii="Times New Roman" w:hAnsi="Times New Roman"/>
          <w:sz w:val="22"/>
          <w:szCs w:val="22"/>
        </w:rPr>
        <w:t>when and why stresses arise in the global agricultural system</w:t>
      </w:r>
      <w:r w:rsidR="00435A83">
        <w:rPr>
          <w:rFonts w:ascii="Times New Roman" w:hAnsi="Times New Roman"/>
          <w:sz w:val="22"/>
          <w:szCs w:val="22"/>
        </w:rPr>
        <w:t>.</w:t>
      </w:r>
      <w:r w:rsidR="001D35D7" w:rsidRPr="00456E92">
        <w:rPr>
          <w:rFonts w:ascii="Times New Roman" w:hAnsi="Times New Roman"/>
          <w:sz w:val="22"/>
          <w:szCs w:val="22"/>
        </w:rPr>
        <w:t xml:space="preserve"> BioLUC is a simple model that focuses on bookkeeping for land stocks, food inventory, and international trade. It tends toward equilibrium conditions that allocate resources to meet demand. The model’s main use is to develop insights into the interplay </w:t>
      </w:r>
      <w:r w:rsidR="00E77178">
        <w:rPr>
          <w:rFonts w:ascii="Times New Roman" w:hAnsi="Times New Roman"/>
          <w:sz w:val="22"/>
          <w:szCs w:val="22"/>
        </w:rPr>
        <w:t xml:space="preserve">among </w:t>
      </w:r>
      <w:r w:rsidR="001D35D7" w:rsidRPr="00456E92">
        <w:rPr>
          <w:rFonts w:ascii="Times New Roman" w:hAnsi="Times New Roman"/>
          <w:sz w:val="22"/>
          <w:szCs w:val="22"/>
        </w:rPr>
        <w:t xml:space="preserve">the myriad </w:t>
      </w:r>
      <w:r w:rsidR="009D10D6">
        <w:rPr>
          <w:rFonts w:ascii="Times New Roman" w:hAnsi="Times New Roman"/>
          <w:sz w:val="22"/>
          <w:szCs w:val="22"/>
        </w:rPr>
        <w:t xml:space="preserve">of </w:t>
      </w:r>
      <w:r w:rsidR="001D35D7" w:rsidRPr="00456E92">
        <w:rPr>
          <w:rFonts w:ascii="Times New Roman" w:hAnsi="Times New Roman"/>
          <w:sz w:val="22"/>
          <w:szCs w:val="22"/>
        </w:rPr>
        <w:t xml:space="preserve">factors impinging on the global land system. </w:t>
      </w:r>
      <w:r w:rsidR="00E77178">
        <w:rPr>
          <w:rFonts w:ascii="Times New Roman" w:hAnsi="Times New Roman"/>
          <w:sz w:val="22"/>
          <w:szCs w:val="22"/>
        </w:rPr>
        <w:t xml:space="preserve">Therefore, we examined </w:t>
      </w:r>
      <w:r w:rsidR="001D35D7" w:rsidRPr="00456E92">
        <w:rPr>
          <w:rFonts w:ascii="Times New Roman" w:hAnsi="Times New Roman"/>
          <w:sz w:val="22"/>
          <w:szCs w:val="22"/>
        </w:rPr>
        <w:t>the dynamics of scenarios</w:t>
      </w:r>
      <w:r w:rsidR="00E77178">
        <w:rPr>
          <w:rFonts w:ascii="Times New Roman" w:hAnsi="Times New Roman"/>
          <w:sz w:val="22"/>
          <w:szCs w:val="22"/>
        </w:rPr>
        <w:t>,</w:t>
      </w:r>
      <w:r w:rsidR="001D35D7" w:rsidRPr="00456E92">
        <w:rPr>
          <w:rFonts w:ascii="Times New Roman" w:hAnsi="Times New Roman"/>
          <w:sz w:val="22"/>
          <w:szCs w:val="22"/>
        </w:rPr>
        <w:t xml:space="preserve"> rather than conducting detailed uncertainty analysis around any given scenario. </w:t>
      </w:r>
    </w:p>
    <w:p w14:paraId="260F71B7" w14:textId="77777777" w:rsidR="001D35D7" w:rsidRPr="00152EA4" w:rsidRDefault="001D35D7" w:rsidP="00EC1636">
      <w:pPr>
        <w:rPr>
          <w:rFonts w:ascii="Times New Roman" w:hAnsi="Times New Roman"/>
          <w:sz w:val="22"/>
          <w:szCs w:val="22"/>
        </w:rPr>
      </w:pPr>
      <w:r>
        <w:rPr>
          <w:rFonts w:ascii="Times New Roman" w:hAnsi="Times New Roman"/>
          <w:sz w:val="22"/>
          <w:szCs w:val="22"/>
        </w:rPr>
        <w:t>We have already outlined several</w:t>
      </w:r>
      <w:r w:rsidRPr="00456E92">
        <w:rPr>
          <w:rFonts w:ascii="Times New Roman" w:hAnsi="Times New Roman"/>
          <w:sz w:val="22"/>
          <w:szCs w:val="22"/>
        </w:rPr>
        <w:t xml:space="preserve"> limitations of our analysis, but one significant </w:t>
      </w:r>
      <w:r>
        <w:rPr>
          <w:rFonts w:ascii="Times New Roman" w:hAnsi="Times New Roman"/>
          <w:sz w:val="22"/>
          <w:szCs w:val="22"/>
        </w:rPr>
        <w:t>limitation i</w:t>
      </w:r>
      <w:r w:rsidRPr="00456E92">
        <w:rPr>
          <w:rFonts w:ascii="Times New Roman" w:hAnsi="Times New Roman"/>
          <w:sz w:val="22"/>
          <w:szCs w:val="22"/>
        </w:rPr>
        <w:t xml:space="preserve">s the resolution of our global regions. </w:t>
      </w:r>
      <w:r w:rsidR="00E77178">
        <w:rPr>
          <w:rFonts w:ascii="Times New Roman" w:hAnsi="Times New Roman"/>
          <w:sz w:val="22"/>
          <w:szCs w:val="22"/>
        </w:rPr>
        <w:t>To address this, the flexible design of t</w:t>
      </w:r>
      <w:r w:rsidRPr="00456E92">
        <w:rPr>
          <w:rFonts w:ascii="Times New Roman" w:hAnsi="Times New Roman"/>
          <w:sz w:val="22"/>
          <w:szCs w:val="22"/>
        </w:rPr>
        <w:t>he BioLUC modeling framework allow</w:t>
      </w:r>
      <w:r w:rsidR="00E77178">
        <w:rPr>
          <w:rFonts w:ascii="Times New Roman" w:hAnsi="Times New Roman"/>
          <w:sz w:val="22"/>
          <w:szCs w:val="22"/>
        </w:rPr>
        <w:t>s</w:t>
      </w:r>
      <w:r w:rsidRPr="00456E92">
        <w:rPr>
          <w:rFonts w:ascii="Times New Roman" w:hAnsi="Times New Roman"/>
          <w:sz w:val="22"/>
          <w:szCs w:val="22"/>
        </w:rPr>
        <w:t xml:space="preserve"> for expansion and contraction of the number of regions</w:t>
      </w:r>
      <w:r>
        <w:rPr>
          <w:rFonts w:ascii="Times New Roman" w:hAnsi="Times New Roman"/>
          <w:sz w:val="22"/>
          <w:szCs w:val="22"/>
        </w:rPr>
        <w:t xml:space="preserve"> as well as the use of alternative data set</w:t>
      </w:r>
      <w:r w:rsidR="009D10D6">
        <w:rPr>
          <w:rFonts w:ascii="Times New Roman" w:hAnsi="Times New Roman"/>
          <w:sz w:val="22"/>
          <w:szCs w:val="22"/>
        </w:rPr>
        <w:t>s</w:t>
      </w:r>
      <w:r>
        <w:rPr>
          <w:rFonts w:ascii="Times New Roman" w:hAnsi="Times New Roman"/>
          <w:sz w:val="22"/>
          <w:szCs w:val="22"/>
        </w:rPr>
        <w:t xml:space="preserve"> (e.g., land cover)</w:t>
      </w:r>
      <w:r w:rsidR="00572FDB">
        <w:rPr>
          <w:rFonts w:ascii="Times New Roman" w:hAnsi="Times New Roman"/>
          <w:sz w:val="22"/>
          <w:szCs w:val="22"/>
        </w:rPr>
        <w:t xml:space="preserve"> (see SI </w:t>
      </w:r>
      <w:r w:rsidR="007123DD">
        <w:rPr>
          <w:rFonts w:ascii="Times New Roman" w:hAnsi="Times New Roman"/>
          <w:sz w:val="22"/>
          <w:szCs w:val="22"/>
        </w:rPr>
        <w:t xml:space="preserve">Section </w:t>
      </w:r>
      <w:r w:rsidR="00572FDB">
        <w:rPr>
          <w:rFonts w:ascii="Times New Roman" w:hAnsi="Times New Roman"/>
          <w:sz w:val="22"/>
          <w:szCs w:val="22"/>
        </w:rPr>
        <w:t xml:space="preserve">6 for </w:t>
      </w:r>
      <w:r w:rsidR="00C05760">
        <w:rPr>
          <w:rFonts w:ascii="Times New Roman" w:hAnsi="Times New Roman"/>
          <w:sz w:val="22"/>
          <w:szCs w:val="22"/>
        </w:rPr>
        <w:t>potential</w:t>
      </w:r>
      <w:r w:rsidR="00572FDB">
        <w:rPr>
          <w:rFonts w:ascii="Times New Roman" w:hAnsi="Times New Roman"/>
          <w:sz w:val="22"/>
          <w:szCs w:val="22"/>
        </w:rPr>
        <w:t xml:space="preserve"> future work with BioLUC)</w:t>
      </w:r>
      <w:r w:rsidRPr="00456E92">
        <w:rPr>
          <w:rFonts w:ascii="Times New Roman" w:hAnsi="Times New Roman"/>
          <w:sz w:val="22"/>
          <w:szCs w:val="22"/>
        </w:rPr>
        <w:t xml:space="preserve">. </w:t>
      </w:r>
      <w:r>
        <w:rPr>
          <w:rFonts w:ascii="Times New Roman" w:hAnsi="Times New Roman"/>
          <w:sz w:val="22"/>
          <w:szCs w:val="22"/>
        </w:rPr>
        <w:t>E</w:t>
      </w:r>
      <w:r w:rsidRPr="00456E92">
        <w:rPr>
          <w:rFonts w:ascii="Times New Roman" w:hAnsi="Times New Roman"/>
          <w:sz w:val="22"/>
          <w:szCs w:val="22"/>
        </w:rPr>
        <w:t>xpan</w:t>
      </w:r>
      <w:r>
        <w:rPr>
          <w:rFonts w:ascii="Times New Roman" w:hAnsi="Times New Roman"/>
          <w:sz w:val="22"/>
          <w:szCs w:val="22"/>
        </w:rPr>
        <w:t>ding</w:t>
      </w:r>
      <w:r w:rsidRPr="00456E92">
        <w:rPr>
          <w:rFonts w:ascii="Times New Roman" w:hAnsi="Times New Roman"/>
          <w:sz w:val="22"/>
          <w:szCs w:val="22"/>
        </w:rPr>
        <w:t xml:space="preserve"> to additional regions w</w:t>
      </w:r>
      <w:r w:rsidR="00AD2F16">
        <w:rPr>
          <w:rFonts w:ascii="Times New Roman" w:hAnsi="Times New Roman"/>
          <w:sz w:val="22"/>
          <w:szCs w:val="22"/>
        </w:rPr>
        <w:t>ould</w:t>
      </w:r>
      <w:r w:rsidRPr="00456E92">
        <w:rPr>
          <w:rFonts w:ascii="Times New Roman" w:hAnsi="Times New Roman"/>
          <w:sz w:val="22"/>
          <w:szCs w:val="22"/>
        </w:rPr>
        <w:t xml:space="preserve"> allow us to improve model resolution and precision of </w:t>
      </w:r>
      <w:r>
        <w:rPr>
          <w:rFonts w:ascii="Times New Roman" w:hAnsi="Times New Roman"/>
          <w:sz w:val="22"/>
          <w:szCs w:val="22"/>
        </w:rPr>
        <w:t xml:space="preserve">the </w:t>
      </w:r>
      <w:r w:rsidRPr="00456E92">
        <w:rPr>
          <w:rFonts w:ascii="Times New Roman" w:hAnsi="Times New Roman"/>
          <w:sz w:val="22"/>
          <w:szCs w:val="22"/>
        </w:rPr>
        <w:t xml:space="preserve">results, to better evaluate regional land use dynamics, and to compare BioLUC with other LUC modeling frameworks. For example, </w:t>
      </w:r>
      <w:r>
        <w:rPr>
          <w:rFonts w:ascii="Times New Roman" w:hAnsi="Times New Roman"/>
          <w:sz w:val="22"/>
          <w:szCs w:val="22"/>
        </w:rPr>
        <w:t xml:space="preserve">improving the </w:t>
      </w:r>
      <w:r w:rsidRPr="00456E92">
        <w:rPr>
          <w:rFonts w:ascii="Times New Roman" w:hAnsi="Times New Roman"/>
          <w:sz w:val="22"/>
          <w:szCs w:val="22"/>
        </w:rPr>
        <w:t>model resolution should allow for correction of unrealisti</w:t>
      </w:r>
      <w:r w:rsidR="009D10D6">
        <w:rPr>
          <w:rFonts w:ascii="Times New Roman" w:hAnsi="Times New Roman"/>
          <w:sz w:val="22"/>
          <w:szCs w:val="22"/>
        </w:rPr>
        <w:t>c land use-</w:t>
      </w:r>
      <w:r w:rsidRPr="00456E92">
        <w:rPr>
          <w:rFonts w:ascii="Times New Roman" w:hAnsi="Times New Roman"/>
          <w:sz w:val="22"/>
          <w:szCs w:val="22"/>
        </w:rPr>
        <w:t xml:space="preserve">related traded disparities between the US and the ROW region that appear in our results. The two-region model </w:t>
      </w:r>
      <w:r w:rsidR="00456E92" w:rsidRPr="00456E92">
        <w:rPr>
          <w:rFonts w:ascii="Times New Roman" w:hAnsi="Times New Roman"/>
          <w:sz w:val="22"/>
          <w:szCs w:val="22"/>
        </w:rPr>
        <w:t>does</w:t>
      </w:r>
      <w:r w:rsidR="00AD61E6">
        <w:rPr>
          <w:rFonts w:ascii="Times New Roman" w:hAnsi="Times New Roman"/>
          <w:sz w:val="22"/>
          <w:szCs w:val="22"/>
        </w:rPr>
        <w:t xml:space="preserve"> no</w:t>
      </w:r>
      <w:r w:rsidR="00456E92" w:rsidRPr="00456E92">
        <w:rPr>
          <w:rFonts w:ascii="Times New Roman" w:hAnsi="Times New Roman"/>
          <w:sz w:val="22"/>
          <w:szCs w:val="22"/>
        </w:rPr>
        <w:t>t</w:t>
      </w:r>
      <w:r w:rsidRPr="00456E92">
        <w:rPr>
          <w:rFonts w:ascii="Times New Roman" w:hAnsi="Times New Roman"/>
          <w:sz w:val="22"/>
          <w:szCs w:val="22"/>
        </w:rPr>
        <w:t xml:space="preserve"> capture complex inter</w:t>
      </w:r>
      <w:r>
        <w:rPr>
          <w:rFonts w:ascii="Times New Roman" w:hAnsi="Times New Roman"/>
          <w:sz w:val="22"/>
          <w:szCs w:val="22"/>
        </w:rPr>
        <w:t>-</w:t>
      </w:r>
      <w:r w:rsidRPr="00456E92">
        <w:rPr>
          <w:rFonts w:ascii="Times New Roman" w:hAnsi="Times New Roman"/>
          <w:sz w:val="22"/>
          <w:szCs w:val="22"/>
        </w:rPr>
        <w:t>regional dynamics. That is, f</w:t>
      </w:r>
      <w:r>
        <w:rPr>
          <w:rFonts w:ascii="Times New Roman" w:hAnsi="Times New Roman"/>
          <w:sz w:val="22"/>
          <w:szCs w:val="22"/>
        </w:rPr>
        <w:t>ood</w:t>
      </w:r>
      <w:r w:rsidRPr="00456E92">
        <w:rPr>
          <w:rFonts w:ascii="Times New Roman" w:hAnsi="Times New Roman"/>
          <w:sz w:val="22"/>
          <w:szCs w:val="22"/>
        </w:rPr>
        <w:t xml:space="preserve"> and </w:t>
      </w:r>
      <w:r>
        <w:rPr>
          <w:rFonts w:ascii="Times New Roman" w:hAnsi="Times New Roman"/>
          <w:sz w:val="22"/>
          <w:szCs w:val="22"/>
        </w:rPr>
        <w:t>bio</w:t>
      </w:r>
      <w:r w:rsidRPr="00456E92">
        <w:rPr>
          <w:rFonts w:ascii="Times New Roman" w:hAnsi="Times New Roman"/>
          <w:sz w:val="22"/>
          <w:szCs w:val="22"/>
        </w:rPr>
        <w:t xml:space="preserve">fuel demands </w:t>
      </w:r>
      <w:r w:rsidR="00AD2F16">
        <w:rPr>
          <w:rFonts w:ascii="Times New Roman" w:hAnsi="Times New Roman"/>
          <w:sz w:val="22"/>
          <w:szCs w:val="22"/>
        </w:rPr>
        <w:t xml:space="preserve">cannot be forcibly be met through </w:t>
      </w:r>
      <w:r w:rsidR="00AD2F16" w:rsidRPr="00AD2F16">
        <w:rPr>
          <w:rFonts w:ascii="Times New Roman" w:hAnsi="Times New Roman"/>
          <w:sz w:val="22"/>
          <w:szCs w:val="22"/>
        </w:rPr>
        <w:t>imports</w:t>
      </w:r>
      <w:r w:rsidR="00877B8A">
        <w:rPr>
          <w:rFonts w:ascii="Times New Roman" w:hAnsi="Times New Roman"/>
          <w:sz w:val="22"/>
          <w:szCs w:val="22"/>
        </w:rPr>
        <w:t xml:space="preserve"> at the expense of the internal demands of</w:t>
      </w:r>
      <w:r w:rsidR="00877B8A" w:rsidRPr="00AD2F16">
        <w:rPr>
          <w:rFonts w:ascii="Times New Roman" w:hAnsi="Times New Roman"/>
          <w:sz w:val="22"/>
          <w:szCs w:val="22"/>
        </w:rPr>
        <w:t xml:space="preserve"> the export </w:t>
      </w:r>
      <w:r w:rsidR="000808D8" w:rsidRPr="00AD2F16">
        <w:rPr>
          <w:rFonts w:ascii="Times New Roman" w:hAnsi="Times New Roman"/>
          <w:sz w:val="22"/>
          <w:szCs w:val="22"/>
        </w:rPr>
        <w:t>region</w:t>
      </w:r>
      <w:r w:rsidR="000808D8" w:rsidRPr="00AD2F16" w:rsidDel="00877B8A">
        <w:rPr>
          <w:rFonts w:ascii="Times New Roman" w:hAnsi="Times New Roman"/>
          <w:sz w:val="22"/>
          <w:szCs w:val="22"/>
        </w:rPr>
        <w:t>,</w:t>
      </w:r>
      <w:r w:rsidR="00877B8A">
        <w:rPr>
          <w:rFonts w:ascii="Times New Roman" w:hAnsi="Times New Roman"/>
          <w:sz w:val="22"/>
          <w:szCs w:val="22"/>
        </w:rPr>
        <w:t xml:space="preserve"> as might be expected in reality, due to different levels of</w:t>
      </w:r>
      <w:r w:rsidR="00AD2F16" w:rsidRPr="00AD2F16">
        <w:rPr>
          <w:rFonts w:ascii="Times New Roman" w:hAnsi="Times New Roman"/>
          <w:sz w:val="22"/>
          <w:szCs w:val="22"/>
        </w:rPr>
        <w:t xml:space="preserve"> purchasing power across regions</w:t>
      </w:r>
      <w:r w:rsidRPr="00456E92">
        <w:rPr>
          <w:rFonts w:ascii="Times New Roman" w:hAnsi="Times New Roman"/>
          <w:sz w:val="22"/>
          <w:szCs w:val="22"/>
        </w:rPr>
        <w:t>. M</w:t>
      </w:r>
      <w:r w:rsidR="00877B8A">
        <w:rPr>
          <w:rFonts w:ascii="Times New Roman" w:hAnsi="Times New Roman"/>
          <w:sz w:val="22"/>
          <w:szCs w:val="22"/>
        </w:rPr>
        <w:t>odeling m</w:t>
      </w:r>
      <w:r w:rsidRPr="00456E92">
        <w:rPr>
          <w:rFonts w:ascii="Times New Roman" w:hAnsi="Times New Roman"/>
          <w:sz w:val="22"/>
          <w:szCs w:val="22"/>
        </w:rPr>
        <w:t>ore regions w</w:t>
      </w:r>
      <w:r w:rsidR="00AD2F16">
        <w:rPr>
          <w:rFonts w:ascii="Times New Roman" w:hAnsi="Times New Roman"/>
          <w:sz w:val="22"/>
          <w:szCs w:val="22"/>
        </w:rPr>
        <w:t>ould</w:t>
      </w:r>
      <w:r w:rsidRPr="00456E92">
        <w:rPr>
          <w:rFonts w:ascii="Times New Roman" w:hAnsi="Times New Roman"/>
          <w:sz w:val="22"/>
          <w:szCs w:val="22"/>
        </w:rPr>
        <w:t xml:space="preserve"> allow us to capture more trade complexity between developing and developed countries. </w:t>
      </w:r>
      <w:r w:rsidR="00AD2F16">
        <w:rPr>
          <w:rFonts w:ascii="Times New Roman" w:hAnsi="Times New Roman"/>
          <w:sz w:val="22"/>
          <w:szCs w:val="22"/>
        </w:rPr>
        <w:t>For example, t</w:t>
      </w:r>
      <w:r w:rsidRPr="00456E92">
        <w:rPr>
          <w:rFonts w:ascii="Times New Roman" w:hAnsi="Times New Roman"/>
          <w:sz w:val="22"/>
          <w:szCs w:val="22"/>
        </w:rPr>
        <w:t xml:space="preserve">he general equilibrium modeling framework, GTAP, most recently aggregates its data sets to </w:t>
      </w:r>
      <w:r>
        <w:rPr>
          <w:rFonts w:ascii="Times New Roman" w:hAnsi="Times New Roman"/>
          <w:sz w:val="22"/>
          <w:szCs w:val="22"/>
        </w:rPr>
        <w:t>19</w:t>
      </w:r>
      <w:r w:rsidRPr="00456E92">
        <w:rPr>
          <w:rFonts w:ascii="Times New Roman" w:hAnsi="Times New Roman"/>
          <w:sz w:val="22"/>
          <w:szCs w:val="22"/>
        </w:rPr>
        <w:t xml:space="preserve"> regions for modeling of LUC. </w:t>
      </w:r>
    </w:p>
    <w:p w14:paraId="398A4635" w14:textId="77777777" w:rsidR="001D35D7" w:rsidRDefault="001D35D7">
      <w:pPr>
        <w:rPr>
          <w:rFonts w:ascii="Times New Roman" w:hAnsi="Times New Roman"/>
          <w:sz w:val="22"/>
          <w:szCs w:val="22"/>
        </w:rPr>
      </w:pPr>
      <w:r>
        <w:rPr>
          <w:rFonts w:ascii="Times New Roman" w:hAnsi="Times New Roman"/>
          <w:sz w:val="22"/>
          <w:szCs w:val="22"/>
        </w:rPr>
        <w:lastRenderedPageBreak/>
        <w:t>We selected fou</w:t>
      </w:r>
      <w:r w:rsidRPr="00456E92">
        <w:rPr>
          <w:rFonts w:ascii="Times New Roman" w:hAnsi="Times New Roman"/>
          <w:sz w:val="22"/>
          <w:szCs w:val="22"/>
        </w:rPr>
        <w:t>r scenarios to represent extreme biofuel and food consumption conditions</w:t>
      </w:r>
      <w:r w:rsidR="00877B8A">
        <w:rPr>
          <w:rFonts w:ascii="Times New Roman" w:hAnsi="Times New Roman"/>
          <w:sz w:val="22"/>
          <w:szCs w:val="22"/>
        </w:rPr>
        <w:t>,</w:t>
      </w:r>
      <w:r w:rsidRPr="00456E92">
        <w:rPr>
          <w:rFonts w:ascii="Times New Roman" w:hAnsi="Times New Roman"/>
          <w:sz w:val="22"/>
          <w:szCs w:val="22"/>
        </w:rPr>
        <w:t xml:space="preserve"> and</w:t>
      </w:r>
      <w:r>
        <w:rPr>
          <w:rFonts w:ascii="Times New Roman" w:hAnsi="Times New Roman"/>
          <w:sz w:val="22"/>
          <w:szCs w:val="22"/>
        </w:rPr>
        <w:t xml:space="preserve"> </w:t>
      </w:r>
      <w:r w:rsidRPr="00456E92">
        <w:rPr>
          <w:rFonts w:ascii="Times New Roman" w:hAnsi="Times New Roman"/>
          <w:sz w:val="22"/>
          <w:szCs w:val="22"/>
        </w:rPr>
        <w:t xml:space="preserve">evaluated </w:t>
      </w:r>
      <w:r>
        <w:rPr>
          <w:rFonts w:ascii="Times New Roman" w:hAnsi="Times New Roman"/>
          <w:sz w:val="22"/>
          <w:szCs w:val="22"/>
        </w:rPr>
        <w:t xml:space="preserve">them </w:t>
      </w:r>
      <w:r w:rsidRPr="00456E92">
        <w:rPr>
          <w:rFonts w:ascii="Times New Roman" w:hAnsi="Times New Roman"/>
          <w:sz w:val="22"/>
          <w:szCs w:val="22"/>
        </w:rPr>
        <w:t xml:space="preserve">to </w:t>
      </w:r>
      <w:r>
        <w:rPr>
          <w:rFonts w:ascii="Times New Roman" w:hAnsi="Times New Roman"/>
          <w:sz w:val="22"/>
          <w:szCs w:val="22"/>
        </w:rPr>
        <w:t>examine a high-intensity agricultural future</w:t>
      </w:r>
      <w:r w:rsidRPr="00456E92">
        <w:rPr>
          <w:rFonts w:ascii="Times New Roman" w:hAnsi="Times New Roman"/>
          <w:sz w:val="22"/>
          <w:szCs w:val="22"/>
        </w:rPr>
        <w:t xml:space="preserve">. Many other </w:t>
      </w:r>
      <w:r w:rsidR="00AD2F16">
        <w:rPr>
          <w:rFonts w:ascii="Times New Roman" w:hAnsi="Times New Roman"/>
          <w:sz w:val="22"/>
          <w:szCs w:val="22"/>
        </w:rPr>
        <w:t xml:space="preserve">important </w:t>
      </w:r>
      <w:r w:rsidRPr="00456E92">
        <w:rPr>
          <w:rFonts w:ascii="Times New Roman" w:hAnsi="Times New Roman"/>
          <w:sz w:val="22"/>
          <w:szCs w:val="22"/>
        </w:rPr>
        <w:t>scenarios are possible</w:t>
      </w:r>
      <w:r>
        <w:rPr>
          <w:rFonts w:ascii="Times New Roman" w:hAnsi="Times New Roman"/>
          <w:sz w:val="22"/>
          <w:szCs w:val="22"/>
        </w:rPr>
        <w:t>, including</w:t>
      </w:r>
      <w:r w:rsidRPr="00456E92">
        <w:rPr>
          <w:rFonts w:ascii="Times New Roman" w:hAnsi="Times New Roman"/>
          <w:sz w:val="22"/>
          <w:szCs w:val="22"/>
        </w:rPr>
        <w:t xml:space="preserve">: </w:t>
      </w:r>
    </w:p>
    <w:p w14:paraId="08B43919" w14:textId="77777777" w:rsidR="001D35D7" w:rsidRPr="00152EA4" w:rsidRDefault="001D35D7" w:rsidP="00EC1636">
      <w:pPr>
        <w:pStyle w:val="ListParagraph"/>
        <w:numPr>
          <w:ilvl w:val="0"/>
          <w:numId w:val="14"/>
        </w:numPr>
        <w:rPr>
          <w:rFonts w:ascii="Times New Roman" w:hAnsi="Times New Roman"/>
          <w:sz w:val="22"/>
          <w:szCs w:val="22"/>
        </w:rPr>
      </w:pPr>
      <w:r w:rsidRPr="00456E92">
        <w:rPr>
          <w:rFonts w:ascii="Times New Roman" w:hAnsi="Times New Roman"/>
          <w:sz w:val="22"/>
          <w:szCs w:val="22"/>
        </w:rPr>
        <w:t xml:space="preserve">Additional agricultural intensification that might occur in high demand situations. That is, higher prices could lead to investment in higher yielding crops and other intensification technologies, instead of the land expansion that we found </w:t>
      </w:r>
      <w:r w:rsidR="009D10D6">
        <w:rPr>
          <w:rFonts w:ascii="Times New Roman" w:hAnsi="Times New Roman"/>
          <w:sz w:val="22"/>
          <w:szCs w:val="22"/>
        </w:rPr>
        <w:t>herein</w:t>
      </w:r>
      <w:r w:rsidRPr="00456E92">
        <w:rPr>
          <w:rFonts w:ascii="Times New Roman" w:hAnsi="Times New Roman"/>
          <w:sz w:val="22"/>
          <w:szCs w:val="22"/>
        </w:rPr>
        <w:t xml:space="preserve">. </w:t>
      </w:r>
    </w:p>
    <w:p w14:paraId="04FF1F65" w14:textId="77777777" w:rsidR="001D35D7" w:rsidRPr="00152EA4" w:rsidRDefault="001D35D7" w:rsidP="00EC1636">
      <w:pPr>
        <w:pStyle w:val="ListParagraph"/>
        <w:numPr>
          <w:ilvl w:val="0"/>
          <w:numId w:val="14"/>
        </w:numPr>
        <w:rPr>
          <w:rFonts w:ascii="Times New Roman" w:hAnsi="Times New Roman"/>
          <w:sz w:val="22"/>
          <w:szCs w:val="22"/>
        </w:rPr>
      </w:pPr>
      <w:r w:rsidRPr="00456E92">
        <w:rPr>
          <w:rFonts w:ascii="Times New Roman" w:hAnsi="Times New Roman"/>
          <w:sz w:val="22"/>
          <w:szCs w:val="22"/>
        </w:rPr>
        <w:t xml:space="preserve">Alternative scenarios </w:t>
      </w:r>
      <w:r>
        <w:rPr>
          <w:rFonts w:ascii="Times New Roman" w:hAnsi="Times New Roman"/>
          <w:sz w:val="22"/>
          <w:szCs w:val="22"/>
        </w:rPr>
        <w:t xml:space="preserve">that </w:t>
      </w:r>
      <w:r w:rsidRPr="00456E92">
        <w:rPr>
          <w:rFonts w:ascii="Times New Roman" w:hAnsi="Times New Roman"/>
          <w:sz w:val="22"/>
          <w:szCs w:val="22"/>
        </w:rPr>
        <w:t xml:space="preserve">explore </w:t>
      </w:r>
      <w:r>
        <w:rPr>
          <w:rFonts w:ascii="Times New Roman" w:hAnsi="Times New Roman"/>
          <w:sz w:val="22"/>
          <w:szCs w:val="22"/>
        </w:rPr>
        <w:t xml:space="preserve">the </w:t>
      </w:r>
      <w:r w:rsidRPr="00456E92">
        <w:rPr>
          <w:rFonts w:ascii="Times New Roman" w:hAnsi="Times New Roman"/>
          <w:sz w:val="22"/>
          <w:szCs w:val="22"/>
        </w:rPr>
        <w:t>effects of cellulosic</w:t>
      </w:r>
      <w:r>
        <w:rPr>
          <w:rFonts w:ascii="Times New Roman" w:hAnsi="Times New Roman"/>
          <w:sz w:val="22"/>
          <w:szCs w:val="22"/>
        </w:rPr>
        <w:t>-</w:t>
      </w:r>
      <w:r w:rsidRPr="00456E92">
        <w:rPr>
          <w:rFonts w:ascii="Times New Roman" w:hAnsi="Times New Roman"/>
          <w:sz w:val="22"/>
          <w:szCs w:val="22"/>
        </w:rPr>
        <w:t xml:space="preserve">based biofuel production </w:t>
      </w:r>
      <w:r>
        <w:rPr>
          <w:rFonts w:ascii="Times New Roman" w:hAnsi="Times New Roman"/>
          <w:sz w:val="22"/>
          <w:szCs w:val="22"/>
        </w:rPr>
        <w:t xml:space="preserve">on land </w:t>
      </w:r>
      <w:r w:rsidRPr="00456E92">
        <w:rPr>
          <w:rFonts w:ascii="Times New Roman" w:hAnsi="Times New Roman"/>
          <w:sz w:val="22"/>
          <w:szCs w:val="22"/>
        </w:rPr>
        <w:t>that is less likely to compete with food crops</w:t>
      </w:r>
      <w:r w:rsidR="009D10D6">
        <w:rPr>
          <w:rFonts w:ascii="Times New Roman" w:hAnsi="Times New Roman"/>
          <w:sz w:val="22"/>
          <w:szCs w:val="22"/>
        </w:rPr>
        <w:t>,</w:t>
      </w:r>
      <w:r w:rsidRPr="00456E92">
        <w:rPr>
          <w:rFonts w:ascii="Times New Roman" w:hAnsi="Times New Roman"/>
          <w:sz w:val="22"/>
          <w:szCs w:val="22"/>
        </w:rPr>
        <w:t xml:space="preserve"> such as on </w:t>
      </w:r>
      <w:del w:id="101" w:author="mcleary" w:date="2012-11-09T16:39:00Z">
        <w:r w:rsidRPr="00456E92" w:rsidDel="00B219A8">
          <w:rPr>
            <w:rFonts w:ascii="Times New Roman" w:hAnsi="Times New Roman"/>
            <w:sz w:val="22"/>
            <w:szCs w:val="22"/>
          </w:rPr>
          <w:delText xml:space="preserve">our </w:delText>
        </w:r>
      </w:del>
      <w:ins w:id="102" w:author="mcleary" w:date="2012-11-09T16:39:00Z">
        <w:r w:rsidR="00B219A8">
          <w:rPr>
            <w:rFonts w:ascii="Times New Roman" w:hAnsi="Times New Roman"/>
            <w:sz w:val="22"/>
            <w:szCs w:val="22"/>
          </w:rPr>
          <w:t>the</w:t>
        </w:r>
        <w:r w:rsidR="00B219A8" w:rsidRPr="00456E92">
          <w:rPr>
            <w:rFonts w:ascii="Times New Roman" w:hAnsi="Times New Roman"/>
            <w:sz w:val="22"/>
            <w:szCs w:val="22"/>
          </w:rPr>
          <w:t xml:space="preserve"> </w:t>
        </w:r>
      </w:ins>
      <w:r>
        <w:rPr>
          <w:rFonts w:ascii="Times New Roman" w:hAnsi="Times New Roman"/>
          <w:sz w:val="22"/>
          <w:szCs w:val="22"/>
        </w:rPr>
        <w:t>abandoned</w:t>
      </w:r>
      <w:r w:rsidRPr="00456E92">
        <w:rPr>
          <w:rFonts w:ascii="Times New Roman" w:hAnsi="Times New Roman"/>
          <w:sz w:val="22"/>
          <w:szCs w:val="22"/>
        </w:rPr>
        <w:t xml:space="preserve"> land category</w:t>
      </w:r>
      <w:r>
        <w:rPr>
          <w:rFonts w:ascii="Times New Roman" w:hAnsi="Times New Roman"/>
          <w:sz w:val="22"/>
          <w:szCs w:val="22"/>
        </w:rPr>
        <w:t>.</w:t>
      </w:r>
    </w:p>
    <w:p w14:paraId="4A6418B8" w14:textId="77777777" w:rsidR="00572FDB" w:rsidRPr="00572FDB" w:rsidRDefault="001D35D7" w:rsidP="00572FDB">
      <w:pPr>
        <w:pStyle w:val="ListParagraph"/>
        <w:numPr>
          <w:ilvl w:val="0"/>
          <w:numId w:val="14"/>
        </w:numPr>
        <w:rPr>
          <w:rFonts w:ascii="Times New Roman" w:hAnsi="Times New Roman"/>
          <w:sz w:val="22"/>
          <w:szCs w:val="22"/>
        </w:rPr>
      </w:pPr>
      <w:r w:rsidRPr="00456E92">
        <w:rPr>
          <w:rFonts w:ascii="Times New Roman" w:hAnsi="Times New Roman"/>
          <w:sz w:val="22"/>
          <w:szCs w:val="22"/>
        </w:rPr>
        <w:t>Alternative meat consumption</w:t>
      </w:r>
      <w:r w:rsidR="009D10D6">
        <w:rPr>
          <w:rFonts w:ascii="Times New Roman" w:hAnsi="Times New Roman"/>
          <w:sz w:val="22"/>
          <w:szCs w:val="22"/>
        </w:rPr>
        <w:t xml:space="preserve"> scenarios that free up pasture</w:t>
      </w:r>
      <w:r w:rsidRPr="00456E92">
        <w:rPr>
          <w:rFonts w:ascii="Times New Roman" w:hAnsi="Times New Roman"/>
          <w:sz w:val="22"/>
          <w:szCs w:val="22"/>
        </w:rPr>
        <w:t>land. For example, can protein and biofuel demands be met at the same time through changes in dietary preferences?</w:t>
      </w:r>
    </w:p>
    <w:p w14:paraId="7D151911" w14:textId="77777777" w:rsidR="001D35D7" w:rsidRPr="00152EA4" w:rsidRDefault="001D35D7" w:rsidP="00EC1636">
      <w:pPr>
        <w:pStyle w:val="ListParagraph"/>
        <w:ind w:left="0"/>
        <w:rPr>
          <w:rFonts w:ascii="Times New Roman" w:hAnsi="Times New Roman"/>
          <w:sz w:val="22"/>
          <w:szCs w:val="22"/>
        </w:rPr>
      </w:pPr>
    </w:p>
    <w:p w14:paraId="2D6F934B" w14:textId="77777777" w:rsidR="001D35D7" w:rsidRDefault="001D35D7">
      <w:pPr>
        <w:pStyle w:val="ListParagraph"/>
        <w:numPr>
          <w:ilvl w:val="0"/>
          <w:numId w:val="15"/>
        </w:numPr>
        <w:rPr>
          <w:rFonts w:ascii="Times New Roman" w:hAnsi="Times New Roman"/>
          <w:b/>
          <w:sz w:val="22"/>
          <w:szCs w:val="22"/>
        </w:rPr>
      </w:pPr>
      <w:r w:rsidRPr="00456E92">
        <w:rPr>
          <w:rFonts w:ascii="Times New Roman" w:hAnsi="Times New Roman"/>
          <w:b/>
          <w:sz w:val="22"/>
          <w:szCs w:val="22"/>
        </w:rPr>
        <w:t>Conclusions</w:t>
      </w:r>
    </w:p>
    <w:p w14:paraId="2C72704D" w14:textId="77777777" w:rsidR="00435A83" w:rsidRDefault="0018255E" w:rsidP="00201A82">
      <w:pPr>
        <w:rPr>
          <w:rFonts w:ascii="Times New Roman" w:hAnsi="Times New Roman"/>
          <w:sz w:val="22"/>
          <w:szCs w:val="22"/>
        </w:rPr>
      </w:pPr>
      <w:r>
        <w:rPr>
          <w:rFonts w:ascii="Times New Roman" w:hAnsi="Times New Roman"/>
          <w:sz w:val="22"/>
          <w:szCs w:val="22"/>
        </w:rPr>
        <w:t>BioLUC r</w:t>
      </w:r>
      <w:r w:rsidRPr="00456E92">
        <w:rPr>
          <w:rFonts w:ascii="Times New Roman" w:hAnsi="Times New Roman"/>
          <w:sz w:val="22"/>
          <w:szCs w:val="22"/>
        </w:rPr>
        <w:t xml:space="preserve">esults are not </w:t>
      </w:r>
      <w:r w:rsidR="007535A8" w:rsidRPr="00456E92">
        <w:rPr>
          <w:rFonts w:ascii="Times New Roman" w:hAnsi="Times New Roman"/>
          <w:sz w:val="22"/>
          <w:szCs w:val="22"/>
        </w:rPr>
        <w:t>predictions</w:t>
      </w:r>
      <w:r w:rsidR="00435A83">
        <w:rPr>
          <w:rFonts w:ascii="Times New Roman" w:hAnsi="Times New Roman"/>
          <w:sz w:val="22"/>
          <w:szCs w:val="22"/>
        </w:rPr>
        <w:t>;</w:t>
      </w:r>
      <w:r>
        <w:rPr>
          <w:rFonts w:ascii="Times New Roman" w:hAnsi="Times New Roman"/>
          <w:sz w:val="22"/>
          <w:szCs w:val="22"/>
        </w:rPr>
        <w:t xml:space="preserve"> the </w:t>
      </w:r>
      <w:r w:rsidRPr="00456E92">
        <w:rPr>
          <w:rFonts w:ascii="Times New Roman" w:hAnsi="Times New Roman"/>
          <w:sz w:val="22"/>
          <w:szCs w:val="22"/>
        </w:rPr>
        <w:t xml:space="preserve">model </w:t>
      </w:r>
      <w:r w:rsidR="00435A83">
        <w:rPr>
          <w:rFonts w:ascii="Times New Roman" w:hAnsi="Times New Roman"/>
          <w:sz w:val="22"/>
          <w:szCs w:val="22"/>
        </w:rPr>
        <w:t xml:space="preserve">only </w:t>
      </w:r>
      <w:r w:rsidRPr="00456E92">
        <w:rPr>
          <w:rFonts w:ascii="Times New Roman" w:hAnsi="Times New Roman"/>
          <w:sz w:val="22"/>
          <w:szCs w:val="22"/>
        </w:rPr>
        <w:t>provides insights into the dynamic interactions of LUC</w:t>
      </w:r>
      <w:r w:rsidR="00585F9F">
        <w:rPr>
          <w:rFonts w:ascii="Times New Roman" w:hAnsi="Times New Roman"/>
          <w:sz w:val="22"/>
          <w:szCs w:val="22"/>
        </w:rPr>
        <w:t xml:space="preserve"> drivers</w:t>
      </w:r>
      <w:r w:rsidR="00435A83">
        <w:rPr>
          <w:rFonts w:ascii="Times New Roman" w:hAnsi="Times New Roman"/>
          <w:sz w:val="22"/>
          <w:szCs w:val="22"/>
        </w:rPr>
        <w:t xml:space="preserve">. Quantities and changes are provided to facilitate comparisons between </w:t>
      </w:r>
      <w:r w:rsidR="00585F9F">
        <w:rPr>
          <w:rFonts w:ascii="Times New Roman" w:hAnsi="Times New Roman"/>
          <w:sz w:val="22"/>
          <w:szCs w:val="22"/>
        </w:rPr>
        <w:t xml:space="preserve">various </w:t>
      </w:r>
      <w:r w:rsidR="00435A83">
        <w:rPr>
          <w:rFonts w:ascii="Times New Roman" w:hAnsi="Times New Roman"/>
          <w:sz w:val="22"/>
          <w:szCs w:val="22"/>
        </w:rPr>
        <w:t>scenarios</w:t>
      </w:r>
      <w:r>
        <w:rPr>
          <w:rFonts w:ascii="Times New Roman" w:hAnsi="Times New Roman"/>
          <w:sz w:val="22"/>
          <w:szCs w:val="22"/>
        </w:rPr>
        <w:t xml:space="preserve">. </w:t>
      </w:r>
    </w:p>
    <w:p w14:paraId="3D4AFB76" w14:textId="77777777" w:rsidR="00097A6C" w:rsidRDefault="00435A83" w:rsidP="00201A82">
      <w:pPr>
        <w:rPr>
          <w:rFonts w:ascii="Times New Roman" w:hAnsi="Times New Roman"/>
          <w:sz w:val="22"/>
          <w:szCs w:val="22"/>
        </w:rPr>
      </w:pPr>
      <w:r>
        <w:rPr>
          <w:rFonts w:ascii="Times New Roman" w:hAnsi="Times New Roman"/>
          <w:sz w:val="22"/>
          <w:szCs w:val="22"/>
        </w:rPr>
        <w:t>The HF and HB scenarios lead to differing levels of cropland expansion</w:t>
      </w:r>
      <w:r w:rsidR="00097A6C">
        <w:rPr>
          <w:rFonts w:ascii="Times New Roman" w:hAnsi="Times New Roman"/>
          <w:sz w:val="22"/>
          <w:szCs w:val="22"/>
        </w:rPr>
        <w:t xml:space="preserve"> and unequal</w:t>
      </w:r>
      <w:r>
        <w:rPr>
          <w:rFonts w:ascii="Times New Roman" w:hAnsi="Times New Roman"/>
          <w:sz w:val="22"/>
          <w:szCs w:val="22"/>
        </w:rPr>
        <w:t xml:space="preserve"> convers</w:t>
      </w:r>
      <w:r w:rsidR="00097A6C">
        <w:rPr>
          <w:rFonts w:ascii="Times New Roman" w:hAnsi="Times New Roman"/>
          <w:sz w:val="22"/>
          <w:szCs w:val="22"/>
        </w:rPr>
        <w:t>ion levels of</w:t>
      </w:r>
      <w:r>
        <w:rPr>
          <w:rFonts w:ascii="Times New Roman" w:hAnsi="Times New Roman"/>
          <w:sz w:val="22"/>
          <w:szCs w:val="22"/>
        </w:rPr>
        <w:t xml:space="preserve"> pastureland and available forest and grassland requirements. In </w:t>
      </w:r>
      <w:r w:rsidRPr="00457F61">
        <w:rPr>
          <w:rFonts w:ascii="Times New Roman" w:hAnsi="Times New Roman"/>
          <w:sz w:val="22"/>
          <w:szCs w:val="22"/>
        </w:rPr>
        <w:t xml:space="preserve">our </w:t>
      </w:r>
      <w:r>
        <w:rPr>
          <w:rFonts w:ascii="Times New Roman" w:hAnsi="Times New Roman"/>
          <w:sz w:val="22"/>
          <w:szCs w:val="22"/>
        </w:rPr>
        <w:t xml:space="preserve">HB </w:t>
      </w:r>
      <w:r w:rsidRPr="00457F61">
        <w:rPr>
          <w:rFonts w:ascii="Times New Roman" w:hAnsi="Times New Roman"/>
          <w:sz w:val="22"/>
          <w:szCs w:val="22"/>
        </w:rPr>
        <w:t xml:space="preserve">scenario </w:t>
      </w:r>
      <w:r>
        <w:rPr>
          <w:rFonts w:ascii="Times New Roman" w:hAnsi="Times New Roman"/>
          <w:sz w:val="22"/>
          <w:szCs w:val="22"/>
        </w:rPr>
        <w:t>by 2050 cropland has expanded by 25% relative to BAU. Cropland expansion occurs mostly at the expanse of pastureland (~</w:t>
      </w:r>
      <w:r w:rsidR="00BB588C">
        <w:rPr>
          <w:rFonts w:ascii="Times New Roman" w:hAnsi="Times New Roman"/>
          <w:sz w:val="22"/>
          <w:szCs w:val="22"/>
        </w:rPr>
        <w:t>500 million ha</w:t>
      </w:r>
      <w:r>
        <w:rPr>
          <w:rFonts w:ascii="Times New Roman" w:hAnsi="Times New Roman"/>
          <w:sz w:val="22"/>
          <w:szCs w:val="22"/>
        </w:rPr>
        <w:t xml:space="preserve">), but also some available forest and grassland to compensate for used </w:t>
      </w:r>
      <w:r w:rsidR="00546FC3">
        <w:rPr>
          <w:rFonts w:ascii="Times New Roman" w:hAnsi="Times New Roman"/>
          <w:sz w:val="22"/>
          <w:szCs w:val="22"/>
        </w:rPr>
        <w:t>pastureland</w:t>
      </w:r>
      <w:r>
        <w:rPr>
          <w:rFonts w:ascii="Times New Roman" w:hAnsi="Times New Roman"/>
          <w:sz w:val="22"/>
          <w:szCs w:val="22"/>
        </w:rPr>
        <w:t xml:space="preserve"> or to be used as new cropland.</w:t>
      </w:r>
      <w:r w:rsidR="00EF09BD">
        <w:rPr>
          <w:rFonts w:ascii="Times New Roman" w:hAnsi="Times New Roman"/>
          <w:sz w:val="22"/>
          <w:szCs w:val="22"/>
        </w:rPr>
        <w:t xml:space="preserve"> </w:t>
      </w:r>
      <w:r w:rsidR="007535A8">
        <w:rPr>
          <w:rFonts w:ascii="Times New Roman" w:hAnsi="Times New Roman"/>
          <w:sz w:val="22"/>
          <w:szCs w:val="22"/>
        </w:rPr>
        <w:t xml:space="preserve">In </w:t>
      </w:r>
      <w:r w:rsidR="001D35D7" w:rsidRPr="00457F61">
        <w:rPr>
          <w:rFonts w:ascii="Times New Roman" w:hAnsi="Times New Roman"/>
          <w:sz w:val="22"/>
          <w:szCs w:val="22"/>
        </w:rPr>
        <w:t xml:space="preserve">our </w:t>
      </w:r>
      <w:r w:rsidR="007535A8">
        <w:rPr>
          <w:rFonts w:ascii="Times New Roman" w:hAnsi="Times New Roman"/>
          <w:sz w:val="22"/>
          <w:szCs w:val="22"/>
        </w:rPr>
        <w:t xml:space="preserve">HF </w:t>
      </w:r>
      <w:r w:rsidR="001D35D7" w:rsidRPr="00457F61">
        <w:rPr>
          <w:rFonts w:ascii="Times New Roman" w:hAnsi="Times New Roman"/>
          <w:sz w:val="22"/>
          <w:szCs w:val="22"/>
        </w:rPr>
        <w:t>scenario</w:t>
      </w:r>
      <w:r w:rsidR="00585F9F">
        <w:rPr>
          <w:rFonts w:ascii="Times New Roman" w:hAnsi="Times New Roman"/>
          <w:sz w:val="22"/>
          <w:szCs w:val="22"/>
        </w:rPr>
        <w:t>,</w:t>
      </w:r>
      <w:r w:rsidR="00E0705E">
        <w:rPr>
          <w:rFonts w:ascii="Times New Roman" w:hAnsi="Times New Roman"/>
          <w:sz w:val="22"/>
          <w:szCs w:val="22"/>
        </w:rPr>
        <w:t xml:space="preserve"> a</w:t>
      </w:r>
      <w:r w:rsidR="007535A8">
        <w:rPr>
          <w:rFonts w:ascii="Times New Roman" w:hAnsi="Times New Roman"/>
          <w:sz w:val="22"/>
          <w:szCs w:val="22"/>
        </w:rPr>
        <w:t xml:space="preserve"> 15</w:t>
      </w:r>
      <w:r w:rsidR="00E0705E">
        <w:rPr>
          <w:rFonts w:ascii="Times New Roman" w:hAnsi="Times New Roman"/>
          <w:sz w:val="22"/>
          <w:szCs w:val="22"/>
        </w:rPr>
        <w:t xml:space="preserve">% </w:t>
      </w:r>
      <w:r w:rsidR="001D35D7" w:rsidRPr="00457F61">
        <w:rPr>
          <w:rFonts w:ascii="Times New Roman" w:hAnsi="Times New Roman"/>
          <w:sz w:val="22"/>
          <w:szCs w:val="22"/>
        </w:rPr>
        <w:t xml:space="preserve">overall </w:t>
      </w:r>
      <w:r w:rsidR="00E0705E">
        <w:rPr>
          <w:rFonts w:ascii="Times New Roman" w:hAnsi="Times New Roman"/>
          <w:sz w:val="22"/>
          <w:szCs w:val="22"/>
        </w:rPr>
        <w:t>increase in</w:t>
      </w:r>
      <w:r w:rsidR="006B595A">
        <w:rPr>
          <w:rFonts w:ascii="Times New Roman" w:hAnsi="Times New Roman"/>
          <w:sz w:val="22"/>
          <w:szCs w:val="22"/>
        </w:rPr>
        <w:t xml:space="preserve"> cropland </w:t>
      </w:r>
      <w:r w:rsidR="00E0705E">
        <w:rPr>
          <w:rFonts w:ascii="Times New Roman" w:hAnsi="Times New Roman"/>
          <w:sz w:val="22"/>
          <w:szCs w:val="22"/>
        </w:rPr>
        <w:t>relative to BAU</w:t>
      </w:r>
      <w:r w:rsidR="007535A8">
        <w:rPr>
          <w:rFonts w:ascii="Times New Roman" w:hAnsi="Times New Roman"/>
          <w:sz w:val="22"/>
          <w:szCs w:val="22"/>
        </w:rPr>
        <w:t xml:space="preserve"> occurred</w:t>
      </w:r>
      <w:r w:rsidR="00E0705E">
        <w:rPr>
          <w:rFonts w:ascii="Times New Roman" w:hAnsi="Times New Roman"/>
          <w:sz w:val="22"/>
          <w:szCs w:val="22"/>
        </w:rPr>
        <w:t>,</w:t>
      </w:r>
      <w:r w:rsidR="00363B50">
        <w:rPr>
          <w:rFonts w:ascii="Times New Roman" w:hAnsi="Times New Roman"/>
          <w:sz w:val="22"/>
          <w:szCs w:val="22"/>
        </w:rPr>
        <w:t xml:space="preserve"> </w:t>
      </w:r>
      <w:r w:rsidR="001D35D7">
        <w:rPr>
          <w:rFonts w:ascii="Times New Roman" w:hAnsi="Times New Roman"/>
          <w:sz w:val="22"/>
          <w:szCs w:val="22"/>
        </w:rPr>
        <w:t>but</w:t>
      </w:r>
      <w:r w:rsidR="00FB70CF">
        <w:rPr>
          <w:rFonts w:ascii="Times New Roman" w:hAnsi="Times New Roman"/>
          <w:sz w:val="22"/>
          <w:szCs w:val="22"/>
        </w:rPr>
        <w:t xml:space="preserve"> </w:t>
      </w:r>
      <w:r w:rsidR="007535A8">
        <w:rPr>
          <w:rFonts w:ascii="Times New Roman" w:hAnsi="Times New Roman"/>
          <w:sz w:val="22"/>
          <w:szCs w:val="22"/>
        </w:rPr>
        <w:t xml:space="preserve">cropland </w:t>
      </w:r>
      <w:r w:rsidR="00FB70CF">
        <w:rPr>
          <w:rFonts w:ascii="Times New Roman" w:hAnsi="Times New Roman"/>
          <w:sz w:val="22"/>
          <w:szCs w:val="22"/>
        </w:rPr>
        <w:t xml:space="preserve">expansion onto </w:t>
      </w:r>
      <w:r w:rsidR="0098695E">
        <w:rPr>
          <w:rFonts w:ascii="Times New Roman" w:hAnsi="Times New Roman"/>
          <w:sz w:val="22"/>
          <w:szCs w:val="22"/>
        </w:rPr>
        <w:t>pastureland is low</w:t>
      </w:r>
      <w:r w:rsidR="001D35D7">
        <w:rPr>
          <w:rFonts w:ascii="Times New Roman" w:hAnsi="Times New Roman"/>
          <w:sz w:val="22"/>
          <w:szCs w:val="22"/>
        </w:rPr>
        <w:t xml:space="preserve"> </w:t>
      </w:r>
      <w:r w:rsidR="00585F9F">
        <w:rPr>
          <w:rFonts w:ascii="Times New Roman" w:hAnsi="Times New Roman"/>
          <w:sz w:val="22"/>
          <w:szCs w:val="22"/>
        </w:rPr>
        <w:t xml:space="preserve">relative to the HB scenario </w:t>
      </w:r>
      <w:r w:rsidR="0098695E">
        <w:rPr>
          <w:rFonts w:ascii="Times New Roman" w:hAnsi="Times New Roman"/>
          <w:sz w:val="22"/>
          <w:szCs w:val="22"/>
        </w:rPr>
        <w:t>(i.e., 1</w:t>
      </w:r>
      <w:r w:rsidR="00ED2AEF">
        <w:rPr>
          <w:rFonts w:ascii="Times New Roman" w:hAnsi="Times New Roman"/>
          <w:sz w:val="22"/>
          <w:szCs w:val="22"/>
        </w:rPr>
        <w:t>00 million ha</w:t>
      </w:r>
      <w:r w:rsidR="0098695E">
        <w:rPr>
          <w:rFonts w:ascii="Times New Roman" w:hAnsi="Times New Roman"/>
          <w:sz w:val="22"/>
          <w:szCs w:val="22"/>
        </w:rPr>
        <w:t xml:space="preserve">) </w:t>
      </w:r>
      <w:r w:rsidR="00877B8A">
        <w:rPr>
          <w:rFonts w:ascii="Times New Roman" w:hAnsi="Times New Roman"/>
          <w:sz w:val="22"/>
          <w:szCs w:val="22"/>
        </w:rPr>
        <w:t>in</w:t>
      </w:r>
      <w:r w:rsidR="00E0705E">
        <w:rPr>
          <w:rFonts w:ascii="Times New Roman" w:hAnsi="Times New Roman"/>
          <w:sz w:val="22"/>
          <w:szCs w:val="22"/>
        </w:rPr>
        <w:t xml:space="preserve"> </w:t>
      </w:r>
      <w:r w:rsidR="001D35D7" w:rsidRPr="00457F61">
        <w:rPr>
          <w:rFonts w:ascii="Times New Roman" w:hAnsi="Times New Roman"/>
          <w:sz w:val="22"/>
          <w:szCs w:val="22"/>
        </w:rPr>
        <w:t xml:space="preserve">part due to meat </w:t>
      </w:r>
      <w:r w:rsidR="001D35D7">
        <w:rPr>
          <w:rFonts w:ascii="Times New Roman" w:hAnsi="Times New Roman"/>
          <w:sz w:val="22"/>
          <w:szCs w:val="22"/>
        </w:rPr>
        <w:t>demand</w:t>
      </w:r>
      <w:r w:rsidR="009A12A0">
        <w:rPr>
          <w:rFonts w:ascii="Times New Roman" w:hAnsi="Times New Roman"/>
          <w:sz w:val="22"/>
          <w:szCs w:val="22"/>
        </w:rPr>
        <w:t xml:space="preserve"> and its</w:t>
      </w:r>
      <w:r w:rsidR="00E0705E">
        <w:rPr>
          <w:rFonts w:ascii="Times New Roman" w:hAnsi="Times New Roman"/>
          <w:sz w:val="22"/>
          <w:szCs w:val="22"/>
        </w:rPr>
        <w:t xml:space="preserve"> high</w:t>
      </w:r>
      <w:r w:rsidR="007535A8">
        <w:rPr>
          <w:rFonts w:ascii="Times New Roman" w:hAnsi="Times New Roman"/>
          <w:sz w:val="22"/>
          <w:szCs w:val="22"/>
        </w:rPr>
        <w:t>er</w:t>
      </w:r>
      <w:r w:rsidR="00E0705E">
        <w:rPr>
          <w:rFonts w:ascii="Times New Roman" w:hAnsi="Times New Roman"/>
          <w:sz w:val="22"/>
          <w:szCs w:val="22"/>
        </w:rPr>
        <w:t xml:space="preserve"> land requirements</w:t>
      </w:r>
      <w:r w:rsidR="009A12A0">
        <w:rPr>
          <w:rFonts w:ascii="Times New Roman" w:hAnsi="Times New Roman"/>
          <w:sz w:val="22"/>
          <w:szCs w:val="22"/>
        </w:rPr>
        <w:t xml:space="preserve"> relative to other commodities</w:t>
      </w:r>
      <w:r w:rsidR="00E0705E">
        <w:rPr>
          <w:rFonts w:ascii="Times New Roman" w:hAnsi="Times New Roman"/>
          <w:sz w:val="22"/>
          <w:szCs w:val="22"/>
        </w:rPr>
        <w:t>.</w:t>
      </w:r>
      <w:r w:rsidR="001D35D7" w:rsidRPr="00457F61">
        <w:rPr>
          <w:rFonts w:ascii="Times New Roman" w:hAnsi="Times New Roman"/>
          <w:sz w:val="22"/>
          <w:szCs w:val="22"/>
        </w:rPr>
        <w:t xml:space="preserve"> </w:t>
      </w:r>
      <w:r w:rsidR="00097A6C">
        <w:rPr>
          <w:rFonts w:ascii="Times New Roman" w:hAnsi="Times New Roman"/>
          <w:sz w:val="22"/>
          <w:szCs w:val="22"/>
        </w:rPr>
        <w:t>P</w:t>
      </w:r>
      <w:r w:rsidR="00017564">
        <w:rPr>
          <w:rFonts w:ascii="Times New Roman" w:hAnsi="Times New Roman"/>
          <w:sz w:val="22"/>
          <w:szCs w:val="22"/>
        </w:rPr>
        <w:t>asture</w:t>
      </w:r>
      <w:r w:rsidR="0098695E">
        <w:rPr>
          <w:rFonts w:ascii="Times New Roman" w:hAnsi="Times New Roman"/>
          <w:sz w:val="22"/>
          <w:szCs w:val="22"/>
        </w:rPr>
        <w:t xml:space="preserve">land </w:t>
      </w:r>
      <w:r w:rsidR="00097A6C">
        <w:rPr>
          <w:rFonts w:ascii="Times New Roman" w:hAnsi="Times New Roman"/>
          <w:sz w:val="22"/>
          <w:szCs w:val="22"/>
        </w:rPr>
        <w:t xml:space="preserve">required </w:t>
      </w:r>
      <w:r w:rsidR="007535A8">
        <w:rPr>
          <w:rFonts w:ascii="Times New Roman" w:hAnsi="Times New Roman"/>
          <w:sz w:val="22"/>
          <w:szCs w:val="22"/>
        </w:rPr>
        <w:t xml:space="preserve">directly for meat </w:t>
      </w:r>
      <w:r w:rsidR="00097A6C">
        <w:rPr>
          <w:rFonts w:ascii="Times New Roman" w:hAnsi="Times New Roman"/>
          <w:sz w:val="22"/>
          <w:szCs w:val="22"/>
        </w:rPr>
        <w:t xml:space="preserve">production </w:t>
      </w:r>
      <w:r w:rsidR="007535A8">
        <w:rPr>
          <w:rFonts w:ascii="Times New Roman" w:hAnsi="Times New Roman"/>
          <w:sz w:val="22"/>
          <w:szCs w:val="22"/>
        </w:rPr>
        <w:t xml:space="preserve">and indirectly for </w:t>
      </w:r>
      <w:r w:rsidR="00097A6C">
        <w:rPr>
          <w:rFonts w:ascii="Times New Roman" w:hAnsi="Times New Roman"/>
          <w:sz w:val="22"/>
          <w:szCs w:val="22"/>
        </w:rPr>
        <w:t xml:space="preserve">conversion to </w:t>
      </w:r>
      <w:r w:rsidR="007535A8">
        <w:rPr>
          <w:rFonts w:ascii="Times New Roman" w:hAnsi="Times New Roman"/>
          <w:sz w:val="22"/>
          <w:szCs w:val="22"/>
        </w:rPr>
        <w:t>cropland leads to</w:t>
      </w:r>
      <w:r w:rsidR="0098695E">
        <w:rPr>
          <w:rFonts w:ascii="Times New Roman" w:hAnsi="Times New Roman"/>
          <w:sz w:val="22"/>
          <w:szCs w:val="22"/>
        </w:rPr>
        <w:t xml:space="preserve"> greater expansion onto available forest and grassland</w:t>
      </w:r>
      <w:r w:rsidR="00097A6C">
        <w:rPr>
          <w:rFonts w:ascii="Times New Roman" w:hAnsi="Times New Roman"/>
          <w:sz w:val="22"/>
          <w:szCs w:val="22"/>
        </w:rPr>
        <w:t xml:space="preserve"> in the HF scenario</w:t>
      </w:r>
      <w:r w:rsidR="0098695E">
        <w:rPr>
          <w:rFonts w:ascii="Times New Roman" w:hAnsi="Times New Roman"/>
          <w:sz w:val="22"/>
          <w:szCs w:val="22"/>
        </w:rPr>
        <w:t xml:space="preserve">. </w:t>
      </w:r>
    </w:p>
    <w:p w14:paraId="009DAE45" w14:textId="77777777" w:rsidR="00097A6C" w:rsidRDefault="00097A6C" w:rsidP="00201A82">
      <w:pPr>
        <w:rPr>
          <w:rFonts w:ascii="Times New Roman" w:hAnsi="Times New Roman"/>
          <w:sz w:val="22"/>
          <w:szCs w:val="22"/>
        </w:rPr>
      </w:pPr>
      <w:r>
        <w:rPr>
          <w:rFonts w:ascii="Times New Roman" w:hAnsi="Times New Roman"/>
          <w:sz w:val="22"/>
          <w:szCs w:val="22"/>
        </w:rPr>
        <w:t xml:space="preserve">The differences in land use in the HF and HB scenarios have implications for the </w:t>
      </w:r>
      <w:commentRangeStart w:id="103"/>
      <w:r>
        <w:rPr>
          <w:rFonts w:ascii="Times New Roman" w:hAnsi="Times New Roman"/>
          <w:sz w:val="22"/>
          <w:szCs w:val="22"/>
        </w:rPr>
        <w:t xml:space="preserve">approximate used of land </w:t>
      </w:r>
      <w:commentRangeEnd w:id="103"/>
      <w:r w:rsidR="00B219A8">
        <w:rPr>
          <w:rStyle w:val="CommentReference"/>
        </w:rPr>
        <w:commentReference w:id="103"/>
      </w:r>
      <w:r>
        <w:rPr>
          <w:rFonts w:ascii="Times New Roman" w:hAnsi="Times New Roman"/>
          <w:sz w:val="22"/>
          <w:szCs w:val="22"/>
        </w:rPr>
        <w:t xml:space="preserve">in the </w:t>
      </w:r>
      <w:r w:rsidR="001D35D7" w:rsidRPr="00457F61">
        <w:rPr>
          <w:rFonts w:ascii="Times New Roman" w:hAnsi="Times New Roman"/>
          <w:sz w:val="22"/>
          <w:szCs w:val="22"/>
        </w:rPr>
        <w:t xml:space="preserve">combined </w:t>
      </w:r>
      <w:r w:rsidR="007535A8">
        <w:rPr>
          <w:rFonts w:ascii="Times New Roman" w:hAnsi="Times New Roman"/>
          <w:sz w:val="22"/>
          <w:szCs w:val="22"/>
        </w:rPr>
        <w:t>HFB</w:t>
      </w:r>
      <w:r w:rsidR="001D35D7" w:rsidRPr="00457F61">
        <w:rPr>
          <w:rFonts w:ascii="Times New Roman" w:hAnsi="Times New Roman"/>
          <w:sz w:val="22"/>
          <w:szCs w:val="22"/>
        </w:rPr>
        <w:t xml:space="preserve"> scenario</w:t>
      </w:r>
      <w:r>
        <w:rPr>
          <w:rFonts w:ascii="Times New Roman" w:hAnsi="Times New Roman"/>
          <w:sz w:val="22"/>
          <w:szCs w:val="22"/>
        </w:rPr>
        <w:t>. In this scenario the</w:t>
      </w:r>
      <w:r w:rsidR="001D35D7" w:rsidRPr="00457F61">
        <w:rPr>
          <w:rFonts w:ascii="Times New Roman" w:hAnsi="Times New Roman"/>
          <w:sz w:val="22"/>
          <w:szCs w:val="22"/>
        </w:rPr>
        <w:t xml:space="preserve"> increase in </w:t>
      </w:r>
      <w:r w:rsidR="00E0705E">
        <w:rPr>
          <w:rFonts w:ascii="Times New Roman" w:hAnsi="Times New Roman"/>
          <w:sz w:val="22"/>
          <w:szCs w:val="22"/>
        </w:rPr>
        <w:t>crop</w:t>
      </w:r>
      <w:r w:rsidR="001D35D7" w:rsidRPr="00457F61">
        <w:rPr>
          <w:rFonts w:ascii="Times New Roman" w:hAnsi="Times New Roman"/>
          <w:sz w:val="22"/>
          <w:szCs w:val="22"/>
        </w:rPr>
        <w:t xml:space="preserve">land </w:t>
      </w:r>
      <w:r w:rsidR="00585F9F">
        <w:rPr>
          <w:rFonts w:ascii="Times New Roman" w:hAnsi="Times New Roman"/>
          <w:sz w:val="22"/>
          <w:szCs w:val="22"/>
        </w:rPr>
        <w:t>of 40%</w:t>
      </w:r>
      <w:r w:rsidR="00585F9F" w:rsidRPr="00457F61">
        <w:rPr>
          <w:rFonts w:ascii="Times New Roman" w:hAnsi="Times New Roman"/>
          <w:sz w:val="22"/>
          <w:szCs w:val="22"/>
        </w:rPr>
        <w:t xml:space="preserve"> </w:t>
      </w:r>
      <w:r w:rsidR="00F72B66">
        <w:rPr>
          <w:rFonts w:ascii="Times New Roman" w:hAnsi="Times New Roman"/>
          <w:sz w:val="22"/>
          <w:szCs w:val="22"/>
        </w:rPr>
        <w:t xml:space="preserve">relative to BAU </w:t>
      </w:r>
      <w:r w:rsidR="001D35D7" w:rsidRPr="00457F61">
        <w:rPr>
          <w:rFonts w:ascii="Times New Roman" w:hAnsi="Times New Roman"/>
          <w:sz w:val="22"/>
          <w:szCs w:val="22"/>
        </w:rPr>
        <w:t>is</w:t>
      </w:r>
      <w:r w:rsidR="007535A8">
        <w:rPr>
          <w:rFonts w:ascii="Times New Roman" w:hAnsi="Times New Roman"/>
          <w:sz w:val="22"/>
          <w:szCs w:val="22"/>
        </w:rPr>
        <w:t xml:space="preserve"> linked to biofuel and food demand in the BioLUC model, but based on </w:t>
      </w:r>
      <w:r>
        <w:rPr>
          <w:rFonts w:ascii="Times New Roman" w:hAnsi="Times New Roman"/>
          <w:sz w:val="22"/>
          <w:szCs w:val="22"/>
        </w:rPr>
        <w:t xml:space="preserve">the </w:t>
      </w:r>
      <w:r w:rsidR="007535A8">
        <w:rPr>
          <w:rFonts w:ascii="Times New Roman" w:hAnsi="Times New Roman"/>
          <w:sz w:val="22"/>
          <w:szCs w:val="22"/>
        </w:rPr>
        <w:t xml:space="preserve">HB scenario </w:t>
      </w:r>
      <w:r w:rsidR="00546FC3">
        <w:rPr>
          <w:rFonts w:ascii="Times New Roman" w:hAnsi="Times New Roman"/>
          <w:sz w:val="22"/>
          <w:szCs w:val="22"/>
        </w:rPr>
        <w:t>most</w:t>
      </w:r>
      <w:r w:rsidR="002C5F37">
        <w:rPr>
          <w:rFonts w:ascii="Times New Roman" w:hAnsi="Times New Roman"/>
          <w:sz w:val="22"/>
          <w:szCs w:val="22"/>
        </w:rPr>
        <w:t xml:space="preserve"> </w:t>
      </w:r>
      <w:r>
        <w:rPr>
          <w:rFonts w:ascii="Times New Roman" w:hAnsi="Times New Roman"/>
          <w:sz w:val="22"/>
          <w:szCs w:val="22"/>
        </w:rPr>
        <w:t xml:space="preserve">of that </w:t>
      </w:r>
      <w:r w:rsidR="007535A8">
        <w:rPr>
          <w:rFonts w:ascii="Times New Roman" w:hAnsi="Times New Roman"/>
          <w:sz w:val="22"/>
          <w:szCs w:val="22"/>
        </w:rPr>
        <w:t>cropland</w:t>
      </w:r>
      <w:r w:rsidR="00F562FC">
        <w:rPr>
          <w:rFonts w:ascii="Times New Roman" w:hAnsi="Times New Roman"/>
          <w:sz w:val="22"/>
          <w:szCs w:val="22"/>
        </w:rPr>
        <w:t xml:space="preserve"> expansion</w:t>
      </w:r>
      <w:r w:rsidR="007535A8">
        <w:rPr>
          <w:rFonts w:ascii="Times New Roman" w:hAnsi="Times New Roman"/>
          <w:sz w:val="22"/>
          <w:szCs w:val="22"/>
        </w:rPr>
        <w:t xml:space="preserve"> is needed for biofuels. However, </w:t>
      </w:r>
      <w:r>
        <w:rPr>
          <w:rFonts w:ascii="Times New Roman" w:hAnsi="Times New Roman"/>
          <w:sz w:val="22"/>
          <w:szCs w:val="22"/>
        </w:rPr>
        <w:t>based on our mode</w:t>
      </w:r>
      <w:r w:rsidR="00C3227A">
        <w:rPr>
          <w:rFonts w:ascii="Times New Roman" w:hAnsi="Times New Roman"/>
          <w:sz w:val="22"/>
          <w:szCs w:val="22"/>
        </w:rPr>
        <w:t>’s</w:t>
      </w:r>
      <w:r>
        <w:rPr>
          <w:rFonts w:ascii="Times New Roman" w:hAnsi="Times New Roman"/>
          <w:sz w:val="22"/>
          <w:szCs w:val="22"/>
        </w:rPr>
        <w:t xml:space="preserve"> dynamics and speaking relative to our HB scenario there is a </w:t>
      </w:r>
      <w:r w:rsidR="007535A8">
        <w:rPr>
          <w:rFonts w:ascii="Times New Roman" w:hAnsi="Times New Roman"/>
          <w:sz w:val="22"/>
          <w:szCs w:val="22"/>
        </w:rPr>
        <w:t>stronger</w:t>
      </w:r>
      <w:r>
        <w:rPr>
          <w:rFonts w:ascii="Times New Roman" w:hAnsi="Times New Roman"/>
          <w:sz w:val="22"/>
          <w:szCs w:val="22"/>
        </w:rPr>
        <w:t xml:space="preserve"> link between food commodities, such as meat, </w:t>
      </w:r>
      <w:r w:rsidR="002C5F37">
        <w:rPr>
          <w:rFonts w:ascii="Times New Roman" w:hAnsi="Times New Roman"/>
          <w:sz w:val="22"/>
          <w:szCs w:val="22"/>
        </w:rPr>
        <w:t xml:space="preserve">and </w:t>
      </w:r>
      <w:r w:rsidR="007535A8">
        <w:rPr>
          <w:rFonts w:ascii="Times New Roman" w:hAnsi="Times New Roman"/>
          <w:sz w:val="22"/>
          <w:szCs w:val="22"/>
        </w:rPr>
        <w:t xml:space="preserve">the conversion </w:t>
      </w:r>
      <w:r w:rsidR="002C5F37">
        <w:rPr>
          <w:rFonts w:ascii="Times New Roman" w:hAnsi="Times New Roman"/>
          <w:sz w:val="22"/>
          <w:szCs w:val="22"/>
        </w:rPr>
        <w:t xml:space="preserve">of </w:t>
      </w:r>
      <w:r w:rsidR="007535A8">
        <w:rPr>
          <w:rFonts w:ascii="Times New Roman" w:hAnsi="Times New Roman"/>
          <w:sz w:val="22"/>
          <w:szCs w:val="22"/>
        </w:rPr>
        <w:t xml:space="preserve">forest and grassland. </w:t>
      </w:r>
      <w:r>
        <w:rPr>
          <w:rFonts w:ascii="Times New Roman" w:hAnsi="Times New Roman"/>
          <w:sz w:val="22"/>
          <w:szCs w:val="22"/>
        </w:rPr>
        <w:t xml:space="preserve">Based on the BioLUC model and the </w:t>
      </w:r>
      <w:r w:rsidR="002C647D">
        <w:rPr>
          <w:rFonts w:ascii="Times New Roman" w:hAnsi="Times New Roman"/>
          <w:sz w:val="22"/>
          <w:szCs w:val="22"/>
        </w:rPr>
        <w:t>compari</w:t>
      </w:r>
      <w:r w:rsidR="00F562FC">
        <w:rPr>
          <w:rFonts w:ascii="Times New Roman" w:hAnsi="Times New Roman"/>
          <w:sz w:val="22"/>
          <w:szCs w:val="22"/>
        </w:rPr>
        <w:t xml:space="preserve">son of </w:t>
      </w:r>
      <w:del w:id="104" w:author="mcleary" w:date="2012-11-09T16:40:00Z">
        <w:r w:rsidR="002C647D" w:rsidDel="00B219A8">
          <w:rPr>
            <w:rFonts w:ascii="Times New Roman" w:hAnsi="Times New Roman"/>
            <w:sz w:val="22"/>
            <w:szCs w:val="22"/>
          </w:rPr>
          <w:delText xml:space="preserve"> </w:delText>
        </w:r>
      </w:del>
      <w:r w:rsidR="002C647D">
        <w:rPr>
          <w:rFonts w:ascii="Times New Roman" w:hAnsi="Times New Roman"/>
          <w:sz w:val="22"/>
          <w:szCs w:val="22"/>
        </w:rPr>
        <w:t xml:space="preserve">HF and HB </w:t>
      </w:r>
      <w:r>
        <w:rPr>
          <w:rFonts w:ascii="Times New Roman" w:hAnsi="Times New Roman"/>
          <w:sz w:val="22"/>
          <w:szCs w:val="22"/>
        </w:rPr>
        <w:t>scenarios</w:t>
      </w:r>
      <w:r w:rsidR="00F562FC">
        <w:rPr>
          <w:rFonts w:ascii="Times New Roman" w:hAnsi="Times New Roman"/>
          <w:sz w:val="22"/>
          <w:szCs w:val="22"/>
        </w:rPr>
        <w:t xml:space="preserve">, </w:t>
      </w:r>
      <w:r w:rsidR="00546FC3">
        <w:rPr>
          <w:rFonts w:ascii="Times New Roman" w:hAnsi="Times New Roman"/>
          <w:sz w:val="22"/>
          <w:szCs w:val="22"/>
        </w:rPr>
        <w:t>our results likely suggest that</w:t>
      </w:r>
      <w:r>
        <w:rPr>
          <w:rFonts w:ascii="Times New Roman" w:hAnsi="Times New Roman"/>
          <w:sz w:val="22"/>
          <w:szCs w:val="22"/>
        </w:rPr>
        <w:t xml:space="preserve"> for the HFB scenario all else being equal by 2050 as compared to BAU:</w:t>
      </w:r>
      <w:r w:rsidR="00585F9F">
        <w:rPr>
          <w:rFonts w:ascii="Times New Roman" w:hAnsi="Times New Roman"/>
          <w:sz w:val="22"/>
          <w:szCs w:val="22"/>
        </w:rPr>
        <w:t xml:space="preserve"> </w:t>
      </w:r>
    </w:p>
    <w:p w14:paraId="3C333CB9" w14:textId="77777777" w:rsidR="00375F46" w:rsidRDefault="00097A6C">
      <w:pPr>
        <w:numPr>
          <w:ilvl w:val="0"/>
          <w:numId w:val="24"/>
        </w:numPr>
        <w:spacing w:after="0"/>
        <w:rPr>
          <w:rFonts w:ascii="Times New Roman" w:hAnsi="Times New Roman"/>
          <w:sz w:val="22"/>
          <w:szCs w:val="22"/>
        </w:rPr>
      </w:pPr>
      <w:r>
        <w:rPr>
          <w:rFonts w:ascii="Times New Roman" w:hAnsi="Times New Roman"/>
          <w:sz w:val="22"/>
          <w:szCs w:val="22"/>
        </w:rPr>
        <w:t>A</w:t>
      </w:r>
      <w:r w:rsidR="001D35D7" w:rsidRPr="00457F61">
        <w:rPr>
          <w:rFonts w:ascii="Times New Roman" w:hAnsi="Times New Roman"/>
          <w:sz w:val="22"/>
          <w:szCs w:val="22"/>
        </w:rPr>
        <w:t xml:space="preserve">bout 70% of cropland expansion </w:t>
      </w:r>
      <w:r w:rsidR="002C647D">
        <w:rPr>
          <w:rFonts w:ascii="Times New Roman" w:hAnsi="Times New Roman"/>
          <w:sz w:val="22"/>
          <w:szCs w:val="22"/>
        </w:rPr>
        <w:t xml:space="preserve">is linked to higher </w:t>
      </w:r>
      <w:r w:rsidR="001D35D7" w:rsidRPr="00457F61">
        <w:rPr>
          <w:rFonts w:ascii="Times New Roman" w:hAnsi="Times New Roman"/>
          <w:sz w:val="22"/>
          <w:szCs w:val="22"/>
        </w:rPr>
        <w:t>biofuel demand</w:t>
      </w:r>
    </w:p>
    <w:p w14:paraId="14AD4CC5" w14:textId="77777777" w:rsidR="00375F46" w:rsidRDefault="001D35D7">
      <w:pPr>
        <w:numPr>
          <w:ilvl w:val="0"/>
          <w:numId w:val="24"/>
        </w:numPr>
        <w:spacing w:after="0"/>
        <w:rPr>
          <w:rFonts w:ascii="Times New Roman" w:hAnsi="Times New Roman"/>
          <w:sz w:val="22"/>
          <w:szCs w:val="22"/>
        </w:rPr>
      </w:pPr>
      <w:r w:rsidRPr="00457F61">
        <w:rPr>
          <w:rFonts w:ascii="Times New Roman" w:hAnsi="Times New Roman"/>
          <w:sz w:val="22"/>
          <w:szCs w:val="22"/>
        </w:rPr>
        <w:t>30% of cropland expansion</w:t>
      </w:r>
      <w:r w:rsidR="00097A6C">
        <w:rPr>
          <w:rFonts w:ascii="Times New Roman" w:hAnsi="Times New Roman"/>
          <w:sz w:val="22"/>
          <w:szCs w:val="22"/>
        </w:rPr>
        <w:t xml:space="preserve"> </w:t>
      </w:r>
      <w:r w:rsidR="002C647D">
        <w:rPr>
          <w:rFonts w:ascii="Times New Roman" w:hAnsi="Times New Roman"/>
          <w:sz w:val="22"/>
          <w:szCs w:val="22"/>
        </w:rPr>
        <w:t>is linked to</w:t>
      </w:r>
      <w:r w:rsidRPr="00457F61">
        <w:rPr>
          <w:rFonts w:ascii="Times New Roman" w:hAnsi="Times New Roman"/>
          <w:sz w:val="22"/>
          <w:szCs w:val="22"/>
        </w:rPr>
        <w:t xml:space="preserve"> higher food demand. </w:t>
      </w:r>
    </w:p>
    <w:p w14:paraId="5766CC0D" w14:textId="77777777" w:rsidR="00375F46" w:rsidRDefault="002C647D">
      <w:pPr>
        <w:numPr>
          <w:ilvl w:val="0"/>
          <w:numId w:val="24"/>
        </w:numPr>
        <w:spacing w:after="0"/>
        <w:rPr>
          <w:rFonts w:ascii="Times New Roman" w:hAnsi="Times New Roman"/>
          <w:sz w:val="22"/>
          <w:szCs w:val="22"/>
        </w:rPr>
      </w:pPr>
      <w:r>
        <w:rPr>
          <w:rFonts w:ascii="Times New Roman" w:hAnsi="Times New Roman"/>
          <w:sz w:val="22"/>
          <w:szCs w:val="22"/>
        </w:rPr>
        <w:t>The HFB</w:t>
      </w:r>
      <w:r w:rsidR="00017564">
        <w:rPr>
          <w:rFonts w:ascii="Times New Roman" w:hAnsi="Times New Roman"/>
          <w:sz w:val="22"/>
          <w:szCs w:val="22"/>
        </w:rPr>
        <w:t xml:space="preserve"> scenario’s high pasture</w:t>
      </w:r>
      <w:r w:rsidR="001D35D7" w:rsidRPr="00457F61">
        <w:rPr>
          <w:rFonts w:ascii="Times New Roman" w:hAnsi="Times New Roman"/>
          <w:sz w:val="22"/>
          <w:szCs w:val="22"/>
        </w:rPr>
        <w:t xml:space="preserve">land requirements led to </w:t>
      </w:r>
      <w:r w:rsidR="001D35D7">
        <w:rPr>
          <w:rFonts w:ascii="Times New Roman" w:hAnsi="Times New Roman"/>
          <w:sz w:val="22"/>
          <w:szCs w:val="22"/>
        </w:rPr>
        <w:t xml:space="preserve">a </w:t>
      </w:r>
      <w:r w:rsidR="001D35D7" w:rsidRPr="00457F61">
        <w:rPr>
          <w:rFonts w:ascii="Times New Roman" w:hAnsi="Times New Roman"/>
          <w:sz w:val="22"/>
          <w:szCs w:val="22"/>
        </w:rPr>
        <w:t xml:space="preserve">greater expansion into available land that is likely </w:t>
      </w:r>
      <w:r w:rsidR="001D35D7">
        <w:rPr>
          <w:rFonts w:ascii="Times New Roman" w:hAnsi="Times New Roman"/>
          <w:sz w:val="22"/>
          <w:szCs w:val="22"/>
        </w:rPr>
        <w:t xml:space="preserve">more directly attributed </w:t>
      </w:r>
      <w:r w:rsidR="001D35D7" w:rsidRPr="00457F61">
        <w:rPr>
          <w:rFonts w:ascii="Times New Roman" w:hAnsi="Times New Roman"/>
          <w:sz w:val="22"/>
          <w:szCs w:val="22"/>
        </w:rPr>
        <w:t xml:space="preserve">to food than </w:t>
      </w:r>
      <w:r w:rsidR="001D35D7">
        <w:rPr>
          <w:rFonts w:ascii="Times New Roman" w:hAnsi="Times New Roman"/>
          <w:sz w:val="22"/>
          <w:szCs w:val="22"/>
        </w:rPr>
        <w:t xml:space="preserve">to </w:t>
      </w:r>
      <w:r w:rsidR="001D35D7" w:rsidRPr="00457F61">
        <w:rPr>
          <w:rFonts w:ascii="Times New Roman" w:hAnsi="Times New Roman"/>
          <w:sz w:val="22"/>
          <w:szCs w:val="22"/>
        </w:rPr>
        <w:t>fuel</w:t>
      </w:r>
      <w:r>
        <w:rPr>
          <w:rFonts w:ascii="Times New Roman" w:hAnsi="Times New Roman"/>
          <w:sz w:val="22"/>
          <w:szCs w:val="22"/>
        </w:rPr>
        <w:t xml:space="preserve"> so r</w:t>
      </w:r>
      <w:r w:rsidR="00E0705E">
        <w:rPr>
          <w:rFonts w:ascii="Times New Roman" w:hAnsi="Times New Roman"/>
          <w:sz w:val="22"/>
          <w:szCs w:val="22"/>
        </w:rPr>
        <w:t>oughly 25</w:t>
      </w:r>
      <w:r w:rsidR="00017564">
        <w:rPr>
          <w:rFonts w:ascii="Times New Roman" w:hAnsi="Times New Roman"/>
          <w:sz w:val="22"/>
          <w:szCs w:val="22"/>
        </w:rPr>
        <w:t>%</w:t>
      </w:r>
      <w:r w:rsidR="00E0705E">
        <w:rPr>
          <w:rFonts w:ascii="Times New Roman" w:hAnsi="Times New Roman"/>
          <w:sz w:val="22"/>
          <w:szCs w:val="22"/>
        </w:rPr>
        <w:t>-35%</w:t>
      </w:r>
      <w:r w:rsidR="00C05760">
        <w:rPr>
          <w:rFonts w:ascii="Times New Roman" w:hAnsi="Times New Roman"/>
          <w:sz w:val="22"/>
          <w:szCs w:val="22"/>
        </w:rPr>
        <w:t xml:space="preserve"> of expansion into forest and grassland </w:t>
      </w:r>
      <w:r w:rsidR="009A12A0">
        <w:rPr>
          <w:rFonts w:ascii="Times New Roman" w:hAnsi="Times New Roman"/>
          <w:sz w:val="22"/>
          <w:szCs w:val="22"/>
        </w:rPr>
        <w:t xml:space="preserve">seen </w:t>
      </w:r>
      <w:r w:rsidR="00FB70CF">
        <w:rPr>
          <w:rFonts w:ascii="Times New Roman" w:hAnsi="Times New Roman"/>
          <w:sz w:val="22"/>
          <w:szCs w:val="22"/>
        </w:rPr>
        <w:t xml:space="preserve">in the HFB scenario </w:t>
      </w:r>
      <w:r w:rsidR="00C05760">
        <w:rPr>
          <w:rFonts w:ascii="Times New Roman" w:hAnsi="Times New Roman"/>
          <w:sz w:val="22"/>
          <w:szCs w:val="22"/>
        </w:rPr>
        <w:t xml:space="preserve">is attributable to biofuels. </w:t>
      </w:r>
    </w:p>
    <w:p w14:paraId="1DAEE831" w14:textId="77777777" w:rsidR="00375F46" w:rsidRDefault="00375F46">
      <w:pPr>
        <w:spacing w:after="0"/>
        <w:ind w:left="720"/>
        <w:rPr>
          <w:rFonts w:ascii="Times New Roman" w:hAnsi="Times New Roman"/>
          <w:sz w:val="22"/>
          <w:szCs w:val="22"/>
        </w:rPr>
      </w:pPr>
    </w:p>
    <w:p w14:paraId="5A0E4EA1" w14:textId="77777777" w:rsidR="00BB588C" w:rsidRDefault="00BB588C" w:rsidP="00BB588C">
      <w:pPr>
        <w:rPr>
          <w:rFonts w:ascii="Times New Roman" w:hAnsi="Times New Roman"/>
          <w:sz w:val="22"/>
          <w:szCs w:val="22"/>
        </w:rPr>
      </w:pPr>
      <w:r w:rsidRPr="00456E92">
        <w:rPr>
          <w:rFonts w:ascii="Times New Roman" w:hAnsi="Times New Roman"/>
          <w:sz w:val="22"/>
          <w:szCs w:val="22"/>
        </w:rPr>
        <w:t>Our scenario</w:t>
      </w:r>
      <w:r>
        <w:rPr>
          <w:rFonts w:ascii="Times New Roman" w:hAnsi="Times New Roman"/>
          <w:sz w:val="22"/>
          <w:szCs w:val="22"/>
        </w:rPr>
        <w:t xml:space="preserve"> analysis</w:t>
      </w:r>
      <w:r w:rsidRPr="00456E92">
        <w:rPr>
          <w:rFonts w:ascii="Times New Roman" w:hAnsi="Times New Roman"/>
          <w:sz w:val="22"/>
          <w:szCs w:val="22"/>
        </w:rPr>
        <w:t xml:space="preserve"> shows that</w:t>
      </w:r>
      <w:ins w:id="105" w:author="mcleary" w:date="2012-11-09T16:41:00Z">
        <w:r w:rsidR="00B219A8">
          <w:rPr>
            <w:rFonts w:ascii="Times New Roman" w:hAnsi="Times New Roman"/>
            <w:sz w:val="22"/>
            <w:szCs w:val="22"/>
          </w:rPr>
          <w:t>,</w:t>
        </w:r>
      </w:ins>
      <w:r w:rsidRPr="00456E92">
        <w:rPr>
          <w:rFonts w:ascii="Times New Roman" w:hAnsi="Times New Roman"/>
          <w:sz w:val="22"/>
          <w:szCs w:val="22"/>
        </w:rPr>
        <w:t xml:space="preserve"> even under our limiting assumptions about the future, fairly</w:t>
      </w:r>
      <w:r w:rsidR="002C647D">
        <w:rPr>
          <w:rFonts w:ascii="Times New Roman" w:hAnsi="Times New Roman"/>
          <w:sz w:val="22"/>
          <w:szCs w:val="22"/>
        </w:rPr>
        <w:t xml:space="preserve"> aggressive</w:t>
      </w:r>
      <w:r w:rsidRPr="00456E92">
        <w:rPr>
          <w:rFonts w:ascii="Times New Roman" w:hAnsi="Times New Roman"/>
          <w:sz w:val="22"/>
          <w:szCs w:val="22"/>
        </w:rPr>
        <w:t xml:space="preserve"> future </w:t>
      </w:r>
      <w:r>
        <w:rPr>
          <w:rFonts w:ascii="Times New Roman" w:hAnsi="Times New Roman"/>
          <w:sz w:val="22"/>
          <w:szCs w:val="22"/>
        </w:rPr>
        <w:t>bio</w:t>
      </w:r>
      <w:r w:rsidRPr="00456E92">
        <w:rPr>
          <w:rFonts w:ascii="Times New Roman" w:hAnsi="Times New Roman"/>
          <w:sz w:val="22"/>
          <w:szCs w:val="22"/>
        </w:rPr>
        <w:t xml:space="preserve">fuel and food demands could mostly be met using a combination of agricultural and other available land. </w:t>
      </w:r>
      <w:r>
        <w:rPr>
          <w:rFonts w:ascii="Times New Roman" w:hAnsi="Times New Roman"/>
          <w:sz w:val="22"/>
          <w:szCs w:val="22"/>
        </w:rPr>
        <w:t>However, across all scenarios</w:t>
      </w:r>
      <w:r w:rsidRPr="00456E92">
        <w:rPr>
          <w:rFonts w:ascii="Times New Roman" w:hAnsi="Times New Roman"/>
          <w:sz w:val="22"/>
          <w:szCs w:val="22"/>
        </w:rPr>
        <w:t xml:space="preserve"> demands for the hi</w:t>
      </w:r>
      <w:r w:rsidR="00017564">
        <w:rPr>
          <w:rFonts w:ascii="Times New Roman" w:hAnsi="Times New Roman"/>
          <w:sz w:val="22"/>
          <w:szCs w:val="22"/>
        </w:rPr>
        <w:t>ghest land-using meat commodity</w:t>
      </w:r>
      <w:r w:rsidRPr="00456E92">
        <w:rPr>
          <w:rFonts w:ascii="Times New Roman" w:hAnsi="Times New Roman"/>
          <w:sz w:val="22"/>
          <w:szCs w:val="22"/>
        </w:rPr>
        <w:t xml:space="preserve"> </w:t>
      </w:r>
      <w:r w:rsidR="00017564">
        <w:rPr>
          <w:rFonts w:ascii="Times New Roman" w:hAnsi="Times New Roman"/>
          <w:sz w:val="22"/>
          <w:szCs w:val="22"/>
        </w:rPr>
        <w:t>(</w:t>
      </w:r>
      <w:r w:rsidR="00660794">
        <w:rPr>
          <w:rFonts w:ascii="Times New Roman" w:hAnsi="Times New Roman"/>
          <w:sz w:val="22"/>
          <w:szCs w:val="22"/>
        </w:rPr>
        <w:t xml:space="preserve">e.g., </w:t>
      </w:r>
      <w:r w:rsidR="00017564">
        <w:rPr>
          <w:rFonts w:ascii="Times New Roman" w:hAnsi="Times New Roman"/>
          <w:sz w:val="22"/>
          <w:szCs w:val="22"/>
        </w:rPr>
        <w:t>beef)</w:t>
      </w:r>
      <w:r w:rsidRPr="00456E92">
        <w:rPr>
          <w:rFonts w:ascii="Times New Roman" w:hAnsi="Times New Roman"/>
          <w:sz w:val="22"/>
          <w:szCs w:val="22"/>
        </w:rPr>
        <w:t xml:space="preserve"> were difficult to meet given diet, population and other assumptions, particularly the assumption that </w:t>
      </w:r>
      <w:r w:rsidRPr="00456E92">
        <w:rPr>
          <w:rFonts w:ascii="Times New Roman" w:hAnsi="Times New Roman"/>
          <w:sz w:val="22"/>
          <w:szCs w:val="22"/>
        </w:rPr>
        <w:lastRenderedPageBreak/>
        <w:t xml:space="preserve">non-meat demands (including biofuels) would be met first. </w:t>
      </w:r>
      <w:r>
        <w:rPr>
          <w:rFonts w:ascii="Times New Roman" w:hAnsi="Times New Roman"/>
          <w:sz w:val="22"/>
          <w:szCs w:val="22"/>
        </w:rPr>
        <w:t>Under the most extreme conditions in the HFB scenario</w:t>
      </w:r>
      <w:r w:rsidRPr="00456E92">
        <w:rPr>
          <w:rFonts w:ascii="Times New Roman" w:hAnsi="Times New Roman"/>
          <w:sz w:val="22"/>
          <w:szCs w:val="22"/>
        </w:rPr>
        <w:t xml:space="preserve"> there were some </w:t>
      </w:r>
      <w:r>
        <w:rPr>
          <w:rFonts w:ascii="Times New Roman" w:hAnsi="Times New Roman"/>
          <w:sz w:val="22"/>
          <w:szCs w:val="22"/>
        </w:rPr>
        <w:t xml:space="preserve">supply </w:t>
      </w:r>
      <w:r w:rsidR="00ED2AEF">
        <w:rPr>
          <w:rFonts w:ascii="Times New Roman" w:hAnsi="Times New Roman"/>
          <w:sz w:val="22"/>
          <w:szCs w:val="22"/>
        </w:rPr>
        <w:t>shortfalls</w:t>
      </w:r>
      <w:r w:rsidRPr="00456E92">
        <w:rPr>
          <w:rFonts w:ascii="Times New Roman" w:hAnsi="Times New Roman"/>
          <w:sz w:val="22"/>
          <w:szCs w:val="22"/>
        </w:rPr>
        <w:t xml:space="preserve"> </w:t>
      </w:r>
      <w:r>
        <w:rPr>
          <w:rFonts w:ascii="Times New Roman" w:hAnsi="Times New Roman"/>
          <w:sz w:val="22"/>
          <w:szCs w:val="22"/>
        </w:rPr>
        <w:t xml:space="preserve">relative to projected food commodity demand </w:t>
      </w:r>
      <w:r w:rsidRPr="00456E92">
        <w:rPr>
          <w:rFonts w:ascii="Times New Roman" w:hAnsi="Times New Roman"/>
          <w:sz w:val="22"/>
          <w:szCs w:val="22"/>
        </w:rPr>
        <w:t>in the 2020-2030 timeframe.</w:t>
      </w:r>
      <w:r w:rsidR="002C647D">
        <w:rPr>
          <w:rFonts w:ascii="Times New Roman" w:hAnsi="Times New Roman"/>
          <w:sz w:val="22"/>
          <w:szCs w:val="22"/>
        </w:rPr>
        <w:t xml:space="preserve"> These supply shortfall</w:t>
      </w:r>
      <w:r w:rsidR="00660794">
        <w:rPr>
          <w:rFonts w:ascii="Times New Roman" w:hAnsi="Times New Roman"/>
          <w:sz w:val="22"/>
          <w:szCs w:val="22"/>
        </w:rPr>
        <w:t>s</w:t>
      </w:r>
      <w:r w:rsidR="002C647D">
        <w:rPr>
          <w:rFonts w:ascii="Times New Roman" w:hAnsi="Times New Roman"/>
          <w:sz w:val="22"/>
          <w:szCs w:val="22"/>
        </w:rPr>
        <w:t xml:space="preserve"> occurred when the rate of increase in food and biofuel demand was at its peak.</w:t>
      </w:r>
      <w:r w:rsidRPr="00456E92">
        <w:rPr>
          <w:rFonts w:ascii="Times New Roman" w:hAnsi="Times New Roman"/>
          <w:sz w:val="22"/>
          <w:szCs w:val="22"/>
        </w:rPr>
        <w:t xml:space="preserve"> </w:t>
      </w:r>
    </w:p>
    <w:p w14:paraId="71EB647B" w14:textId="77777777" w:rsidR="00425F37" w:rsidRDefault="001D35D7" w:rsidP="0035472F">
      <w:pPr>
        <w:rPr>
          <w:rFonts w:ascii="Times New Roman" w:hAnsi="Times New Roman"/>
          <w:sz w:val="22"/>
          <w:szCs w:val="22"/>
        </w:rPr>
      </w:pPr>
      <w:r w:rsidRPr="00457F61">
        <w:rPr>
          <w:rFonts w:ascii="Times New Roman" w:hAnsi="Times New Roman"/>
          <w:sz w:val="22"/>
          <w:szCs w:val="22"/>
        </w:rPr>
        <w:t xml:space="preserve">Our analysis </w:t>
      </w:r>
      <w:r>
        <w:rPr>
          <w:rFonts w:ascii="Times New Roman" w:hAnsi="Times New Roman"/>
          <w:sz w:val="22"/>
          <w:szCs w:val="22"/>
        </w:rPr>
        <w:t>is</w:t>
      </w:r>
      <w:r w:rsidRPr="00457F61">
        <w:rPr>
          <w:rFonts w:ascii="Times New Roman" w:hAnsi="Times New Roman"/>
          <w:sz w:val="22"/>
          <w:szCs w:val="22"/>
        </w:rPr>
        <w:t xml:space="preserve"> limited in several keys </w:t>
      </w:r>
      <w:r w:rsidR="00753BDA">
        <w:rPr>
          <w:rFonts w:ascii="Times New Roman" w:hAnsi="Times New Roman"/>
          <w:sz w:val="22"/>
          <w:szCs w:val="22"/>
        </w:rPr>
        <w:t>respects</w:t>
      </w:r>
      <w:r w:rsidR="0035472F">
        <w:rPr>
          <w:rFonts w:ascii="Times New Roman" w:hAnsi="Times New Roman"/>
          <w:sz w:val="22"/>
          <w:szCs w:val="22"/>
        </w:rPr>
        <w:t xml:space="preserve">. </w:t>
      </w:r>
      <w:r w:rsidR="00DE01FA">
        <w:rPr>
          <w:rFonts w:ascii="Times New Roman" w:hAnsi="Times New Roman"/>
          <w:sz w:val="22"/>
          <w:szCs w:val="22"/>
        </w:rPr>
        <w:t>We did not</w:t>
      </w:r>
      <w:r w:rsidRPr="00457F61">
        <w:rPr>
          <w:rFonts w:ascii="Times New Roman" w:hAnsi="Times New Roman"/>
          <w:sz w:val="22"/>
          <w:szCs w:val="22"/>
        </w:rPr>
        <w:t xml:space="preserve"> examin</w:t>
      </w:r>
      <w:r w:rsidR="00DE01FA">
        <w:rPr>
          <w:rFonts w:ascii="Times New Roman" w:hAnsi="Times New Roman"/>
          <w:sz w:val="22"/>
          <w:szCs w:val="22"/>
        </w:rPr>
        <w:t>e</w:t>
      </w:r>
      <w:r w:rsidRPr="00457F61">
        <w:rPr>
          <w:rFonts w:ascii="Times New Roman" w:hAnsi="Times New Roman"/>
          <w:sz w:val="22"/>
          <w:szCs w:val="22"/>
        </w:rPr>
        <w:t xml:space="preserve"> additional </w:t>
      </w:r>
      <w:r w:rsidR="00660794">
        <w:rPr>
          <w:rFonts w:ascii="Times New Roman" w:hAnsi="Times New Roman"/>
          <w:sz w:val="22"/>
          <w:szCs w:val="22"/>
        </w:rPr>
        <w:t xml:space="preserve">land </w:t>
      </w:r>
      <w:r w:rsidRPr="00457F61">
        <w:rPr>
          <w:rFonts w:ascii="Times New Roman" w:hAnsi="Times New Roman"/>
          <w:sz w:val="22"/>
          <w:szCs w:val="22"/>
        </w:rPr>
        <w:t>inten</w:t>
      </w:r>
      <w:r>
        <w:rPr>
          <w:rFonts w:ascii="Times New Roman" w:hAnsi="Times New Roman"/>
          <w:sz w:val="22"/>
          <w:szCs w:val="22"/>
        </w:rPr>
        <w:t>sification</w:t>
      </w:r>
      <w:r w:rsidR="00660794">
        <w:rPr>
          <w:rFonts w:ascii="Times New Roman" w:hAnsi="Times New Roman"/>
          <w:sz w:val="22"/>
          <w:szCs w:val="22"/>
        </w:rPr>
        <w:t>s</w:t>
      </w:r>
      <w:r>
        <w:rPr>
          <w:rFonts w:ascii="Times New Roman" w:hAnsi="Times New Roman"/>
          <w:sz w:val="22"/>
          <w:szCs w:val="22"/>
        </w:rPr>
        <w:t xml:space="preserve"> or </w:t>
      </w:r>
      <w:r w:rsidRPr="00457F61">
        <w:rPr>
          <w:rFonts w:ascii="Times New Roman" w:hAnsi="Times New Roman"/>
          <w:sz w:val="22"/>
          <w:szCs w:val="22"/>
        </w:rPr>
        <w:t xml:space="preserve">advanced biofuel systems </w:t>
      </w:r>
      <w:r w:rsidR="00660794">
        <w:rPr>
          <w:rFonts w:ascii="Times New Roman" w:hAnsi="Times New Roman"/>
          <w:sz w:val="22"/>
          <w:szCs w:val="22"/>
        </w:rPr>
        <w:t>using</w:t>
      </w:r>
      <w:r w:rsidRPr="00457F61">
        <w:rPr>
          <w:rFonts w:ascii="Times New Roman" w:hAnsi="Times New Roman"/>
          <w:sz w:val="22"/>
          <w:szCs w:val="22"/>
        </w:rPr>
        <w:t xml:space="preserve"> wastes and residues that </w:t>
      </w:r>
      <w:r w:rsidR="00DE01FA">
        <w:rPr>
          <w:rFonts w:ascii="Times New Roman" w:hAnsi="Times New Roman"/>
          <w:sz w:val="22"/>
          <w:szCs w:val="22"/>
        </w:rPr>
        <w:t>would</w:t>
      </w:r>
      <w:r w:rsidRPr="00457F61">
        <w:rPr>
          <w:rFonts w:ascii="Times New Roman" w:hAnsi="Times New Roman"/>
          <w:sz w:val="22"/>
          <w:szCs w:val="22"/>
        </w:rPr>
        <w:t xml:space="preserve"> reduce </w:t>
      </w:r>
      <w:r>
        <w:rPr>
          <w:rFonts w:ascii="Times New Roman" w:hAnsi="Times New Roman"/>
          <w:sz w:val="22"/>
          <w:szCs w:val="22"/>
        </w:rPr>
        <w:t xml:space="preserve">land </w:t>
      </w:r>
      <w:r w:rsidRPr="00457F61">
        <w:rPr>
          <w:rFonts w:ascii="Times New Roman" w:hAnsi="Times New Roman"/>
          <w:sz w:val="22"/>
          <w:szCs w:val="22"/>
        </w:rPr>
        <w:t>expansion requirements</w:t>
      </w:r>
      <w:r w:rsidR="00DE01FA">
        <w:rPr>
          <w:rFonts w:ascii="Times New Roman" w:hAnsi="Times New Roman"/>
          <w:sz w:val="22"/>
          <w:szCs w:val="22"/>
        </w:rPr>
        <w:t>.</w:t>
      </w:r>
      <w:r w:rsidR="00753BDA">
        <w:rPr>
          <w:rFonts w:ascii="Times New Roman" w:hAnsi="Times New Roman"/>
          <w:sz w:val="22"/>
          <w:szCs w:val="22"/>
        </w:rPr>
        <w:t xml:space="preserve"> </w:t>
      </w:r>
      <w:r w:rsidR="000808D8">
        <w:rPr>
          <w:rFonts w:ascii="Times New Roman" w:hAnsi="Times New Roman"/>
          <w:sz w:val="22"/>
          <w:szCs w:val="22"/>
        </w:rPr>
        <w:t>T</w:t>
      </w:r>
      <w:r w:rsidR="00DE01FA">
        <w:rPr>
          <w:rFonts w:ascii="Times New Roman" w:hAnsi="Times New Roman"/>
          <w:sz w:val="22"/>
          <w:szCs w:val="22"/>
        </w:rPr>
        <w:t>hese systems could mitigate the</w:t>
      </w:r>
      <w:r w:rsidR="00753BDA">
        <w:rPr>
          <w:rFonts w:ascii="Times New Roman" w:hAnsi="Times New Roman"/>
          <w:sz w:val="22"/>
          <w:szCs w:val="22"/>
        </w:rPr>
        <w:t xml:space="preserve"> </w:t>
      </w:r>
      <w:r w:rsidR="00DE01FA">
        <w:rPr>
          <w:rFonts w:ascii="Times New Roman" w:hAnsi="Times New Roman"/>
          <w:sz w:val="22"/>
          <w:szCs w:val="22"/>
        </w:rPr>
        <w:t xml:space="preserve">increases in </w:t>
      </w:r>
      <w:r w:rsidR="00546FC3">
        <w:rPr>
          <w:rFonts w:ascii="Times New Roman" w:hAnsi="Times New Roman"/>
          <w:sz w:val="22"/>
          <w:szCs w:val="22"/>
        </w:rPr>
        <w:t>crop</w:t>
      </w:r>
      <w:r w:rsidR="00DE01FA">
        <w:rPr>
          <w:rFonts w:ascii="Times New Roman" w:hAnsi="Times New Roman"/>
          <w:sz w:val="22"/>
          <w:szCs w:val="22"/>
        </w:rPr>
        <w:t>land area</w:t>
      </w:r>
      <w:r w:rsidR="000808D8">
        <w:rPr>
          <w:rFonts w:ascii="Times New Roman" w:hAnsi="Times New Roman"/>
          <w:sz w:val="22"/>
          <w:szCs w:val="22"/>
        </w:rPr>
        <w:t xml:space="preserve">, but </w:t>
      </w:r>
      <w:r w:rsidR="00546FC3" w:rsidRPr="00546FC3">
        <w:rPr>
          <w:rFonts w:ascii="Times New Roman" w:hAnsi="Times New Roman"/>
          <w:sz w:val="22"/>
          <w:szCs w:val="22"/>
        </w:rPr>
        <w:t>are not expected to alter the underlying dynamics</w:t>
      </w:r>
      <w:r w:rsidR="000808D8">
        <w:rPr>
          <w:rFonts w:ascii="Times New Roman" w:hAnsi="Times New Roman"/>
          <w:sz w:val="22"/>
          <w:szCs w:val="22"/>
        </w:rPr>
        <w:t xml:space="preserve"> </w:t>
      </w:r>
      <w:r w:rsidR="00FA5A67">
        <w:rPr>
          <w:rFonts w:ascii="Times New Roman" w:hAnsi="Times New Roman"/>
          <w:sz w:val="22"/>
          <w:szCs w:val="22"/>
        </w:rPr>
        <w:t xml:space="preserve">in </w:t>
      </w:r>
      <w:r w:rsidR="000808D8">
        <w:rPr>
          <w:rFonts w:ascii="Times New Roman" w:hAnsi="Times New Roman"/>
          <w:sz w:val="22"/>
          <w:szCs w:val="22"/>
        </w:rPr>
        <w:t>the current version of the model</w:t>
      </w:r>
      <w:ins w:id="106" w:author="mcleary" w:date="2012-11-09T16:42:00Z">
        <w:r w:rsidR="00B219A8">
          <w:rPr>
            <w:rFonts w:ascii="Times New Roman" w:hAnsi="Times New Roman"/>
            <w:sz w:val="22"/>
            <w:szCs w:val="22"/>
          </w:rPr>
          <w:t>,</w:t>
        </w:r>
      </w:ins>
      <w:r w:rsidR="000808D8">
        <w:rPr>
          <w:rFonts w:ascii="Times New Roman" w:hAnsi="Times New Roman"/>
          <w:sz w:val="22"/>
          <w:szCs w:val="22"/>
        </w:rPr>
        <w:t xml:space="preserve"> because </w:t>
      </w:r>
      <w:r w:rsidR="00FA5A67">
        <w:rPr>
          <w:rFonts w:ascii="Times New Roman" w:hAnsi="Times New Roman"/>
          <w:sz w:val="22"/>
          <w:szCs w:val="22"/>
        </w:rPr>
        <w:t>these factors</w:t>
      </w:r>
      <w:del w:id="107" w:author="mcleary" w:date="2012-11-09T16:42:00Z">
        <w:r w:rsidR="00FA5A67" w:rsidDel="00B219A8">
          <w:rPr>
            <w:rFonts w:ascii="Times New Roman" w:hAnsi="Times New Roman"/>
            <w:sz w:val="22"/>
            <w:szCs w:val="22"/>
          </w:rPr>
          <w:delText xml:space="preserve"> (</w:delText>
        </w:r>
      </w:del>
      <w:ins w:id="108" w:author="mcleary" w:date="2012-11-09T16:42:00Z">
        <w:r w:rsidR="00B219A8">
          <w:rPr>
            <w:rFonts w:ascii="Times New Roman" w:hAnsi="Times New Roman"/>
            <w:sz w:val="22"/>
            <w:szCs w:val="22"/>
          </w:rPr>
          <w:t>,</w:t>
        </w:r>
      </w:ins>
      <w:r w:rsidR="00FA5A67">
        <w:rPr>
          <w:rFonts w:ascii="Times New Roman" w:hAnsi="Times New Roman"/>
          <w:sz w:val="22"/>
          <w:szCs w:val="22"/>
        </w:rPr>
        <w:t>e.g, land intensifications and using wastes and residues</w:t>
      </w:r>
      <w:del w:id="109" w:author="mcleary" w:date="2012-11-09T16:42:00Z">
        <w:r w:rsidR="00FA5A67" w:rsidDel="00B219A8">
          <w:rPr>
            <w:rFonts w:ascii="Times New Roman" w:hAnsi="Times New Roman"/>
            <w:sz w:val="22"/>
            <w:szCs w:val="22"/>
          </w:rPr>
          <w:delText xml:space="preserve">) </w:delText>
        </w:r>
      </w:del>
      <w:ins w:id="110" w:author="mcleary" w:date="2012-11-09T16:42:00Z">
        <w:r w:rsidR="00B219A8">
          <w:rPr>
            <w:rFonts w:ascii="Times New Roman" w:hAnsi="Times New Roman"/>
            <w:sz w:val="22"/>
            <w:szCs w:val="22"/>
          </w:rPr>
          <w:t xml:space="preserve">, </w:t>
        </w:r>
      </w:ins>
      <w:r w:rsidR="00FA5A67">
        <w:rPr>
          <w:rFonts w:ascii="Times New Roman" w:hAnsi="Times New Roman"/>
          <w:sz w:val="22"/>
          <w:szCs w:val="22"/>
        </w:rPr>
        <w:t xml:space="preserve">could change </w:t>
      </w:r>
      <w:r w:rsidR="000808D8">
        <w:rPr>
          <w:rFonts w:ascii="Times New Roman" w:hAnsi="Times New Roman"/>
          <w:sz w:val="22"/>
          <w:szCs w:val="22"/>
        </w:rPr>
        <w:t xml:space="preserve">the </w:t>
      </w:r>
      <w:del w:id="111" w:author="mcleary" w:date="2012-11-09T16:42:00Z">
        <w:r w:rsidR="000808D8" w:rsidDel="006E4ACF">
          <w:rPr>
            <w:rFonts w:ascii="Times New Roman" w:hAnsi="Times New Roman"/>
            <w:sz w:val="22"/>
            <w:szCs w:val="22"/>
          </w:rPr>
          <w:delText>level of land requirements</w:delText>
        </w:r>
      </w:del>
      <w:ins w:id="112" w:author="mcleary" w:date="2012-11-09T16:42:00Z">
        <w:r w:rsidR="006E4ACF">
          <w:rPr>
            <w:rFonts w:ascii="Times New Roman" w:hAnsi="Times New Roman"/>
            <w:sz w:val="22"/>
            <w:szCs w:val="22"/>
          </w:rPr>
          <w:t>amount of land required</w:t>
        </w:r>
      </w:ins>
      <w:r w:rsidR="000808D8">
        <w:rPr>
          <w:rFonts w:ascii="Times New Roman" w:hAnsi="Times New Roman"/>
          <w:sz w:val="22"/>
          <w:szCs w:val="22"/>
        </w:rPr>
        <w:t xml:space="preserve"> </w:t>
      </w:r>
      <w:r w:rsidR="00FA5A67">
        <w:rPr>
          <w:rFonts w:ascii="Times New Roman" w:hAnsi="Times New Roman"/>
          <w:sz w:val="22"/>
          <w:szCs w:val="22"/>
        </w:rPr>
        <w:t>but not</w:t>
      </w:r>
      <w:r w:rsidR="000808D8">
        <w:rPr>
          <w:rFonts w:ascii="Times New Roman" w:hAnsi="Times New Roman"/>
          <w:sz w:val="22"/>
          <w:szCs w:val="22"/>
        </w:rPr>
        <w:t xml:space="preserve"> </w:t>
      </w:r>
      <w:r w:rsidR="00FA5A67">
        <w:rPr>
          <w:rFonts w:ascii="Times New Roman" w:hAnsi="Times New Roman"/>
          <w:sz w:val="22"/>
          <w:szCs w:val="22"/>
        </w:rPr>
        <w:t xml:space="preserve">the </w:t>
      </w:r>
      <w:r w:rsidR="000808D8">
        <w:rPr>
          <w:rFonts w:ascii="Times New Roman" w:hAnsi="Times New Roman"/>
          <w:sz w:val="22"/>
          <w:szCs w:val="22"/>
        </w:rPr>
        <w:t>underlying dynamics of how land is used</w:t>
      </w:r>
      <w:r w:rsidR="0035472F">
        <w:rPr>
          <w:rFonts w:ascii="Times New Roman" w:hAnsi="Times New Roman"/>
          <w:sz w:val="22"/>
          <w:szCs w:val="22"/>
        </w:rPr>
        <w:t xml:space="preserve">. </w:t>
      </w:r>
      <w:r w:rsidR="000808D8">
        <w:rPr>
          <w:rFonts w:ascii="Times New Roman" w:hAnsi="Times New Roman"/>
          <w:sz w:val="22"/>
          <w:szCs w:val="22"/>
        </w:rPr>
        <w:t>One exception</w:t>
      </w:r>
      <w:r w:rsidR="00FA5A67">
        <w:rPr>
          <w:rFonts w:ascii="Times New Roman" w:hAnsi="Times New Roman"/>
          <w:sz w:val="22"/>
          <w:szCs w:val="22"/>
        </w:rPr>
        <w:t>, which could change the underlying dynamics is to</w:t>
      </w:r>
      <w:r w:rsidR="000808D8">
        <w:rPr>
          <w:rFonts w:ascii="Times New Roman" w:hAnsi="Times New Roman"/>
          <w:sz w:val="22"/>
          <w:szCs w:val="22"/>
        </w:rPr>
        <w:t xml:space="preserve"> </w:t>
      </w:r>
      <w:r w:rsidR="00FA5A67">
        <w:rPr>
          <w:rFonts w:ascii="Times New Roman" w:hAnsi="Times New Roman"/>
          <w:sz w:val="22"/>
          <w:szCs w:val="22"/>
        </w:rPr>
        <w:t xml:space="preserve">allow </w:t>
      </w:r>
      <w:del w:id="113" w:author="mcleary" w:date="2012-11-09T16:43:00Z">
        <w:r w:rsidR="00425F37" w:rsidDel="006E4ACF">
          <w:rPr>
            <w:rFonts w:ascii="Times New Roman" w:hAnsi="Times New Roman"/>
            <w:sz w:val="22"/>
            <w:szCs w:val="22"/>
          </w:rPr>
          <w:delText>g</w:delText>
        </w:r>
      </w:del>
      <w:r w:rsidR="00425F37">
        <w:rPr>
          <w:rFonts w:ascii="Times New Roman" w:hAnsi="Times New Roman"/>
          <w:sz w:val="22"/>
          <w:szCs w:val="22"/>
        </w:rPr>
        <w:t>cellulosic fuel</w:t>
      </w:r>
      <w:r w:rsidR="00FA5A67">
        <w:rPr>
          <w:rFonts w:ascii="Times New Roman" w:hAnsi="Times New Roman"/>
          <w:sz w:val="22"/>
          <w:szCs w:val="22"/>
        </w:rPr>
        <w:t xml:space="preserve"> feedstocks</w:t>
      </w:r>
      <w:r w:rsidR="00425F37">
        <w:rPr>
          <w:rFonts w:ascii="Times New Roman" w:hAnsi="Times New Roman"/>
          <w:sz w:val="22"/>
          <w:szCs w:val="22"/>
        </w:rPr>
        <w:t xml:space="preserve"> </w:t>
      </w:r>
      <w:r w:rsidR="00FA5A67">
        <w:rPr>
          <w:rFonts w:ascii="Times New Roman" w:hAnsi="Times New Roman"/>
          <w:sz w:val="22"/>
          <w:szCs w:val="22"/>
        </w:rPr>
        <w:t xml:space="preserve">to grow </w:t>
      </w:r>
      <w:r w:rsidR="00425F37">
        <w:rPr>
          <w:rFonts w:ascii="Times New Roman" w:hAnsi="Times New Roman"/>
          <w:sz w:val="22"/>
          <w:szCs w:val="22"/>
        </w:rPr>
        <w:t>on the abandoned land category</w:t>
      </w:r>
      <w:r w:rsidR="00FA5A67">
        <w:rPr>
          <w:rFonts w:ascii="Times New Roman" w:hAnsi="Times New Roman"/>
          <w:sz w:val="22"/>
          <w:szCs w:val="22"/>
        </w:rPr>
        <w:t xml:space="preserve">, which is not currently allowed in </w:t>
      </w:r>
      <w:r w:rsidR="00FA5A67" w:rsidRPr="00660F8F">
        <w:rPr>
          <w:rFonts w:ascii="Times New Roman" w:hAnsi="Times New Roman"/>
          <w:sz w:val="22"/>
          <w:szCs w:val="22"/>
        </w:rPr>
        <w:t>BioLUC</w:t>
      </w:r>
    </w:p>
    <w:p w14:paraId="6E7AB565" w14:textId="77777777" w:rsidR="001D35D7" w:rsidRPr="00152EA4" w:rsidRDefault="00ED2AEF" w:rsidP="0035472F">
      <w:pPr>
        <w:rPr>
          <w:rFonts w:ascii="Times New Roman" w:hAnsi="Times New Roman"/>
          <w:sz w:val="22"/>
          <w:szCs w:val="22"/>
        </w:rPr>
      </w:pPr>
      <w:r>
        <w:rPr>
          <w:rFonts w:ascii="Times New Roman" w:hAnsi="Times New Roman"/>
          <w:sz w:val="22"/>
          <w:szCs w:val="22"/>
        </w:rPr>
        <w:t xml:space="preserve">BioLUC and </w:t>
      </w:r>
      <w:r w:rsidR="00017564">
        <w:rPr>
          <w:rFonts w:ascii="Times New Roman" w:hAnsi="Times New Roman"/>
          <w:sz w:val="22"/>
          <w:szCs w:val="22"/>
        </w:rPr>
        <w:t>SD</w:t>
      </w:r>
      <w:r>
        <w:rPr>
          <w:rFonts w:ascii="Times New Roman" w:hAnsi="Times New Roman"/>
          <w:sz w:val="22"/>
          <w:szCs w:val="22"/>
        </w:rPr>
        <w:t xml:space="preserve"> </w:t>
      </w:r>
      <w:commentRangeStart w:id="114"/>
      <w:r>
        <w:rPr>
          <w:rFonts w:ascii="Times New Roman" w:hAnsi="Times New Roman"/>
          <w:sz w:val="22"/>
          <w:szCs w:val="22"/>
        </w:rPr>
        <w:t>often</w:t>
      </w:r>
      <w:commentRangeEnd w:id="114"/>
      <w:r w:rsidR="006E4ACF">
        <w:rPr>
          <w:rStyle w:val="CommentReference"/>
        </w:rPr>
        <w:commentReference w:id="114"/>
      </w:r>
      <w:r>
        <w:rPr>
          <w:rFonts w:ascii="Times New Roman" w:hAnsi="Times New Roman"/>
          <w:sz w:val="22"/>
          <w:szCs w:val="22"/>
        </w:rPr>
        <w:t xml:space="preserve"> include g</w:t>
      </w:r>
      <w:r w:rsidR="0035472F">
        <w:rPr>
          <w:rFonts w:ascii="Times New Roman" w:hAnsi="Times New Roman"/>
          <w:sz w:val="22"/>
          <w:szCs w:val="22"/>
        </w:rPr>
        <w:t>eneral simplifications</w:t>
      </w:r>
      <w:ins w:id="115" w:author="mcleary" w:date="2012-11-09T16:44:00Z">
        <w:r w:rsidR="006E4ACF">
          <w:rPr>
            <w:rFonts w:ascii="Times New Roman" w:hAnsi="Times New Roman"/>
            <w:sz w:val="22"/>
            <w:szCs w:val="22"/>
          </w:rPr>
          <w:t>,</w:t>
        </w:r>
      </w:ins>
      <w:r w:rsidR="0035472F">
        <w:rPr>
          <w:rFonts w:ascii="Times New Roman" w:hAnsi="Times New Roman"/>
          <w:sz w:val="22"/>
          <w:szCs w:val="22"/>
        </w:rPr>
        <w:t xml:space="preserve"> outlined in </w:t>
      </w:r>
      <w:ins w:id="116" w:author="mcleary" w:date="2012-11-09T16:43:00Z">
        <w:r w:rsidR="006E4ACF">
          <w:rPr>
            <w:rFonts w:ascii="Times New Roman" w:hAnsi="Times New Roman"/>
            <w:sz w:val="22"/>
            <w:szCs w:val="22"/>
          </w:rPr>
          <w:t>T</w:t>
        </w:r>
      </w:ins>
      <w:del w:id="117" w:author="mcleary" w:date="2012-11-09T16:43:00Z">
        <w:r w:rsidR="0035472F" w:rsidDel="006E4ACF">
          <w:rPr>
            <w:rFonts w:ascii="Times New Roman" w:hAnsi="Times New Roman"/>
            <w:sz w:val="22"/>
            <w:szCs w:val="22"/>
          </w:rPr>
          <w:delText>t</w:delText>
        </w:r>
      </w:del>
      <w:r w:rsidR="0035472F">
        <w:rPr>
          <w:rFonts w:ascii="Times New Roman" w:hAnsi="Times New Roman"/>
          <w:sz w:val="22"/>
          <w:szCs w:val="22"/>
        </w:rPr>
        <w:t>able 1</w:t>
      </w:r>
      <w:ins w:id="118" w:author="mcleary" w:date="2012-11-09T16:43:00Z">
        <w:r w:rsidR="006E4ACF">
          <w:rPr>
            <w:rFonts w:ascii="Times New Roman" w:hAnsi="Times New Roman"/>
            <w:sz w:val="22"/>
            <w:szCs w:val="22"/>
          </w:rPr>
          <w:t>,</w:t>
        </w:r>
      </w:ins>
      <w:r w:rsidR="0035472F">
        <w:rPr>
          <w:rFonts w:ascii="Times New Roman" w:hAnsi="Times New Roman"/>
          <w:sz w:val="22"/>
          <w:szCs w:val="22"/>
        </w:rPr>
        <w:t xml:space="preserve"> </w:t>
      </w:r>
      <w:r w:rsidR="00753BDA">
        <w:rPr>
          <w:rFonts w:ascii="Times New Roman" w:hAnsi="Times New Roman"/>
          <w:sz w:val="22"/>
          <w:szCs w:val="22"/>
        </w:rPr>
        <w:t xml:space="preserve">primarily related </w:t>
      </w:r>
      <w:r w:rsidR="0035472F">
        <w:rPr>
          <w:rFonts w:ascii="Times New Roman" w:hAnsi="Times New Roman"/>
          <w:sz w:val="22"/>
          <w:szCs w:val="22"/>
        </w:rPr>
        <w:t>to data and economic relationships</w:t>
      </w:r>
      <w:ins w:id="119" w:author="mcleary" w:date="2012-11-09T16:45:00Z">
        <w:r w:rsidR="006E4ACF">
          <w:rPr>
            <w:rFonts w:ascii="Times New Roman" w:hAnsi="Times New Roman"/>
            <w:sz w:val="22"/>
            <w:szCs w:val="22"/>
          </w:rPr>
          <w:t>,</w:t>
        </w:r>
      </w:ins>
      <w:r w:rsidR="0035472F">
        <w:rPr>
          <w:rFonts w:ascii="Times New Roman" w:hAnsi="Times New Roman"/>
          <w:sz w:val="22"/>
          <w:szCs w:val="22"/>
        </w:rPr>
        <w:t xml:space="preserve"> operating</w:t>
      </w:r>
      <w:r w:rsidR="0035472F" w:rsidRPr="0035472F">
        <w:rPr>
          <w:rFonts w:ascii="Times New Roman" w:hAnsi="Times New Roman"/>
          <w:sz w:val="22"/>
          <w:szCs w:val="22"/>
        </w:rPr>
        <w:t xml:space="preserve"> at relatively </w:t>
      </w:r>
      <w:commentRangeStart w:id="120"/>
      <w:r w:rsidR="0035472F" w:rsidRPr="0035472F">
        <w:rPr>
          <w:rFonts w:ascii="Times New Roman" w:hAnsi="Times New Roman"/>
          <w:sz w:val="22"/>
          <w:szCs w:val="22"/>
        </w:rPr>
        <w:t>aggregate</w:t>
      </w:r>
      <w:r w:rsidR="00FA5A67">
        <w:rPr>
          <w:rFonts w:ascii="Times New Roman" w:hAnsi="Times New Roman"/>
          <w:sz w:val="22"/>
          <w:szCs w:val="22"/>
        </w:rPr>
        <w:t>d</w:t>
      </w:r>
      <w:commentRangeEnd w:id="120"/>
      <w:r w:rsidR="006E4ACF">
        <w:rPr>
          <w:rStyle w:val="CommentReference"/>
        </w:rPr>
        <w:commentReference w:id="120"/>
      </w:r>
      <w:r w:rsidR="0035472F" w:rsidRPr="0035472F">
        <w:rPr>
          <w:rFonts w:ascii="Times New Roman" w:hAnsi="Times New Roman"/>
          <w:sz w:val="22"/>
          <w:szCs w:val="22"/>
        </w:rPr>
        <w:t xml:space="preserve"> low-resolution level</w:t>
      </w:r>
      <w:r w:rsidR="00753BDA">
        <w:rPr>
          <w:rFonts w:ascii="Times New Roman" w:hAnsi="Times New Roman"/>
          <w:sz w:val="22"/>
          <w:szCs w:val="22"/>
        </w:rPr>
        <w:t>. Of particular importance is the lack of inter-regional dynamics in a two region system.</w:t>
      </w:r>
      <w:bookmarkEnd w:id="84"/>
      <w:r>
        <w:rPr>
          <w:rFonts w:ascii="Times New Roman" w:hAnsi="Times New Roman"/>
          <w:sz w:val="22"/>
          <w:szCs w:val="22"/>
        </w:rPr>
        <w:t xml:space="preserve"> </w:t>
      </w:r>
      <w:commentRangeStart w:id="121"/>
      <w:r>
        <w:rPr>
          <w:rFonts w:ascii="Times New Roman" w:hAnsi="Times New Roman"/>
          <w:sz w:val="22"/>
          <w:szCs w:val="22"/>
        </w:rPr>
        <w:t>Model simplifications prevent the study of key dynamics emerging from</w:t>
      </w:r>
      <w:ins w:id="122" w:author="mcleary" w:date="2012-11-09T16:46:00Z">
        <w:r w:rsidR="006E4ACF">
          <w:rPr>
            <w:rFonts w:ascii="Times New Roman" w:hAnsi="Times New Roman"/>
            <w:sz w:val="22"/>
            <w:szCs w:val="22"/>
          </w:rPr>
          <w:t>,</w:t>
        </w:r>
      </w:ins>
      <w:r>
        <w:rPr>
          <w:rFonts w:ascii="Times New Roman" w:hAnsi="Times New Roman"/>
          <w:sz w:val="22"/>
          <w:szCs w:val="22"/>
        </w:rPr>
        <w:t xml:space="preserve"> or the direct result of</w:t>
      </w:r>
      <w:ins w:id="123" w:author="mcleary" w:date="2012-11-09T16:46:00Z">
        <w:r w:rsidR="006E4ACF">
          <w:rPr>
            <w:rFonts w:ascii="Times New Roman" w:hAnsi="Times New Roman"/>
            <w:sz w:val="22"/>
            <w:szCs w:val="22"/>
          </w:rPr>
          <w:t>,</w:t>
        </w:r>
      </w:ins>
      <w:r>
        <w:rPr>
          <w:rFonts w:ascii="Times New Roman" w:hAnsi="Times New Roman"/>
          <w:sz w:val="22"/>
          <w:szCs w:val="22"/>
        </w:rPr>
        <w:t xml:space="preserve"> greater model detail. </w:t>
      </w:r>
      <w:commentRangeEnd w:id="121"/>
      <w:r w:rsidR="006E4ACF">
        <w:rPr>
          <w:rStyle w:val="CommentReference"/>
        </w:rPr>
        <w:commentReference w:id="121"/>
      </w:r>
      <w:del w:id="124" w:author="mcleary" w:date="2012-11-09T16:47:00Z">
        <w:r w:rsidDel="006E4ACF">
          <w:rPr>
            <w:rFonts w:ascii="Times New Roman" w:hAnsi="Times New Roman"/>
            <w:sz w:val="22"/>
            <w:szCs w:val="22"/>
          </w:rPr>
          <w:delText>For example,</w:delText>
        </w:r>
      </w:del>
      <w:ins w:id="125" w:author="mcleary" w:date="2012-11-09T16:47:00Z">
        <w:r w:rsidR="006E4ACF">
          <w:rPr>
            <w:rFonts w:ascii="Times New Roman" w:hAnsi="Times New Roman"/>
            <w:sz w:val="22"/>
            <w:szCs w:val="22"/>
          </w:rPr>
          <w:t>With</w:t>
        </w:r>
      </w:ins>
      <w:r>
        <w:rPr>
          <w:rFonts w:ascii="Times New Roman" w:hAnsi="Times New Roman"/>
          <w:sz w:val="22"/>
          <w:szCs w:val="22"/>
        </w:rPr>
        <w:t xml:space="preserve"> the inclusion of additional regions </w:t>
      </w:r>
      <w:del w:id="126" w:author="mcleary" w:date="2012-11-09T16:48:00Z">
        <w:r w:rsidDel="006E4ACF">
          <w:rPr>
            <w:rFonts w:ascii="Times New Roman" w:hAnsi="Times New Roman"/>
            <w:sz w:val="22"/>
            <w:szCs w:val="22"/>
          </w:rPr>
          <w:delText xml:space="preserve">could have </w:delText>
        </w:r>
      </w:del>
      <w:ins w:id="127" w:author="mcleary" w:date="2012-11-09T16:48:00Z">
        <w:r w:rsidR="006E4ACF">
          <w:rPr>
            <w:rFonts w:ascii="Times New Roman" w:hAnsi="Times New Roman"/>
            <w:sz w:val="22"/>
            <w:szCs w:val="22"/>
          </w:rPr>
          <w:t>,</w:t>
        </w:r>
      </w:ins>
      <w:r>
        <w:rPr>
          <w:rFonts w:ascii="Times New Roman" w:hAnsi="Times New Roman"/>
          <w:sz w:val="22"/>
          <w:szCs w:val="22"/>
        </w:rPr>
        <w:t>trade dynamics</w:t>
      </w:r>
      <w:r w:rsidR="006A03A0">
        <w:rPr>
          <w:rFonts w:ascii="Times New Roman" w:hAnsi="Times New Roman"/>
          <w:sz w:val="22"/>
          <w:szCs w:val="22"/>
        </w:rPr>
        <w:t xml:space="preserve"> in which greater LUC occurred in some areas over other</w:t>
      </w:r>
      <w:ins w:id="128" w:author="mcleary" w:date="2012-11-09T16:48:00Z">
        <w:r w:rsidR="006E4ACF">
          <w:rPr>
            <w:rFonts w:ascii="Times New Roman" w:hAnsi="Times New Roman"/>
            <w:sz w:val="22"/>
            <w:szCs w:val="22"/>
          </w:rPr>
          <w:t xml:space="preserve">s could be explored, </w:t>
        </w:r>
      </w:ins>
      <w:r w:rsidR="006A03A0">
        <w:rPr>
          <w:rFonts w:ascii="Times New Roman" w:hAnsi="Times New Roman"/>
          <w:sz w:val="22"/>
          <w:szCs w:val="22"/>
        </w:rPr>
        <w:t xml:space="preserve"> </w:t>
      </w:r>
      <w:del w:id="129" w:author="mcleary" w:date="2012-11-09T16:52:00Z">
        <w:r w:rsidR="006A03A0" w:rsidDel="006E4ACF">
          <w:rPr>
            <w:rFonts w:ascii="Times New Roman" w:hAnsi="Times New Roman"/>
            <w:sz w:val="22"/>
            <w:szCs w:val="22"/>
          </w:rPr>
          <w:delText>rather than the</w:delText>
        </w:r>
      </w:del>
      <w:ins w:id="130" w:author="mcleary" w:date="2012-11-09T16:52:00Z">
        <w:r w:rsidR="006E4ACF">
          <w:rPr>
            <w:rFonts w:ascii="Times New Roman" w:hAnsi="Times New Roman"/>
            <w:sz w:val="22"/>
            <w:szCs w:val="22"/>
          </w:rPr>
          <w:t>beyond the</w:t>
        </w:r>
      </w:ins>
      <w:r w:rsidR="006A03A0">
        <w:rPr>
          <w:rFonts w:ascii="Times New Roman" w:hAnsi="Times New Roman"/>
          <w:sz w:val="22"/>
          <w:szCs w:val="22"/>
        </w:rPr>
        <w:t xml:space="preserve"> more proportional distribution seen in this analysis.</w:t>
      </w:r>
    </w:p>
    <w:p w14:paraId="748DE77D" w14:textId="77777777" w:rsidR="001D35D7" w:rsidRDefault="001D35D7" w:rsidP="00FC1341">
      <w:pPr>
        <w:rPr>
          <w:rFonts w:ascii="Times New Roman" w:hAnsi="Times New Roman"/>
          <w:b/>
          <w:sz w:val="22"/>
          <w:szCs w:val="22"/>
        </w:rPr>
      </w:pPr>
      <w:r w:rsidRPr="00456E92">
        <w:rPr>
          <w:rFonts w:ascii="Times New Roman" w:hAnsi="Times New Roman"/>
          <w:b/>
          <w:sz w:val="22"/>
          <w:szCs w:val="22"/>
        </w:rPr>
        <w:t>Acknowledgements</w:t>
      </w:r>
    </w:p>
    <w:p w14:paraId="02F693BC" w14:textId="77777777" w:rsidR="001D35D7" w:rsidRDefault="001D35D7" w:rsidP="00397E22">
      <w:pPr>
        <w:rPr>
          <w:rFonts w:ascii="Times New Roman" w:hAnsi="Times New Roman"/>
          <w:color w:val="000000"/>
        </w:rPr>
      </w:pPr>
      <w:r w:rsidRPr="009E1B75">
        <w:rPr>
          <w:rFonts w:ascii="Times New Roman" w:hAnsi="Times New Roman"/>
          <w:color w:val="000000"/>
        </w:rPr>
        <w:t>The authors wish to acknowledge the U.S. Department of Energy’s Offic</w:t>
      </w:r>
      <w:r>
        <w:rPr>
          <w:rFonts w:ascii="Times New Roman" w:hAnsi="Times New Roman"/>
          <w:color w:val="000000"/>
        </w:rPr>
        <w:t>e of Biomass Program which</w:t>
      </w:r>
      <w:r w:rsidRPr="009E1B75">
        <w:rPr>
          <w:rFonts w:ascii="Times New Roman" w:hAnsi="Times New Roman"/>
          <w:color w:val="000000"/>
        </w:rPr>
        <w:t xml:space="preserve"> provided the funding for this work</w:t>
      </w:r>
      <w:r>
        <w:rPr>
          <w:rFonts w:ascii="Times New Roman" w:hAnsi="Times New Roman"/>
          <w:color w:val="000000"/>
        </w:rPr>
        <w:t xml:space="preserve">. </w:t>
      </w:r>
      <w:r w:rsidRPr="009E1B75">
        <w:rPr>
          <w:rFonts w:ascii="Times New Roman" w:hAnsi="Times New Roman"/>
          <w:color w:val="000000"/>
        </w:rPr>
        <w:t xml:space="preserve">The authors do not have any other potential conflicts of interest. Data sources used in the model are included in the supplemental information, and are cited in the references section. </w:t>
      </w:r>
    </w:p>
    <w:p w14:paraId="488E475F" w14:textId="77777777" w:rsidR="001D35D7" w:rsidRPr="009E1B75" w:rsidRDefault="001D35D7" w:rsidP="00D90384">
      <w:pPr>
        <w:rPr>
          <w:rFonts w:ascii="Times New Roman" w:hAnsi="Times New Roman"/>
          <w:color w:val="000000"/>
        </w:rPr>
      </w:pPr>
      <w:r w:rsidRPr="009E1B75">
        <w:rPr>
          <w:rFonts w:ascii="Times New Roman" w:hAnsi="Times New Roman"/>
          <w:color w:val="000000"/>
        </w:rPr>
        <w:t xml:space="preserve">Thank you to </w:t>
      </w:r>
      <w:r>
        <w:rPr>
          <w:rFonts w:ascii="Times New Roman" w:hAnsi="Times New Roman"/>
          <w:color w:val="000000"/>
        </w:rPr>
        <w:t>Dr. Robin Newmark,</w:t>
      </w:r>
      <w:r w:rsidRPr="009E1B75">
        <w:rPr>
          <w:rFonts w:ascii="Times New Roman" w:hAnsi="Times New Roman"/>
          <w:color w:val="000000"/>
        </w:rPr>
        <w:t xml:space="preserve"> and Nate Blair of the Strategic Energy Analysis Center and Dr. Helena Chum of the National Bioenergy Center</w:t>
      </w:r>
      <w:r w:rsidR="00017564">
        <w:rPr>
          <w:rFonts w:ascii="Times New Roman" w:hAnsi="Times New Roman"/>
          <w:color w:val="000000"/>
        </w:rPr>
        <w:t>, and</w:t>
      </w:r>
      <w:r w:rsidRPr="009E1B75">
        <w:rPr>
          <w:rFonts w:ascii="Times New Roman" w:hAnsi="Times New Roman"/>
          <w:color w:val="000000"/>
        </w:rPr>
        <w:t xml:space="preserve"> Research Fellow at the National Renewable Energy Laboratory</w:t>
      </w:r>
      <w:r w:rsidR="00017564">
        <w:rPr>
          <w:rFonts w:ascii="Times New Roman" w:hAnsi="Times New Roman"/>
          <w:color w:val="000000"/>
        </w:rPr>
        <w:t xml:space="preserve">, for providing internal review. </w:t>
      </w:r>
      <w:r w:rsidR="00463360">
        <w:rPr>
          <w:rFonts w:ascii="Times New Roman" w:hAnsi="Times New Roman"/>
          <w:color w:val="000000"/>
        </w:rPr>
        <w:t xml:space="preserve">Thanks to Kristen Johnson and Zia Haq in </w:t>
      </w:r>
      <w:r w:rsidR="00463360" w:rsidRPr="009E1B75">
        <w:rPr>
          <w:rFonts w:ascii="Times New Roman" w:hAnsi="Times New Roman"/>
          <w:color w:val="000000"/>
        </w:rPr>
        <w:t>the U.S. Department of Energy’s Offic</w:t>
      </w:r>
      <w:r w:rsidR="00463360">
        <w:rPr>
          <w:rFonts w:ascii="Times New Roman" w:hAnsi="Times New Roman"/>
          <w:color w:val="000000"/>
        </w:rPr>
        <w:t xml:space="preserve">e of Biomass Program for their reviews and support of this project. </w:t>
      </w:r>
      <w:r w:rsidR="00017564">
        <w:rPr>
          <w:rFonts w:ascii="Times New Roman" w:hAnsi="Times New Roman"/>
          <w:color w:val="000000"/>
        </w:rPr>
        <w:t xml:space="preserve">Special thanks also </w:t>
      </w:r>
      <w:r w:rsidRPr="009E1B75">
        <w:rPr>
          <w:rFonts w:ascii="Times New Roman" w:hAnsi="Times New Roman"/>
          <w:color w:val="000000"/>
        </w:rPr>
        <w:t>to John Sheehan at the Institute on the Environment at the University of Min</w:t>
      </w:r>
      <w:r w:rsidR="00017564">
        <w:rPr>
          <w:rFonts w:ascii="Times New Roman" w:hAnsi="Times New Roman"/>
          <w:color w:val="000000"/>
        </w:rPr>
        <w:t xml:space="preserve">nesota for reviewing the paper, for helping us define the </w:t>
      </w:r>
      <w:r w:rsidRPr="009E1B75">
        <w:rPr>
          <w:rFonts w:ascii="Times New Roman" w:hAnsi="Times New Roman"/>
          <w:color w:val="000000"/>
        </w:rPr>
        <w:t>project scope</w:t>
      </w:r>
      <w:r w:rsidR="00017564">
        <w:rPr>
          <w:rFonts w:ascii="Times New Roman" w:hAnsi="Times New Roman"/>
          <w:color w:val="000000"/>
        </w:rPr>
        <w:t>,</w:t>
      </w:r>
      <w:r w:rsidRPr="009E1B75">
        <w:rPr>
          <w:rFonts w:ascii="Times New Roman" w:hAnsi="Times New Roman"/>
          <w:color w:val="000000"/>
        </w:rPr>
        <w:t xml:space="preserve"> and providing feedback on earlier drafts</w:t>
      </w:r>
      <w:r w:rsidR="00017564">
        <w:rPr>
          <w:rFonts w:ascii="Times New Roman" w:hAnsi="Times New Roman"/>
          <w:color w:val="000000"/>
        </w:rPr>
        <w:t>,</w:t>
      </w:r>
      <w:r>
        <w:rPr>
          <w:rFonts w:ascii="Times New Roman" w:hAnsi="Times New Roman"/>
          <w:color w:val="000000"/>
        </w:rPr>
        <w:t xml:space="preserve"> and to</w:t>
      </w:r>
      <w:r w:rsidRPr="009E1B75">
        <w:rPr>
          <w:rFonts w:ascii="Times New Roman" w:hAnsi="Times New Roman"/>
          <w:color w:val="000000"/>
        </w:rPr>
        <w:t xml:space="preserve"> Dana Stright for helping prepare figures for this report. </w:t>
      </w:r>
    </w:p>
    <w:p w14:paraId="1554EA92" w14:textId="77777777" w:rsidR="001D35D7" w:rsidRPr="009E1B75" w:rsidRDefault="001D35D7" w:rsidP="00397E22">
      <w:pPr>
        <w:rPr>
          <w:rFonts w:ascii="Times New Roman" w:hAnsi="Times New Roman"/>
          <w:color w:val="000000"/>
        </w:rPr>
      </w:pPr>
      <w:r w:rsidRPr="009E1B75">
        <w:rPr>
          <w:rFonts w:ascii="Times New Roman" w:hAnsi="Times New Roman"/>
          <w:color w:val="000000"/>
        </w:rPr>
        <w:t xml:space="preserve">Ethan Warner made major contributions to the writing process, and also made minor contributions to data processing and analysis. Dr. Daniel Inman also made major contributions to the writing process and was involved with data processing and analysis as well.  Dr. Brian Bush made major data processing and analysis contributions and made minor contributions to the paper. Benjamin Kunstman made moderate contributions to both writing and data processing. Laura Vimmerstedt was a minor contributor to the writing and review process. Steve Peterson was responsible for BioLUC model development and construction, and also contributed in </w:t>
      </w:r>
      <w:r w:rsidRPr="009E1B75">
        <w:rPr>
          <w:rFonts w:ascii="Times New Roman" w:hAnsi="Times New Roman"/>
          <w:color w:val="000000"/>
        </w:rPr>
        <w:lastRenderedPageBreak/>
        <w:t xml:space="preserve">providing project scope and analysis. Jordan Macknick provided minor data processing and writing contributions. Dr. Yimin Zhang made minor writing contributions. </w:t>
      </w:r>
    </w:p>
    <w:p w14:paraId="75B7B276" w14:textId="77777777" w:rsidR="001D35D7" w:rsidRPr="00457F61" w:rsidRDefault="001D35D7" w:rsidP="00A30FA2">
      <w:pPr>
        <w:rPr>
          <w:rFonts w:ascii="Times New Roman" w:hAnsi="Times New Roman"/>
          <w:b/>
          <w:sz w:val="22"/>
          <w:szCs w:val="22"/>
        </w:rPr>
      </w:pPr>
      <w:r w:rsidRPr="00457F61">
        <w:rPr>
          <w:rFonts w:ascii="Times New Roman" w:hAnsi="Times New Roman"/>
          <w:b/>
          <w:sz w:val="22"/>
          <w:szCs w:val="22"/>
        </w:rPr>
        <w:t>References</w:t>
      </w:r>
    </w:p>
    <w:p w14:paraId="23464763" w14:textId="77777777" w:rsidR="001D35D7" w:rsidRPr="00457F61" w:rsidRDefault="001D35D7" w:rsidP="00A30FA2">
      <w:pPr>
        <w:rPr>
          <w:rFonts w:ascii="Times New Roman" w:hAnsi="Times New Roman"/>
          <w:sz w:val="22"/>
          <w:szCs w:val="22"/>
        </w:rPr>
      </w:pPr>
      <w:r>
        <w:rPr>
          <w:rFonts w:ascii="Times New Roman" w:hAnsi="Times New Roman"/>
          <w:sz w:val="22"/>
          <w:szCs w:val="22"/>
        </w:rPr>
        <w:t>Ackerman F 2002</w:t>
      </w:r>
      <w:r w:rsidRPr="00457F61">
        <w:rPr>
          <w:rFonts w:ascii="Times New Roman" w:hAnsi="Times New Roman"/>
          <w:sz w:val="22"/>
          <w:szCs w:val="22"/>
        </w:rPr>
        <w:t xml:space="preserve"> Still dead after all these years: Interpreting the failur</w:t>
      </w:r>
      <w:r>
        <w:rPr>
          <w:rFonts w:ascii="Times New Roman" w:hAnsi="Times New Roman"/>
          <w:sz w:val="22"/>
          <w:szCs w:val="22"/>
        </w:rPr>
        <w:t>e of general equilibrium theory</w:t>
      </w:r>
      <w:r w:rsidRPr="00457F61">
        <w:rPr>
          <w:rFonts w:ascii="Times New Roman" w:hAnsi="Times New Roman"/>
          <w:sz w:val="22"/>
          <w:szCs w:val="22"/>
        </w:rPr>
        <w:t xml:space="preserve"> </w:t>
      </w:r>
      <w:r w:rsidRPr="00590496">
        <w:rPr>
          <w:rFonts w:ascii="Times New Roman" w:hAnsi="Times New Roman"/>
          <w:i/>
          <w:sz w:val="22"/>
          <w:szCs w:val="22"/>
        </w:rPr>
        <w:t>Journal of Economic Methodology</w:t>
      </w:r>
      <w:r w:rsidRPr="00457F61">
        <w:rPr>
          <w:rFonts w:ascii="Times New Roman" w:hAnsi="Times New Roman"/>
          <w:sz w:val="22"/>
          <w:szCs w:val="22"/>
        </w:rPr>
        <w:t xml:space="preserve"> </w:t>
      </w:r>
      <w:r w:rsidRPr="00590496">
        <w:rPr>
          <w:rFonts w:ascii="Times New Roman" w:hAnsi="Times New Roman"/>
          <w:b/>
          <w:sz w:val="22"/>
          <w:szCs w:val="22"/>
        </w:rPr>
        <w:t>9</w:t>
      </w:r>
      <w:r>
        <w:rPr>
          <w:rFonts w:ascii="Times New Roman" w:hAnsi="Times New Roman"/>
          <w:sz w:val="22"/>
          <w:szCs w:val="22"/>
        </w:rPr>
        <w:t xml:space="preserve"> 119–39</w:t>
      </w:r>
    </w:p>
    <w:p w14:paraId="5A2D77CE" w14:textId="77777777" w:rsidR="001D35D7" w:rsidRPr="00457F61" w:rsidRDefault="001D35D7" w:rsidP="00A30FA2">
      <w:pPr>
        <w:rPr>
          <w:rFonts w:ascii="Times New Roman" w:hAnsi="Times New Roman"/>
          <w:sz w:val="22"/>
          <w:szCs w:val="22"/>
        </w:rPr>
      </w:pPr>
      <w:r w:rsidRPr="00457F61">
        <w:rPr>
          <w:rFonts w:ascii="Times New Roman" w:hAnsi="Times New Roman"/>
          <w:sz w:val="22"/>
          <w:szCs w:val="22"/>
        </w:rPr>
        <w:t>Alexandratos N</w:t>
      </w:r>
      <w:r>
        <w:rPr>
          <w:rFonts w:ascii="Times New Roman" w:hAnsi="Times New Roman"/>
          <w:sz w:val="22"/>
          <w:szCs w:val="22"/>
        </w:rPr>
        <w:t xml:space="preserve"> and Bruinsma J 2012</w:t>
      </w:r>
      <w:r w:rsidRPr="00457F61">
        <w:rPr>
          <w:rFonts w:ascii="Times New Roman" w:hAnsi="Times New Roman"/>
          <w:sz w:val="22"/>
          <w:szCs w:val="22"/>
        </w:rPr>
        <w:t xml:space="preserve"> </w:t>
      </w:r>
      <w:r w:rsidRPr="00590496">
        <w:rPr>
          <w:rFonts w:ascii="Times New Roman" w:hAnsi="Times New Roman"/>
          <w:i/>
          <w:sz w:val="22"/>
          <w:szCs w:val="22"/>
        </w:rPr>
        <w:t>World Agriculture towards 2030/2050: the 2012 revision</w:t>
      </w:r>
      <w:r>
        <w:rPr>
          <w:rFonts w:ascii="Times New Roman" w:hAnsi="Times New Roman"/>
          <w:sz w:val="22"/>
          <w:szCs w:val="22"/>
        </w:rPr>
        <w:t xml:space="preserve"> (Rome, Italy: Food and Agriculture Organization of the United Nations) ESA Working paper No. 12-03</w:t>
      </w:r>
    </w:p>
    <w:p w14:paraId="1D5A07AF" w14:textId="77777777" w:rsidR="001D35D7" w:rsidRDefault="001D35D7" w:rsidP="00A30FA2">
      <w:pPr>
        <w:rPr>
          <w:rFonts w:ascii="Times New Roman" w:hAnsi="Times New Roman"/>
          <w:sz w:val="22"/>
          <w:szCs w:val="22"/>
        </w:rPr>
      </w:pPr>
      <w:r>
        <w:rPr>
          <w:rFonts w:ascii="Times New Roman" w:hAnsi="Times New Roman"/>
          <w:sz w:val="22"/>
          <w:szCs w:val="22"/>
        </w:rPr>
        <w:t xml:space="preserve">Al-Riffai P, Dimaranan B and </w:t>
      </w:r>
      <w:r w:rsidRPr="00457F61">
        <w:rPr>
          <w:rFonts w:ascii="Times New Roman" w:hAnsi="Times New Roman"/>
          <w:sz w:val="22"/>
          <w:szCs w:val="22"/>
        </w:rPr>
        <w:t>Laborde</w:t>
      </w:r>
      <w:r>
        <w:rPr>
          <w:rFonts w:ascii="Times New Roman" w:hAnsi="Times New Roman"/>
          <w:sz w:val="22"/>
          <w:szCs w:val="22"/>
        </w:rPr>
        <w:t xml:space="preserve"> L 2010</w:t>
      </w:r>
      <w:r w:rsidRPr="00457F61">
        <w:rPr>
          <w:rFonts w:ascii="Times New Roman" w:hAnsi="Times New Roman"/>
          <w:sz w:val="22"/>
          <w:szCs w:val="22"/>
        </w:rPr>
        <w:t xml:space="preserve"> </w:t>
      </w:r>
      <w:r w:rsidRPr="00590496">
        <w:rPr>
          <w:rFonts w:ascii="Times New Roman" w:hAnsi="Times New Roman"/>
          <w:i/>
          <w:sz w:val="22"/>
          <w:szCs w:val="22"/>
        </w:rPr>
        <w:t>Global trade and environmental impact study of the EU biofuels mandate</w:t>
      </w:r>
      <w:r w:rsidRPr="00457F61">
        <w:rPr>
          <w:rFonts w:ascii="Times New Roman" w:hAnsi="Times New Roman"/>
          <w:sz w:val="22"/>
          <w:szCs w:val="22"/>
        </w:rPr>
        <w:t xml:space="preserve"> </w:t>
      </w:r>
      <w:r>
        <w:rPr>
          <w:rFonts w:ascii="Times New Roman" w:hAnsi="Times New Roman"/>
          <w:sz w:val="22"/>
          <w:szCs w:val="22"/>
        </w:rPr>
        <w:t>(</w:t>
      </w:r>
      <w:r w:rsidRPr="00457F61">
        <w:rPr>
          <w:rFonts w:ascii="Times New Roman" w:hAnsi="Times New Roman"/>
          <w:sz w:val="22"/>
          <w:szCs w:val="22"/>
        </w:rPr>
        <w:t>Washington, DC: International Food Policy Institute</w:t>
      </w:r>
      <w:r>
        <w:rPr>
          <w:rFonts w:ascii="Times New Roman" w:hAnsi="Times New Roman"/>
          <w:sz w:val="22"/>
          <w:szCs w:val="22"/>
        </w:rPr>
        <w:t>)</w:t>
      </w:r>
      <w:r w:rsidRPr="00457F61">
        <w:rPr>
          <w:rFonts w:ascii="Times New Roman" w:hAnsi="Times New Roman"/>
          <w:sz w:val="22"/>
          <w:szCs w:val="22"/>
        </w:rPr>
        <w:t xml:space="preserve"> </w:t>
      </w:r>
    </w:p>
    <w:p w14:paraId="21E582FE" w14:textId="77777777" w:rsidR="001D35D7" w:rsidRPr="00457F61" w:rsidRDefault="001D35D7" w:rsidP="00A30FA2">
      <w:pPr>
        <w:rPr>
          <w:rFonts w:ascii="Times New Roman" w:hAnsi="Times New Roman"/>
          <w:sz w:val="22"/>
          <w:szCs w:val="22"/>
        </w:rPr>
      </w:pPr>
      <w:r>
        <w:rPr>
          <w:rFonts w:ascii="Times New Roman" w:hAnsi="Times New Roman"/>
          <w:sz w:val="22"/>
          <w:szCs w:val="22"/>
        </w:rPr>
        <w:t xml:space="preserve">Bauen A, </w:t>
      </w:r>
      <w:r w:rsidRPr="00457F61">
        <w:rPr>
          <w:rFonts w:ascii="Times New Roman" w:hAnsi="Times New Roman"/>
          <w:sz w:val="22"/>
          <w:szCs w:val="22"/>
        </w:rPr>
        <w:t>Chudziak</w:t>
      </w:r>
      <w:r>
        <w:rPr>
          <w:rFonts w:ascii="Times New Roman" w:hAnsi="Times New Roman"/>
          <w:sz w:val="22"/>
          <w:szCs w:val="22"/>
        </w:rPr>
        <w:t xml:space="preserve"> C, </w:t>
      </w:r>
      <w:r w:rsidRPr="00457F61">
        <w:rPr>
          <w:rFonts w:ascii="Times New Roman" w:hAnsi="Times New Roman"/>
          <w:sz w:val="22"/>
          <w:szCs w:val="22"/>
        </w:rPr>
        <w:t>Vad</w:t>
      </w:r>
      <w:r>
        <w:rPr>
          <w:rFonts w:ascii="Times New Roman" w:hAnsi="Times New Roman"/>
          <w:sz w:val="22"/>
          <w:szCs w:val="22"/>
        </w:rPr>
        <w:t xml:space="preserve"> K and Watson P 2010</w:t>
      </w:r>
      <w:r w:rsidRPr="00457F61">
        <w:rPr>
          <w:rFonts w:ascii="Times New Roman" w:hAnsi="Times New Roman"/>
          <w:sz w:val="22"/>
          <w:szCs w:val="22"/>
        </w:rPr>
        <w:t xml:space="preserve"> </w:t>
      </w:r>
      <w:r w:rsidRPr="00590496">
        <w:rPr>
          <w:rFonts w:ascii="Times New Roman" w:hAnsi="Times New Roman"/>
          <w:i/>
          <w:sz w:val="22"/>
          <w:szCs w:val="22"/>
        </w:rPr>
        <w:t>A causal descriptive approach to modeling the GHG emissions associated with the indirect land use impacts of biofuels</w:t>
      </w:r>
      <w:r w:rsidRPr="00457F61">
        <w:rPr>
          <w:rFonts w:ascii="Times New Roman" w:hAnsi="Times New Roman"/>
          <w:sz w:val="22"/>
          <w:szCs w:val="22"/>
        </w:rPr>
        <w:t xml:space="preserve"> </w:t>
      </w:r>
      <w:r>
        <w:rPr>
          <w:rFonts w:ascii="Times New Roman" w:hAnsi="Times New Roman"/>
          <w:sz w:val="22"/>
          <w:szCs w:val="22"/>
        </w:rPr>
        <w:t>(</w:t>
      </w:r>
      <w:r w:rsidRPr="00457F61">
        <w:rPr>
          <w:rFonts w:ascii="Times New Roman" w:hAnsi="Times New Roman"/>
          <w:sz w:val="22"/>
          <w:szCs w:val="22"/>
        </w:rPr>
        <w:t>London</w:t>
      </w:r>
      <w:r>
        <w:rPr>
          <w:rFonts w:ascii="Times New Roman" w:hAnsi="Times New Roman"/>
          <w:sz w:val="22"/>
          <w:szCs w:val="22"/>
        </w:rPr>
        <w:t>, UK</w:t>
      </w:r>
      <w:r w:rsidRPr="00457F61">
        <w:rPr>
          <w:rFonts w:ascii="Times New Roman" w:hAnsi="Times New Roman"/>
          <w:sz w:val="22"/>
          <w:szCs w:val="22"/>
        </w:rPr>
        <w:t>: E4Te</w:t>
      </w:r>
      <w:r>
        <w:rPr>
          <w:rFonts w:ascii="Times New Roman" w:hAnsi="Times New Roman"/>
          <w:sz w:val="22"/>
          <w:szCs w:val="22"/>
        </w:rPr>
        <w:t>ch)</w:t>
      </w:r>
      <w:r w:rsidRPr="00457F61">
        <w:rPr>
          <w:rFonts w:ascii="Times New Roman" w:hAnsi="Times New Roman"/>
          <w:sz w:val="22"/>
          <w:szCs w:val="22"/>
        </w:rPr>
        <w:t xml:space="preserve">  </w:t>
      </w:r>
    </w:p>
    <w:p w14:paraId="7CDF0982" w14:textId="77777777" w:rsidR="001D35D7" w:rsidRPr="00457F61" w:rsidRDefault="001D35D7" w:rsidP="00A30FA2">
      <w:pPr>
        <w:rPr>
          <w:rFonts w:ascii="Times New Roman" w:hAnsi="Times New Roman"/>
          <w:sz w:val="22"/>
          <w:szCs w:val="22"/>
        </w:rPr>
      </w:pPr>
      <w:r>
        <w:rPr>
          <w:rFonts w:ascii="Times New Roman" w:hAnsi="Times New Roman"/>
          <w:sz w:val="22"/>
          <w:szCs w:val="22"/>
        </w:rPr>
        <w:t>Berndes G,</w:t>
      </w:r>
      <w:r w:rsidRPr="00457F61">
        <w:rPr>
          <w:rFonts w:ascii="Times New Roman" w:hAnsi="Times New Roman"/>
          <w:sz w:val="22"/>
          <w:szCs w:val="22"/>
        </w:rPr>
        <w:t xml:space="preserve"> Bird</w:t>
      </w:r>
      <w:r>
        <w:rPr>
          <w:rFonts w:ascii="Times New Roman" w:hAnsi="Times New Roman"/>
          <w:sz w:val="22"/>
          <w:szCs w:val="22"/>
        </w:rPr>
        <w:t xml:space="preserve"> N and Cowie A 2010</w:t>
      </w:r>
      <w:r w:rsidRPr="00457F61">
        <w:rPr>
          <w:rFonts w:ascii="Times New Roman" w:hAnsi="Times New Roman"/>
          <w:sz w:val="22"/>
          <w:szCs w:val="22"/>
        </w:rPr>
        <w:t xml:space="preserve"> </w:t>
      </w:r>
      <w:r w:rsidRPr="00371E83">
        <w:rPr>
          <w:rFonts w:ascii="Times New Roman" w:hAnsi="Times New Roman"/>
          <w:i/>
          <w:sz w:val="22"/>
          <w:szCs w:val="22"/>
        </w:rPr>
        <w:t>Bioenergy, Land Use Change and Climate Change Mitigation</w:t>
      </w:r>
      <w:r w:rsidRPr="00457F61">
        <w:rPr>
          <w:rFonts w:ascii="Times New Roman" w:hAnsi="Times New Roman"/>
          <w:sz w:val="22"/>
          <w:szCs w:val="22"/>
        </w:rPr>
        <w:t xml:space="preserve"> </w:t>
      </w:r>
      <w:r>
        <w:rPr>
          <w:rFonts w:ascii="Times New Roman" w:hAnsi="Times New Roman"/>
          <w:sz w:val="22"/>
          <w:szCs w:val="22"/>
        </w:rPr>
        <w:t xml:space="preserve">(IEA Bioenergy) </w:t>
      </w:r>
      <w:r w:rsidRPr="00457F61">
        <w:rPr>
          <w:rFonts w:ascii="Times New Roman" w:hAnsi="Times New Roman"/>
          <w:sz w:val="22"/>
          <w:szCs w:val="22"/>
        </w:rPr>
        <w:t xml:space="preserve">Bioenergy:ExCo:2010:03 </w:t>
      </w:r>
    </w:p>
    <w:p w14:paraId="137CCC1F" w14:textId="77777777" w:rsidR="000C2207" w:rsidRDefault="000C2207" w:rsidP="00A30FA2">
      <w:pPr>
        <w:rPr>
          <w:rFonts w:ascii="Times New Roman" w:hAnsi="Times New Roman"/>
          <w:sz w:val="22"/>
          <w:szCs w:val="22"/>
        </w:rPr>
      </w:pPr>
      <w:r>
        <w:rPr>
          <w:rFonts w:ascii="Times New Roman" w:hAnsi="Times New Roman"/>
          <w:sz w:val="22"/>
          <w:szCs w:val="22"/>
        </w:rPr>
        <w:t>Bush B</w:t>
      </w:r>
      <w:r w:rsidRPr="000C2207">
        <w:rPr>
          <w:rFonts w:ascii="Times New Roman" w:hAnsi="Times New Roman"/>
          <w:sz w:val="22"/>
          <w:szCs w:val="22"/>
        </w:rPr>
        <w:t xml:space="preserve"> </w:t>
      </w:r>
      <w:r>
        <w:rPr>
          <w:rFonts w:ascii="Times New Roman" w:hAnsi="Times New Roman"/>
          <w:sz w:val="22"/>
          <w:szCs w:val="22"/>
        </w:rPr>
        <w:t>Inman D</w:t>
      </w:r>
      <w:r w:rsidRPr="000C2207">
        <w:rPr>
          <w:rFonts w:ascii="Times New Roman" w:hAnsi="Times New Roman"/>
          <w:sz w:val="22"/>
          <w:szCs w:val="22"/>
        </w:rPr>
        <w:t xml:space="preserve"> </w:t>
      </w:r>
      <w:r>
        <w:rPr>
          <w:rFonts w:ascii="Times New Roman" w:hAnsi="Times New Roman"/>
          <w:sz w:val="22"/>
          <w:szCs w:val="22"/>
        </w:rPr>
        <w:t>Macknick J</w:t>
      </w:r>
      <w:r w:rsidRPr="000C2207">
        <w:rPr>
          <w:rFonts w:ascii="Times New Roman" w:hAnsi="Times New Roman"/>
          <w:sz w:val="22"/>
          <w:szCs w:val="22"/>
        </w:rPr>
        <w:t xml:space="preserve"> Peterson</w:t>
      </w:r>
      <w:r>
        <w:rPr>
          <w:rFonts w:ascii="Times New Roman" w:hAnsi="Times New Roman"/>
          <w:sz w:val="22"/>
          <w:szCs w:val="22"/>
        </w:rPr>
        <w:t xml:space="preserve"> S 2011 </w:t>
      </w:r>
      <w:r w:rsidRPr="000C2207">
        <w:rPr>
          <w:rFonts w:ascii="Times New Roman" w:hAnsi="Times New Roman"/>
          <w:sz w:val="22"/>
          <w:szCs w:val="22"/>
        </w:rPr>
        <w:t>System Dynamic Approach to Model Land-Use Change from Biofuels</w:t>
      </w:r>
      <w:r>
        <w:rPr>
          <w:rFonts w:ascii="Times New Roman" w:hAnsi="Times New Roman"/>
          <w:sz w:val="22"/>
          <w:szCs w:val="22"/>
        </w:rPr>
        <w:t>. National Renewable Energy Laboratory Milestone Report: Golden CO</w:t>
      </w:r>
    </w:p>
    <w:p w14:paraId="35AF7989" w14:textId="77777777" w:rsidR="001D35D7" w:rsidRPr="00457F61" w:rsidRDefault="001D35D7" w:rsidP="00A30FA2">
      <w:pPr>
        <w:rPr>
          <w:rFonts w:ascii="Times New Roman" w:hAnsi="Times New Roman"/>
          <w:sz w:val="22"/>
          <w:szCs w:val="22"/>
        </w:rPr>
      </w:pPr>
      <w:r w:rsidRPr="00457F61">
        <w:rPr>
          <w:rFonts w:ascii="Times New Roman" w:hAnsi="Times New Roman"/>
          <w:sz w:val="22"/>
          <w:szCs w:val="22"/>
        </w:rPr>
        <w:t>Califo</w:t>
      </w:r>
      <w:r>
        <w:rPr>
          <w:rFonts w:ascii="Times New Roman" w:hAnsi="Times New Roman"/>
          <w:sz w:val="22"/>
          <w:szCs w:val="22"/>
        </w:rPr>
        <w:t>rnia Air Resources Board (CARB) 2009</w:t>
      </w:r>
      <w:r w:rsidRPr="00457F61">
        <w:rPr>
          <w:rFonts w:ascii="Times New Roman" w:hAnsi="Times New Roman"/>
          <w:sz w:val="22"/>
          <w:szCs w:val="22"/>
        </w:rPr>
        <w:t xml:space="preserve"> </w:t>
      </w:r>
      <w:r w:rsidRPr="00371E83">
        <w:rPr>
          <w:rFonts w:ascii="Times New Roman" w:hAnsi="Times New Roman"/>
          <w:i/>
          <w:sz w:val="22"/>
          <w:szCs w:val="22"/>
        </w:rPr>
        <w:t>Proposed regulation to implement the low carbon fuel standard</w:t>
      </w:r>
      <w:r w:rsidRPr="00457F61">
        <w:rPr>
          <w:rFonts w:ascii="Times New Roman" w:hAnsi="Times New Roman"/>
          <w:sz w:val="22"/>
          <w:szCs w:val="22"/>
        </w:rPr>
        <w:t xml:space="preserve"> </w:t>
      </w:r>
      <w:r>
        <w:rPr>
          <w:rFonts w:ascii="Times New Roman" w:hAnsi="Times New Roman"/>
          <w:sz w:val="22"/>
          <w:szCs w:val="22"/>
        </w:rPr>
        <w:t>(</w:t>
      </w:r>
      <w:r w:rsidRPr="00457F61">
        <w:rPr>
          <w:rFonts w:ascii="Times New Roman" w:hAnsi="Times New Roman"/>
          <w:sz w:val="22"/>
          <w:szCs w:val="22"/>
        </w:rPr>
        <w:t xml:space="preserve">Sacramento, California: California Environmental Protection Agency </w:t>
      </w:r>
      <w:r>
        <w:rPr>
          <w:rFonts w:ascii="Times New Roman" w:hAnsi="Times New Roman"/>
          <w:sz w:val="22"/>
          <w:szCs w:val="22"/>
        </w:rPr>
        <w:t>Air Resources B</w:t>
      </w:r>
      <w:r w:rsidRPr="00457F61">
        <w:rPr>
          <w:rFonts w:ascii="Times New Roman" w:hAnsi="Times New Roman"/>
          <w:sz w:val="22"/>
          <w:szCs w:val="22"/>
        </w:rPr>
        <w:t>oard Stationary Source Division</w:t>
      </w:r>
      <w:r>
        <w:rPr>
          <w:rFonts w:ascii="Times New Roman" w:hAnsi="Times New Roman"/>
          <w:sz w:val="22"/>
          <w:szCs w:val="22"/>
        </w:rPr>
        <w:t>)</w:t>
      </w:r>
      <w:r w:rsidRPr="00457F61">
        <w:rPr>
          <w:rFonts w:ascii="Times New Roman" w:hAnsi="Times New Roman"/>
          <w:sz w:val="22"/>
          <w:szCs w:val="22"/>
        </w:rPr>
        <w:t xml:space="preserve">  </w:t>
      </w:r>
    </w:p>
    <w:p w14:paraId="27D6400F" w14:textId="77777777" w:rsidR="001D35D7" w:rsidRDefault="001D35D7" w:rsidP="00A30FA2">
      <w:pPr>
        <w:rPr>
          <w:rFonts w:ascii="Times New Roman" w:hAnsi="Times New Roman"/>
          <w:sz w:val="22"/>
          <w:szCs w:val="22"/>
        </w:rPr>
      </w:pPr>
      <w:r w:rsidRPr="00387631">
        <w:rPr>
          <w:rFonts w:ascii="Times New Roman" w:hAnsi="Times New Roman"/>
          <w:sz w:val="22"/>
          <w:szCs w:val="22"/>
        </w:rPr>
        <w:t xml:space="preserve">Chum H </w:t>
      </w:r>
      <w:r>
        <w:rPr>
          <w:rFonts w:ascii="Times New Roman" w:hAnsi="Times New Roman"/>
          <w:i/>
          <w:sz w:val="22"/>
          <w:szCs w:val="22"/>
        </w:rPr>
        <w:t>et al</w:t>
      </w:r>
      <w:r w:rsidRPr="00387631">
        <w:rPr>
          <w:rFonts w:ascii="Times New Roman" w:hAnsi="Times New Roman"/>
          <w:sz w:val="22"/>
          <w:szCs w:val="22"/>
        </w:rPr>
        <w:t xml:space="preserve"> 2011 Bioenergy </w:t>
      </w:r>
      <w:r w:rsidRPr="00387631">
        <w:rPr>
          <w:rFonts w:ascii="Times New Roman" w:hAnsi="Times New Roman"/>
          <w:i/>
          <w:sz w:val="22"/>
          <w:szCs w:val="22"/>
        </w:rPr>
        <w:t>IPCC Special Report on Renewable Energy Sources and Climate Change Mitigation</w:t>
      </w:r>
      <w:r w:rsidRPr="00387631">
        <w:rPr>
          <w:rFonts w:ascii="Times New Roman" w:hAnsi="Times New Roman"/>
          <w:sz w:val="22"/>
          <w:szCs w:val="22"/>
        </w:rPr>
        <w:t xml:space="preserve"> ed O Edenhofer </w:t>
      </w:r>
      <w:r>
        <w:rPr>
          <w:rFonts w:ascii="Times New Roman" w:hAnsi="Times New Roman"/>
          <w:i/>
          <w:sz w:val="22"/>
          <w:szCs w:val="22"/>
        </w:rPr>
        <w:t>et al</w:t>
      </w:r>
      <w:r w:rsidRPr="00387631">
        <w:rPr>
          <w:rFonts w:ascii="Times New Roman" w:hAnsi="Times New Roman"/>
          <w:sz w:val="22"/>
          <w:szCs w:val="22"/>
        </w:rPr>
        <w:t xml:space="preserve"> (Cambridge, UK and New York, NY, USA: Cambridge University Press)</w:t>
      </w:r>
    </w:p>
    <w:p w14:paraId="61643745" w14:textId="77777777" w:rsidR="001D35D7" w:rsidRPr="00457F61" w:rsidRDefault="001D35D7" w:rsidP="00A30FA2">
      <w:pPr>
        <w:rPr>
          <w:rFonts w:ascii="Times New Roman" w:hAnsi="Times New Roman"/>
          <w:sz w:val="22"/>
          <w:szCs w:val="22"/>
        </w:rPr>
      </w:pPr>
      <w:r>
        <w:rPr>
          <w:rFonts w:ascii="Times New Roman" w:hAnsi="Times New Roman"/>
          <w:sz w:val="22"/>
          <w:szCs w:val="22"/>
        </w:rPr>
        <w:t xml:space="preserve">Dale V, Efroymson R and </w:t>
      </w:r>
      <w:r w:rsidRPr="00457F61">
        <w:rPr>
          <w:rFonts w:ascii="Times New Roman" w:hAnsi="Times New Roman"/>
          <w:sz w:val="22"/>
          <w:szCs w:val="22"/>
        </w:rPr>
        <w:t>Kline</w:t>
      </w:r>
      <w:r>
        <w:rPr>
          <w:rFonts w:ascii="Times New Roman" w:hAnsi="Times New Roman"/>
          <w:sz w:val="22"/>
          <w:szCs w:val="22"/>
        </w:rPr>
        <w:t xml:space="preserve"> K 2011 </w:t>
      </w:r>
      <w:r w:rsidRPr="00E76410">
        <w:rPr>
          <w:rFonts w:ascii="Times New Roman" w:hAnsi="Times New Roman"/>
          <w:sz w:val="22"/>
          <w:szCs w:val="22"/>
        </w:rPr>
        <w:t>The land use–climate change–energy nexus</w:t>
      </w:r>
      <w:r>
        <w:rPr>
          <w:rFonts w:ascii="Times New Roman" w:hAnsi="Times New Roman"/>
          <w:sz w:val="22"/>
          <w:szCs w:val="22"/>
        </w:rPr>
        <w:t xml:space="preserve"> </w:t>
      </w:r>
      <w:r w:rsidRPr="00E76410">
        <w:rPr>
          <w:rFonts w:ascii="Times New Roman" w:hAnsi="Times New Roman"/>
          <w:i/>
          <w:sz w:val="22"/>
          <w:szCs w:val="22"/>
        </w:rPr>
        <w:t>Landscape Ecology</w:t>
      </w:r>
      <w:r>
        <w:rPr>
          <w:rFonts w:ascii="Times New Roman" w:hAnsi="Times New Roman"/>
          <w:sz w:val="22"/>
          <w:szCs w:val="22"/>
        </w:rPr>
        <w:t xml:space="preserve"> </w:t>
      </w:r>
      <w:r w:rsidRPr="00E76410">
        <w:rPr>
          <w:rFonts w:ascii="Times New Roman" w:hAnsi="Times New Roman"/>
          <w:b/>
          <w:sz w:val="22"/>
          <w:szCs w:val="22"/>
        </w:rPr>
        <w:t>26</w:t>
      </w:r>
      <w:r>
        <w:rPr>
          <w:rFonts w:ascii="Times New Roman" w:hAnsi="Times New Roman"/>
          <w:sz w:val="22"/>
          <w:szCs w:val="22"/>
        </w:rPr>
        <w:t xml:space="preserve"> 755–73</w:t>
      </w:r>
    </w:p>
    <w:p w14:paraId="5CA93844" w14:textId="77777777" w:rsidR="001D35D7" w:rsidRPr="00457F61" w:rsidRDefault="001D35D7" w:rsidP="00A30FA2">
      <w:pPr>
        <w:rPr>
          <w:rFonts w:ascii="Times New Roman" w:hAnsi="Times New Roman"/>
          <w:sz w:val="22"/>
          <w:szCs w:val="22"/>
        </w:rPr>
      </w:pPr>
      <w:r>
        <w:rPr>
          <w:rFonts w:ascii="Times New Roman" w:hAnsi="Times New Roman"/>
          <w:sz w:val="22"/>
          <w:szCs w:val="22"/>
        </w:rPr>
        <w:t>European Commission 2009</w:t>
      </w:r>
      <w:r w:rsidRPr="00457F61">
        <w:rPr>
          <w:rFonts w:ascii="Times New Roman" w:hAnsi="Times New Roman"/>
          <w:sz w:val="22"/>
          <w:szCs w:val="22"/>
        </w:rPr>
        <w:t xml:space="preserve"> </w:t>
      </w:r>
      <w:r w:rsidRPr="00E94EE5">
        <w:rPr>
          <w:rFonts w:ascii="Times New Roman" w:hAnsi="Times New Roman"/>
          <w:i/>
          <w:sz w:val="22"/>
          <w:szCs w:val="22"/>
        </w:rPr>
        <w:t>Directive 2009/28/EC of the European Parliament and of the Council of 23 April 2009 on the promotion of the use of energy from renewable sources</w:t>
      </w:r>
      <w:r w:rsidRPr="00457F61">
        <w:rPr>
          <w:rFonts w:ascii="Times New Roman" w:hAnsi="Times New Roman"/>
          <w:sz w:val="22"/>
          <w:szCs w:val="22"/>
        </w:rPr>
        <w:t xml:space="preserve"> </w:t>
      </w:r>
      <w:r>
        <w:rPr>
          <w:rFonts w:ascii="Times New Roman" w:hAnsi="Times New Roman"/>
          <w:sz w:val="22"/>
          <w:szCs w:val="22"/>
        </w:rPr>
        <w:t>(Brussels, Belgium: European Commission)</w:t>
      </w:r>
    </w:p>
    <w:p w14:paraId="62E07F9D" w14:textId="77777777" w:rsidR="00536E48" w:rsidRDefault="00536E48" w:rsidP="00A30FA2">
      <w:pPr>
        <w:rPr>
          <w:rFonts w:ascii="Times New Roman" w:hAnsi="Times New Roman"/>
          <w:sz w:val="22"/>
          <w:szCs w:val="22"/>
        </w:rPr>
      </w:pPr>
      <w:r w:rsidRPr="00457F61">
        <w:rPr>
          <w:rFonts w:ascii="Times New Roman" w:hAnsi="Times New Roman"/>
          <w:sz w:val="22"/>
          <w:szCs w:val="22"/>
        </w:rPr>
        <w:t>FAO</w:t>
      </w:r>
      <w:r>
        <w:rPr>
          <w:rFonts w:ascii="Times New Roman" w:hAnsi="Times New Roman"/>
          <w:sz w:val="22"/>
          <w:szCs w:val="22"/>
        </w:rPr>
        <w:t xml:space="preserve"> 2010</w:t>
      </w:r>
      <w:r w:rsidRPr="00457F61">
        <w:rPr>
          <w:rFonts w:ascii="Times New Roman" w:hAnsi="Times New Roman"/>
          <w:sz w:val="22"/>
          <w:szCs w:val="22"/>
        </w:rPr>
        <w:t xml:space="preserve"> </w:t>
      </w:r>
      <w:r w:rsidRPr="00457F61">
        <w:rPr>
          <w:rFonts w:ascii="Times New Roman" w:hAnsi="Times New Roman"/>
          <w:i/>
          <w:sz w:val="22"/>
          <w:szCs w:val="22"/>
        </w:rPr>
        <w:t>FAOSTAT Agricultural Statistics</w:t>
      </w:r>
      <w:r w:rsidRPr="00E94EE5">
        <w:rPr>
          <w:rFonts w:ascii="Times New Roman" w:hAnsi="Times New Roman"/>
          <w:sz w:val="22"/>
          <w:szCs w:val="22"/>
        </w:rPr>
        <w:t xml:space="preserve"> (</w:t>
      </w:r>
      <w:r>
        <w:rPr>
          <w:rFonts w:ascii="Times New Roman" w:hAnsi="Times New Roman"/>
          <w:sz w:val="22"/>
          <w:szCs w:val="22"/>
        </w:rPr>
        <w:t xml:space="preserve">Rome, Italy: </w:t>
      </w:r>
      <w:r w:rsidRPr="00457F61">
        <w:rPr>
          <w:rFonts w:ascii="Times New Roman" w:hAnsi="Times New Roman"/>
          <w:sz w:val="22"/>
          <w:szCs w:val="22"/>
        </w:rPr>
        <w:t>Food and Agriculture Organization of the United Nations</w:t>
      </w:r>
      <w:r>
        <w:rPr>
          <w:rFonts w:ascii="Times New Roman" w:hAnsi="Times New Roman"/>
          <w:sz w:val="22"/>
          <w:szCs w:val="22"/>
        </w:rPr>
        <w:t>)</w:t>
      </w:r>
    </w:p>
    <w:p w14:paraId="598C8DFD" w14:textId="77777777" w:rsidR="001D35D7" w:rsidRPr="00D83DA0" w:rsidRDefault="001D35D7" w:rsidP="00A30FA2">
      <w:pPr>
        <w:rPr>
          <w:rFonts w:ascii="Times New Roman" w:hAnsi="Times New Roman"/>
          <w:sz w:val="22"/>
          <w:szCs w:val="22"/>
        </w:rPr>
      </w:pPr>
      <w:r>
        <w:rPr>
          <w:rFonts w:ascii="Times New Roman" w:hAnsi="Times New Roman"/>
          <w:sz w:val="22"/>
          <w:szCs w:val="22"/>
        </w:rPr>
        <w:t>Fargione J Hill J Tilman D Polasky S and Hawthorne P 2008</w:t>
      </w:r>
      <w:r w:rsidRPr="00D83DA0">
        <w:rPr>
          <w:rFonts w:ascii="Times New Roman" w:hAnsi="Times New Roman"/>
          <w:sz w:val="22"/>
          <w:szCs w:val="22"/>
        </w:rPr>
        <w:t xml:space="preserve"> Land Clearing and the Biofuel Carbon Debt. </w:t>
      </w:r>
      <w:r w:rsidRPr="00AC7B3E">
        <w:rPr>
          <w:rFonts w:ascii="Times New Roman" w:hAnsi="Times New Roman"/>
          <w:i/>
          <w:sz w:val="22"/>
          <w:szCs w:val="22"/>
        </w:rPr>
        <w:t>Science</w:t>
      </w:r>
      <w:r>
        <w:rPr>
          <w:rFonts w:ascii="Times New Roman" w:hAnsi="Times New Roman"/>
          <w:sz w:val="22"/>
          <w:szCs w:val="22"/>
        </w:rPr>
        <w:t xml:space="preserve"> 319(5867) 1235-1238</w:t>
      </w:r>
    </w:p>
    <w:p w14:paraId="00300898" w14:textId="77777777" w:rsidR="001D35D7" w:rsidRDefault="001D35D7" w:rsidP="00A30FA2">
      <w:pPr>
        <w:rPr>
          <w:rFonts w:ascii="Times New Roman" w:hAnsi="Times New Roman"/>
          <w:sz w:val="22"/>
          <w:szCs w:val="22"/>
        </w:rPr>
      </w:pPr>
      <w:r w:rsidRPr="00D83DA0">
        <w:rPr>
          <w:rFonts w:ascii="Times New Roman" w:hAnsi="Times New Roman"/>
          <w:sz w:val="22"/>
          <w:szCs w:val="22"/>
        </w:rPr>
        <w:t>Farrell</w:t>
      </w:r>
      <w:r>
        <w:rPr>
          <w:rFonts w:ascii="Times New Roman" w:hAnsi="Times New Roman"/>
          <w:sz w:val="22"/>
          <w:szCs w:val="22"/>
        </w:rPr>
        <w:t xml:space="preserve"> AE Plevin RJ Turner BT Jones AD O'Hare M and Kammen DM 2006</w:t>
      </w:r>
      <w:r w:rsidRPr="00D83DA0">
        <w:rPr>
          <w:rFonts w:ascii="Times New Roman" w:hAnsi="Times New Roman"/>
          <w:sz w:val="22"/>
          <w:szCs w:val="22"/>
        </w:rPr>
        <w:t xml:space="preserve"> Ethanol Can Contribute to Energy and Environmental Goals. </w:t>
      </w:r>
      <w:r w:rsidRPr="00AC7B3E">
        <w:rPr>
          <w:rFonts w:ascii="Times New Roman" w:hAnsi="Times New Roman"/>
          <w:i/>
          <w:sz w:val="22"/>
          <w:szCs w:val="22"/>
        </w:rPr>
        <w:t>Science</w:t>
      </w:r>
      <w:r>
        <w:rPr>
          <w:rFonts w:ascii="Times New Roman" w:hAnsi="Times New Roman"/>
          <w:sz w:val="22"/>
          <w:szCs w:val="22"/>
        </w:rPr>
        <w:t xml:space="preserve"> 311(5760) 506-508</w:t>
      </w:r>
    </w:p>
    <w:p w14:paraId="4DC64EFD" w14:textId="77777777" w:rsidR="001D35D7" w:rsidRDefault="001D35D7" w:rsidP="00A30FA2">
      <w:pPr>
        <w:rPr>
          <w:rFonts w:ascii="Times New Roman" w:hAnsi="Times New Roman"/>
          <w:sz w:val="22"/>
          <w:szCs w:val="22"/>
        </w:rPr>
      </w:pPr>
      <w:r w:rsidRPr="00013686">
        <w:rPr>
          <w:rFonts w:ascii="Times New Roman" w:hAnsi="Times New Roman"/>
          <w:sz w:val="22"/>
          <w:szCs w:val="22"/>
        </w:rPr>
        <w:t>Fritsche U Hennenberg K Hünecke K 2010 The “iLUC factor” as a Means to Hedge Risks of GHG Emissions from Indirect Land Use Change (Darmstadt, Germany: Oeko Institute)</w:t>
      </w:r>
    </w:p>
    <w:p w14:paraId="4BD11A5A" w14:textId="77777777" w:rsidR="001D35D7" w:rsidRPr="00457F61" w:rsidRDefault="001D35D7" w:rsidP="00A30FA2">
      <w:pPr>
        <w:rPr>
          <w:rFonts w:ascii="Times New Roman" w:hAnsi="Times New Roman"/>
          <w:sz w:val="22"/>
          <w:szCs w:val="22"/>
        </w:rPr>
      </w:pPr>
      <w:r w:rsidRPr="00457F61">
        <w:rPr>
          <w:rFonts w:ascii="Times New Roman" w:hAnsi="Times New Roman"/>
          <w:sz w:val="22"/>
          <w:szCs w:val="22"/>
        </w:rPr>
        <w:lastRenderedPageBreak/>
        <w:t>Forrester</w:t>
      </w:r>
      <w:r>
        <w:rPr>
          <w:rFonts w:ascii="Times New Roman" w:hAnsi="Times New Roman"/>
          <w:sz w:val="22"/>
          <w:szCs w:val="22"/>
        </w:rPr>
        <w:t xml:space="preserve"> J W 2007</w:t>
      </w:r>
      <w:r w:rsidRPr="00457F61">
        <w:rPr>
          <w:rFonts w:ascii="Times New Roman" w:hAnsi="Times New Roman"/>
          <w:sz w:val="22"/>
          <w:szCs w:val="22"/>
        </w:rPr>
        <w:t xml:space="preserve"> System dynamics: </w:t>
      </w:r>
      <w:r>
        <w:rPr>
          <w:rFonts w:ascii="Times New Roman" w:hAnsi="Times New Roman"/>
          <w:sz w:val="22"/>
          <w:szCs w:val="22"/>
        </w:rPr>
        <w:t>the next fifty years</w:t>
      </w:r>
      <w:r w:rsidRPr="00457F61">
        <w:rPr>
          <w:rFonts w:ascii="Times New Roman" w:hAnsi="Times New Roman"/>
          <w:sz w:val="22"/>
          <w:szCs w:val="22"/>
        </w:rPr>
        <w:t xml:space="preserve"> </w:t>
      </w:r>
      <w:r>
        <w:rPr>
          <w:rFonts w:ascii="Times New Roman" w:hAnsi="Times New Roman"/>
          <w:i/>
          <w:sz w:val="22"/>
          <w:szCs w:val="22"/>
        </w:rPr>
        <w:t>System Dynamics R</w:t>
      </w:r>
      <w:r w:rsidRPr="00E94EE5">
        <w:rPr>
          <w:rFonts w:ascii="Times New Roman" w:hAnsi="Times New Roman"/>
          <w:i/>
          <w:sz w:val="22"/>
          <w:szCs w:val="22"/>
        </w:rPr>
        <w:t>eview</w:t>
      </w:r>
      <w:r w:rsidRPr="00457F61">
        <w:rPr>
          <w:rFonts w:ascii="Times New Roman" w:hAnsi="Times New Roman"/>
          <w:sz w:val="22"/>
          <w:szCs w:val="22"/>
        </w:rPr>
        <w:t xml:space="preserve"> </w:t>
      </w:r>
      <w:r w:rsidRPr="00E94EE5">
        <w:rPr>
          <w:rFonts w:ascii="Times New Roman" w:hAnsi="Times New Roman"/>
          <w:b/>
          <w:sz w:val="22"/>
          <w:szCs w:val="22"/>
        </w:rPr>
        <w:t>23</w:t>
      </w:r>
      <w:r>
        <w:rPr>
          <w:rFonts w:ascii="Times New Roman" w:hAnsi="Times New Roman"/>
          <w:sz w:val="22"/>
          <w:szCs w:val="22"/>
        </w:rPr>
        <w:t xml:space="preserve"> 359–70</w:t>
      </w:r>
    </w:p>
    <w:p w14:paraId="2FECB9C6" w14:textId="77777777" w:rsidR="001D35D7" w:rsidRPr="00457F61" w:rsidRDefault="001D35D7" w:rsidP="00A30FA2">
      <w:pPr>
        <w:rPr>
          <w:rFonts w:ascii="Times New Roman" w:hAnsi="Times New Roman"/>
          <w:sz w:val="22"/>
          <w:szCs w:val="22"/>
        </w:rPr>
      </w:pPr>
      <w:r w:rsidRPr="00457F61">
        <w:rPr>
          <w:rFonts w:ascii="Times New Roman" w:hAnsi="Times New Roman"/>
          <w:sz w:val="22"/>
          <w:szCs w:val="22"/>
        </w:rPr>
        <w:t>Ghaffarzadegan</w:t>
      </w:r>
      <w:r>
        <w:rPr>
          <w:rFonts w:ascii="Times New Roman" w:hAnsi="Times New Roman"/>
          <w:sz w:val="22"/>
          <w:szCs w:val="22"/>
        </w:rPr>
        <w:t xml:space="preserve"> N</w:t>
      </w:r>
      <w:r w:rsidRPr="00457F61">
        <w:rPr>
          <w:rFonts w:ascii="Times New Roman" w:hAnsi="Times New Roman"/>
          <w:sz w:val="22"/>
          <w:szCs w:val="22"/>
        </w:rPr>
        <w:t>, Lyneis</w:t>
      </w:r>
      <w:r>
        <w:rPr>
          <w:rFonts w:ascii="Times New Roman" w:hAnsi="Times New Roman"/>
          <w:sz w:val="22"/>
          <w:szCs w:val="22"/>
        </w:rPr>
        <w:t xml:space="preserve"> J</w:t>
      </w:r>
      <w:r w:rsidRPr="00457F61">
        <w:rPr>
          <w:rFonts w:ascii="Times New Roman" w:hAnsi="Times New Roman"/>
          <w:sz w:val="22"/>
          <w:szCs w:val="22"/>
        </w:rPr>
        <w:t xml:space="preserve"> and Richardson</w:t>
      </w:r>
      <w:r>
        <w:rPr>
          <w:rFonts w:ascii="Times New Roman" w:hAnsi="Times New Roman"/>
          <w:sz w:val="22"/>
          <w:szCs w:val="22"/>
        </w:rPr>
        <w:t xml:space="preserve"> G P 2011</w:t>
      </w:r>
      <w:r w:rsidRPr="00457F61">
        <w:rPr>
          <w:rFonts w:ascii="Times New Roman" w:hAnsi="Times New Roman"/>
          <w:sz w:val="22"/>
          <w:szCs w:val="22"/>
        </w:rPr>
        <w:t xml:space="preserve"> How small system dynamics models can</w:t>
      </w:r>
      <w:r>
        <w:rPr>
          <w:rFonts w:ascii="Times New Roman" w:hAnsi="Times New Roman"/>
          <w:sz w:val="22"/>
          <w:szCs w:val="22"/>
        </w:rPr>
        <w:t xml:space="preserve"> help the public policy process </w:t>
      </w:r>
      <w:r w:rsidRPr="006F4E9C">
        <w:rPr>
          <w:rFonts w:ascii="Times New Roman" w:hAnsi="Times New Roman"/>
          <w:i/>
          <w:sz w:val="22"/>
          <w:szCs w:val="22"/>
        </w:rPr>
        <w:t>System Dynamics Review</w:t>
      </w:r>
      <w:r>
        <w:rPr>
          <w:rFonts w:ascii="Times New Roman" w:hAnsi="Times New Roman"/>
          <w:sz w:val="22"/>
          <w:szCs w:val="22"/>
        </w:rPr>
        <w:t xml:space="preserve"> </w:t>
      </w:r>
      <w:r w:rsidRPr="006F4E9C">
        <w:rPr>
          <w:rFonts w:ascii="Times New Roman" w:hAnsi="Times New Roman"/>
          <w:b/>
          <w:sz w:val="22"/>
          <w:szCs w:val="22"/>
        </w:rPr>
        <w:t>27</w:t>
      </w:r>
      <w:r w:rsidRPr="00457F61">
        <w:rPr>
          <w:rFonts w:ascii="Times New Roman" w:hAnsi="Times New Roman"/>
          <w:sz w:val="22"/>
          <w:szCs w:val="22"/>
        </w:rPr>
        <w:t xml:space="preserve"> 22</w:t>
      </w:r>
      <w:r>
        <w:rPr>
          <w:rFonts w:ascii="Times New Roman" w:hAnsi="Times New Roman"/>
          <w:sz w:val="22"/>
          <w:szCs w:val="22"/>
        </w:rPr>
        <w:t>–44</w:t>
      </w:r>
    </w:p>
    <w:p w14:paraId="279FBAEC" w14:textId="77777777" w:rsidR="001D35D7" w:rsidRPr="00457F61" w:rsidRDefault="001D35D7" w:rsidP="00A30FA2">
      <w:pPr>
        <w:rPr>
          <w:rFonts w:ascii="Times New Roman" w:hAnsi="Times New Roman"/>
          <w:sz w:val="22"/>
          <w:szCs w:val="22"/>
        </w:rPr>
      </w:pPr>
      <w:r>
        <w:rPr>
          <w:rFonts w:ascii="Times New Roman" w:hAnsi="Times New Roman"/>
          <w:sz w:val="22"/>
          <w:szCs w:val="22"/>
        </w:rPr>
        <w:t xml:space="preserve">Hiederer R, </w:t>
      </w:r>
      <w:r w:rsidRPr="00457F61">
        <w:rPr>
          <w:rFonts w:ascii="Times New Roman" w:hAnsi="Times New Roman"/>
          <w:sz w:val="22"/>
          <w:szCs w:val="22"/>
        </w:rPr>
        <w:t>Ramos</w:t>
      </w:r>
      <w:r>
        <w:rPr>
          <w:rFonts w:ascii="Times New Roman" w:hAnsi="Times New Roman"/>
          <w:sz w:val="22"/>
          <w:szCs w:val="22"/>
        </w:rPr>
        <w:t xml:space="preserve"> F, </w:t>
      </w:r>
      <w:r w:rsidRPr="00457F61">
        <w:rPr>
          <w:rFonts w:ascii="Times New Roman" w:hAnsi="Times New Roman"/>
          <w:sz w:val="22"/>
          <w:szCs w:val="22"/>
        </w:rPr>
        <w:t>Capitani</w:t>
      </w:r>
      <w:r>
        <w:rPr>
          <w:rFonts w:ascii="Times New Roman" w:hAnsi="Times New Roman"/>
          <w:sz w:val="22"/>
          <w:szCs w:val="22"/>
        </w:rPr>
        <w:t xml:space="preserve"> C, </w:t>
      </w:r>
      <w:r w:rsidRPr="00457F61">
        <w:rPr>
          <w:rFonts w:ascii="Times New Roman" w:hAnsi="Times New Roman"/>
          <w:sz w:val="22"/>
          <w:szCs w:val="22"/>
        </w:rPr>
        <w:t>Koeble</w:t>
      </w:r>
      <w:r>
        <w:rPr>
          <w:rFonts w:ascii="Times New Roman" w:hAnsi="Times New Roman"/>
          <w:sz w:val="22"/>
          <w:szCs w:val="22"/>
        </w:rPr>
        <w:t xml:space="preserve"> R, </w:t>
      </w:r>
      <w:r w:rsidRPr="00457F61">
        <w:rPr>
          <w:rFonts w:ascii="Times New Roman" w:hAnsi="Times New Roman"/>
          <w:sz w:val="22"/>
          <w:szCs w:val="22"/>
        </w:rPr>
        <w:t>Blujdea</w:t>
      </w:r>
      <w:r>
        <w:rPr>
          <w:rFonts w:ascii="Times New Roman" w:hAnsi="Times New Roman"/>
          <w:sz w:val="22"/>
          <w:szCs w:val="22"/>
        </w:rPr>
        <w:t xml:space="preserve"> V, </w:t>
      </w:r>
      <w:r w:rsidRPr="00457F61">
        <w:rPr>
          <w:rFonts w:ascii="Times New Roman" w:hAnsi="Times New Roman"/>
          <w:sz w:val="22"/>
          <w:szCs w:val="22"/>
        </w:rPr>
        <w:t>Gomez</w:t>
      </w:r>
      <w:r>
        <w:rPr>
          <w:rFonts w:ascii="Times New Roman" w:hAnsi="Times New Roman"/>
          <w:sz w:val="22"/>
          <w:szCs w:val="22"/>
        </w:rPr>
        <w:t xml:space="preserve"> O, </w:t>
      </w:r>
      <w:r w:rsidRPr="00457F61">
        <w:rPr>
          <w:rFonts w:ascii="Times New Roman" w:hAnsi="Times New Roman"/>
          <w:sz w:val="22"/>
          <w:szCs w:val="22"/>
        </w:rPr>
        <w:t>Mulligan</w:t>
      </w:r>
      <w:r>
        <w:rPr>
          <w:rFonts w:ascii="Times New Roman" w:hAnsi="Times New Roman"/>
          <w:sz w:val="22"/>
          <w:szCs w:val="22"/>
        </w:rPr>
        <w:t xml:space="preserve"> D and</w:t>
      </w:r>
      <w:r w:rsidRPr="00457F61">
        <w:rPr>
          <w:rFonts w:ascii="Times New Roman" w:hAnsi="Times New Roman"/>
          <w:sz w:val="22"/>
          <w:szCs w:val="22"/>
        </w:rPr>
        <w:t xml:space="preserve"> Marelli</w:t>
      </w:r>
      <w:r>
        <w:rPr>
          <w:rFonts w:ascii="Times New Roman" w:hAnsi="Times New Roman"/>
          <w:sz w:val="22"/>
          <w:szCs w:val="22"/>
        </w:rPr>
        <w:t xml:space="preserve"> L 2010</w:t>
      </w:r>
      <w:r w:rsidRPr="00457F61">
        <w:rPr>
          <w:rFonts w:ascii="Times New Roman" w:hAnsi="Times New Roman"/>
          <w:sz w:val="22"/>
          <w:szCs w:val="22"/>
        </w:rPr>
        <w:t xml:space="preserve"> </w:t>
      </w:r>
      <w:r>
        <w:rPr>
          <w:rFonts w:ascii="Times New Roman" w:hAnsi="Times New Roman"/>
          <w:i/>
          <w:sz w:val="22"/>
          <w:szCs w:val="22"/>
        </w:rPr>
        <w:t>Biofuels: A New Methodology to Estimate GHG Emissions from G</w:t>
      </w:r>
      <w:r w:rsidRPr="006F4E9C">
        <w:rPr>
          <w:rFonts w:ascii="Times New Roman" w:hAnsi="Times New Roman"/>
          <w:i/>
          <w:sz w:val="22"/>
          <w:szCs w:val="22"/>
        </w:rPr>
        <w:t xml:space="preserve">lobal </w:t>
      </w:r>
      <w:r>
        <w:rPr>
          <w:rFonts w:ascii="Times New Roman" w:hAnsi="Times New Roman"/>
          <w:i/>
          <w:sz w:val="22"/>
          <w:szCs w:val="22"/>
        </w:rPr>
        <w:t>Land Use C</w:t>
      </w:r>
      <w:r w:rsidRPr="006F4E9C">
        <w:rPr>
          <w:rFonts w:ascii="Times New Roman" w:hAnsi="Times New Roman"/>
          <w:i/>
          <w:sz w:val="22"/>
          <w:szCs w:val="22"/>
        </w:rPr>
        <w:t>hange - A methodology involving spatial allocation of agricultural land demand and estimation of CO2 and N2O emissions</w:t>
      </w:r>
      <w:r w:rsidRPr="00457F61">
        <w:rPr>
          <w:rFonts w:ascii="Times New Roman" w:hAnsi="Times New Roman"/>
          <w:sz w:val="22"/>
          <w:szCs w:val="22"/>
        </w:rPr>
        <w:t xml:space="preserve"> </w:t>
      </w:r>
      <w:r>
        <w:rPr>
          <w:rFonts w:ascii="Times New Roman" w:hAnsi="Times New Roman"/>
          <w:sz w:val="22"/>
          <w:szCs w:val="22"/>
        </w:rPr>
        <w:t>(</w:t>
      </w:r>
      <w:r w:rsidRPr="00457F61">
        <w:rPr>
          <w:rFonts w:ascii="Times New Roman" w:hAnsi="Times New Roman"/>
          <w:sz w:val="22"/>
          <w:szCs w:val="22"/>
        </w:rPr>
        <w:t>Ispra</w:t>
      </w:r>
      <w:r>
        <w:rPr>
          <w:rFonts w:ascii="Times New Roman" w:hAnsi="Times New Roman"/>
          <w:sz w:val="22"/>
          <w:szCs w:val="22"/>
        </w:rPr>
        <w:t>, Italy</w:t>
      </w:r>
      <w:r w:rsidRPr="00457F61">
        <w:rPr>
          <w:rFonts w:ascii="Times New Roman" w:hAnsi="Times New Roman"/>
          <w:sz w:val="22"/>
          <w:szCs w:val="22"/>
        </w:rPr>
        <w:t>: European Commission - Joint Research Centre</w:t>
      </w:r>
      <w:r>
        <w:rPr>
          <w:rFonts w:ascii="Times New Roman" w:hAnsi="Times New Roman"/>
          <w:sz w:val="22"/>
          <w:szCs w:val="22"/>
        </w:rPr>
        <w:t>)</w:t>
      </w:r>
      <w:r w:rsidRPr="00457F61">
        <w:rPr>
          <w:rFonts w:ascii="Times New Roman" w:hAnsi="Times New Roman"/>
          <w:sz w:val="22"/>
          <w:szCs w:val="22"/>
        </w:rPr>
        <w:t xml:space="preserve">  </w:t>
      </w:r>
    </w:p>
    <w:p w14:paraId="35D2A8FB" w14:textId="77777777" w:rsidR="001D35D7" w:rsidRPr="00457F61" w:rsidRDefault="001D35D7" w:rsidP="00A30FA2">
      <w:pPr>
        <w:rPr>
          <w:rFonts w:ascii="Times New Roman" w:hAnsi="Times New Roman"/>
          <w:sz w:val="22"/>
          <w:szCs w:val="22"/>
        </w:rPr>
      </w:pPr>
      <w:r>
        <w:rPr>
          <w:rFonts w:ascii="Times New Roman" w:hAnsi="Times New Roman"/>
          <w:sz w:val="22"/>
          <w:szCs w:val="22"/>
        </w:rPr>
        <w:t>ICF International 2009</w:t>
      </w:r>
      <w:r w:rsidRPr="00457F61">
        <w:rPr>
          <w:rFonts w:ascii="Times New Roman" w:hAnsi="Times New Roman"/>
          <w:sz w:val="22"/>
          <w:szCs w:val="22"/>
        </w:rPr>
        <w:t xml:space="preserve"> </w:t>
      </w:r>
      <w:r w:rsidRPr="00DC3C10">
        <w:rPr>
          <w:rFonts w:ascii="Times New Roman" w:hAnsi="Times New Roman"/>
          <w:i/>
          <w:sz w:val="22"/>
          <w:szCs w:val="22"/>
        </w:rPr>
        <w:t>Life cycle greenhouse gas emissions due to increased biofuel production model linkage peer review report</w:t>
      </w:r>
      <w:r w:rsidRPr="00457F61">
        <w:rPr>
          <w:rFonts w:ascii="Times New Roman" w:hAnsi="Times New Roman"/>
          <w:sz w:val="22"/>
          <w:szCs w:val="22"/>
        </w:rPr>
        <w:t xml:space="preserve"> </w:t>
      </w:r>
      <w:r>
        <w:rPr>
          <w:rFonts w:ascii="Times New Roman" w:hAnsi="Times New Roman"/>
          <w:sz w:val="22"/>
          <w:szCs w:val="22"/>
        </w:rPr>
        <w:t>(</w:t>
      </w:r>
      <w:r w:rsidRPr="00457F61">
        <w:rPr>
          <w:rFonts w:ascii="Times New Roman" w:hAnsi="Times New Roman"/>
          <w:sz w:val="22"/>
          <w:szCs w:val="22"/>
        </w:rPr>
        <w:t xml:space="preserve">Washington, DC: </w:t>
      </w:r>
      <w:r>
        <w:rPr>
          <w:rFonts w:ascii="Times New Roman" w:hAnsi="Times New Roman"/>
          <w:sz w:val="22"/>
          <w:szCs w:val="22"/>
        </w:rPr>
        <w:t>Environmental Protection Agency)</w:t>
      </w:r>
      <w:r w:rsidRPr="00457F61">
        <w:rPr>
          <w:rFonts w:ascii="Times New Roman" w:hAnsi="Times New Roman"/>
          <w:sz w:val="22"/>
          <w:szCs w:val="22"/>
        </w:rPr>
        <w:t xml:space="preserve">  </w:t>
      </w:r>
    </w:p>
    <w:p w14:paraId="6DA97654" w14:textId="77777777" w:rsidR="001D35D7" w:rsidRPr="00457F61" w:rsidRDefault="001D35D7" w:rsidP="00A30FA2">
      <w:pPr>
        <w:rPr>
          <w:rFonts w:ascii="Times New Roman" w:hAnsi="Times New Roman"/>
          <w:sz w:val="22"/>
          <w:szCs w:val="22"/>
        </w:rPr>
      </w:pPr>
      <w:r>
        <w:rPr>
          <w:rFonts w:ascii="Times New Roman" w:hAnsi="Times New Roman"/>
          <w:sz w:val="22"/>
          <w:szCs w:val="22"/>
        </w:rPr>
        <w:t>IPCC 1996</w:t>
      </w:r>
      <w:r w:rsidRPr="00457F61">
        <w:rPr>
          <w:rFonts w:ascii="Times New Roman" w:hAnsi="Times New Roman"/>
          <w:sz w:val="22"/>
          <w:szCs w:val="22"/>
        </w:rPr>
        <w:t xml:space="preserve"> </w:t>
      </w:r>
      <w:r>
        <w:rPr>
          <w:rFonts w:ascii="Times New Roman" w:hAnsi="Times New Roman"/>
          <w:sz w:val="22"/>
          <w:szCs w:val="22"/>
        </w:rPr>
        <w:t xml:space="preserve">Working Group II: </w:t>
      </w:r>
      <w:r w:rsidRPr="00457F61">
        <w:rPr>
          <w:rFonts w:ascii="Times New Roman" w:hAnsi="Times New Roman"/>
          <w:sz w:val="22"/>
          <w:szCs w:val="22"/>
        </w:rPr>
        <w:t>Impacts, Adaptation, a</w:t>
      </w:r>
      <w:r>
        <w:rPr>
          <w:rFonts w:ascii="Times New Roman" w:hAnsi="Times New Roman"/>
          <w:sz w:val="22"/>
          <w:szCs w:val="22"/>
        </w:rPr>
        <w:t>nd Mitigation of Climate Change: Scientific-Technical Analysis</w:t>
      </w:r>
      <w:r w:rsidRPr="00457F61">
        <w:rPr>
          <w:rFonts w:ascii="Times New Roman" w:hAnsi="Times New Roman"/>
          <w:sz w:val="22"/>
          <w:szCs w:val="22"/>
        </w:rPr>
        <w:t xml:space="preserve"> </w:t>
      </w:r>
      <w:r w:rsidRPr="00DC3C10">
        <w:rPr>
          <w:rFonts w:ascii="Times New Roman" w:hAnsi="Times New Roman"/>
          <w:i/>
          <w:sz w:val="22"/>
          <w:szCs w:val="22"/>
        </w:rPr>
        <w:t>Second Assessment Report of the Intergovernmental Panel on Climate Change</w:t>
      </w:r>
      <w:r>
        <w:rPr>
          <w:rFonts w:ascii="Times New Roman" w:hAnsi="Times New Roman"/>
          <w:i/>
          <w:sz w:val="22"/>
          <w:szCs w:val="22"/>
        </w:rPr>
        <w:t>: Climate Change 1995</w:t>
      </w:r>
      <w:r w:rsidRPr="00457F61">
        <w:rPr>
          <w:rFonts w:ascii="Times New Roman" w:hAnsi="Times New Roman"/>
          <w:sz w:val="22"/>
          <w:szCs w:val="22"/>
        </w:rPr>
        <w:t xml:space="preserve"> </w:t>
      </w:r>
      <w:r>
        <w:rPr>
          <w:rFonts w:ascii="Times New Roman" w:hAnsi="Times New Roman"/>
          <w:sz w:val="22"/>
          <w:szCs w:val="22"/>
        </w:rPr>
        <w:t>ed R T Watson, M C Zinyowera and R H Moss</w:t>
      </w:r>
      <w:r w:rsidRPr="00457F61">
        <w:rPr>
          <w:rFonts w:ascii="Times New Roman" w:hAnsi="Times New Roman"/>
          <w:sz w:val="22"/>
          <w:szCs w:val="22"/>
        </w:rPr>
        <w:t xml:space="preserve"> </w:t>
      </w:r>
      <w:r>
        <w:rPr>
          <w:rFonts w:ascii="Times New Roman" w:hAnsi="Times New Roman"/>
          <w:sz w:val="22"/>
          <w:szCs w:val="22"/>
        </w:rPr>
        <w:t xml:space="preserve">(Cambridge, UK: </w:t>
      </w:r>
      <w:r w:rsidRPr="00457F61">
        <w:rPr>
          <w:rFonts w:ascii="Times New Roman" w:hAnsi="Times New Roman"/>
          <w:sz w:val="22"/>
          <w:szCs w:val="22"/>
        </w:rPr>
        <w:t>Cambridge University Press</w:t>
      </w:r>
      <w:r>
        <w:rPr>
          <w:rFonts w:ascii="Times New Roman" w:hAnsi="Times New Roman"/>
          <w:sz w:val="22"/>
          <w:szCs w:val="22"/>
        </w:rPr>
        <w:t>)</w:t>
      </w:r>
    </w:p>
    <w:p w14:paraId="192D69DB" w14:textId="77777777" w:rsidR="001D35D7" w:rsidRDefault="001D35D7" w:rsidP="00A30FA2">
      <w:pPr>
        <w:rPr>
          <w:rFonts w:ascii="Times New Roman" w:hAnsi="Times New Roman"/>
          <w:sz w:val="22"/>
          <w:szCs w:val="22"/>
        </w:rPr>
      </w:pPr>
      <w:r w:rsidRPr="00013686">
        <w:rPr>
          <w:rFonts w:ascii="Times New Roman" w:hAnsi="Times New Roman"/>
          <w:sz w:val="22"/>
          <w:szCs w:val="22"/>
        </w:rPr>
        <w:t xml:space="preserve">Kim H Kim S Dale BE 2009 Biofuels, land use change, and greenhouse gas emissions: Some unexplored variables </w:t>
      </w:r>
      <w:r w:rsidRPr="00013686">
        <w:rPr>
          <w:rFonts w:ascii="Times New Roman" w:hAnsi="Times New Roman"/>
          <w:i/>
          <w:sz w:val="22"/>
          <w:szCs w:val="22"/>
        </w:rPr>
        <w:t>Environmental Science &amp; Technology</w:t>
      </w:r>
      <w:r w:rsidRPr="00013686">
        <w:rPr>
          <w:rFonts w:ascii="Times New Roman" w:hAnsi="Times New Roman"/>
          <w:sz w:val="22"/>
          <w:szCs w:val="22"/>
        </w:rPr>
        <w:t xml:space="preserve"> 43, 961</w:t>
      </w:r>
    </w:p>
    <w:p w14:paraId="7E42BB6A" w14:textId="77777777" w:rsidR="00EE0424" w:rsidRDefault="002F06E1" w:rsidP="00A30FA2">
      <w:pPr>
        <w:rPr>
          <w:rFonts w:ascii="Times New Roman" w:hAnsi="Times New Roman"/>
          <w:sz w:val="22"/>
          <w:szCs w:val="22"/>
        </w:rPr>
      </w:pPr>
      <w:r>
        <w:rPr>
          <w:rFonts w:ascii="Times New Roman" w:hAnsi="Times New Roman"/>
          <w:sz w:val="22"/>
          <w:szCs w:val="22"/>
        </w:rPr>
        <w:t>Lywood W 2008</w:t>
      </w:r>
      <w:r w:rsidR="00EE0424" w:rsidRPr="00EE0424">
        <w:rPr>
          <w:rFonts w:ascii="Times New Roman" w:hAnsi="Times New Roman"/>
          <w:sz w:val="22"/>
          <w:szCs w:val="22"/>
        </w:rPr>
        <w:t xml:space="preserve"> </w:t>
      </w:r>
      <w:r w:rsidR="00766782" w:rsidRPr="00766782">
        <w:rPr>
          <w:rFonts w:ascii="Times New Roman" w:hAnsi="Times New Roman"/>
          <w:i/>
          <w:sz w:val="22"/>
          <w:szCs w:val="22"/>
        </w:rPr>
        <w:t>Indirect effects of biofuels</w:t>
      </w:r>
      <w:r>
        <w:rPr>
          <w:rFonts w:ascii="Times New Roman" w:hAnsi="Times New Roman"/>
          <w:sz w:val="22"/>
          <w:szCs w:val="22"/>
        </w:rPr>
        <w:t xml:space="preserve"> London: Renewable Fuels Agency</w:t>
      </w:r>
      <w:r w:rsidR="00EE0424" w:rsidRPr="00EE0424">
        <w:rPr>
          <w:rFonts w:ascii="Times New Roman" w:hAnsi="Times New Roman"/>
          <w:sz w:val="22"/>
          <w:szCs w:val="22"/>
        </w:rPr>
        <w:t xml:space="preserve">  </w:t>
      </w:r>
    </w:p>
    <w:p w14:paraId="611CCEF0" w14:textId="77777777" w:rsidR="00753E6C" w:rsidRDefault="00753E6C" w:rsidP="00A30FA2">
      <w:pPr>
        <w:rPr>
          <w:rFonts w:ascii="Times New Roman" w:hAnsi="Times New Roman"/>
          <w:sz w:val="22"/>
          <w:szCs w:val="22"/>
        </w:rPr>
      </w:pPr>
      <w:r>
        <w:rPr>
          <w:rFonts w:ascii="Times New Roman" w:hAnsi="Times New Roman"/>
          <w:sz w:val="22"/>
          <w:szCs w:val="22"/>
        </w:rPr>
        <w:t>National Renewable Energy Laboratory 2012 BioLUC Model National Renewable Energy Laboratory: Golden CO</w:t>
      </w:r>
    </w:p>
    <w:p w14:paraId="293BA9BA" w14:textId="77777777" w:rsidR="001D35D7" w:rsidRPr="00457F61" w:rsidRDefault="001D35D7" w:rsidP="00A30FA2">
      <w:pPr>
        <w:rPr>
          <w:rFonts w:ascii="Times New Roman" w:hAnsi="Times New Roman"/>
          <w:sz w:val="22"/>
          <w:szCs w:val="22"/>
        </w:rPr>
      </w:pPr>
      <w:r>
        <w:rPr>
          <w:rFonts w:ascii="Times New Roman" w:hAnsi="Times New Roman"/>
          <w:sz w:val="22"/>
          <w:szCs w:val="22"/>
        </w:rPr>
        <w:t xml:space="preserve">Panichelli L and </w:t>
      </w:r>
      <w:r w:rsidRPr="00457F61">
        <w:rPr>
          <w:rFonts w:ascii="Times New Roman" w:hAnsi="Times New Roman"/>
          <w:sz w:val="22"/>
          <w:szCs w:val="22"/>
        </w:rPr>
        <w:t>Gnansounou</w:t>
      </w:r>
      <w:r>
        <w:rPr>
          <w:rFonts w:ascii="Times New Roman" w:hAnsi="Times New Roman"/>
          <w:sz w:val="22"/>
          <w:szCs w:val="22"/>
        </w:rPr>
        <w:t xml:space="preserve"> E 2008</w:t>
      </w:r>
      <w:r w:rsidRPr="00457F61">
        <w:rPr>
          <w:rFonts w:ascii="Times New Roman" w:hAnsi="Times New Roman"/>
          <w:sz w:val="22"/>
          <w:szCs w:val="22"/>
        </w:rPr>
        <w:t xml:space="preserve"> Estimating greenhouse gas emissions from indirect land-use change in biofuels production: concepts and exploratory analy</w:t>
      </w:r>
      <w:r>
        <w:rPr>
          <w:rFonts w:ascii="Times New Roman" w:hAnsi="Times New Roman"/>
          <w:sz w:val="22"/>
          <w:szCs w:val="22"/>
        </w:rPr>
        <w:t>sis for soybean-based biodiesel</w:t>
      </w:r>
      <w:r w:rsidRPr="00457F61">
        <w:rPr>
          <w:rFonts w:ascii="Times New Roman" w:hAnsi="Times New Roman"/>
          <w:sz w:val="22"/>
          <w:szCs w:val="22"/>
        </w:rPr>
        <w:t xml:space="preserve"> </w:t>
      </w:r>
      <w:r w:rsidRPr="00D22E6C">
        <w:rPr>
          <w:rFonts w:ascii="Times New Roman" w:hAnsi="Times New Roman"/>
          <w:i/>
          <w:sz w:val="22"/>
          <w:szCs w:val="22"/>
        </w:rPr>
        <w:t xml:space="preserve">Journal of Scientific &amp; Industrial Research </w:t>
      </w:r>
      <w:r w:rsidRPr="00D22E6C">
        <w:rPr>
          <w:rFonts w:ascii="Times New Roman" w:hAnsi="Times New Roman"/>
          <w:b/>
          <w:sz w:val="22"/>
          <w:szCs w:val="22"/>
        </w:rPr>
        <w:t>67</w:t>
      </w:r>
      <w:r>
        <w:rPr>
          <w:rFonts w:ascii="Times New Roman" w:hAnsi="Times New Roman"/>
          <w:sz w:val="22"/>
          <w:szCs w:val="22"/>
        </w:rPr>
        <w:t xml:space="preserve"> 1017–30</w:t>
      </w:r>
    </w:p>
    <w:p w14:paraId="70EB048E" w14:textId="77777777" w:rsidR="001D35D7" w:rsidRPr="00022ABE" w:rsidRDefault="001D35D7" w:rsidP="00022ABE">
      <w:pPr>
        <w:rPr>
          <w:rFonts w:ascii="Times New Roman" w:hAnsi="Times New Roman"/>
          <w:sz w:val="22"/>
          <w:szCs w:val="22"/>
        </w:rPr>
      </w:pPr>
      <w:r>
        <w:rPr>
          <w:rFonts w:ascii="Times New Roman" w:hAnsi="Times New Roman"/>
          <w:sz w:val="22"/>
          <w:szCs w:val="22"/>
        </w:rPr>
        <w:t>Pelletier N</w:t>
      </w:r>
      <w:r w:rsidRPr="00022ABE">
        <w:rPr>
          <w:rFonts w:ascii="Times New Roman" w:hAnsi="Times New Roman"/>
          <w:sz w:val="22"/>
          <w:szCs w:val="22"/>
        </w:rPr>
        <w:t xml:space="preserve"> </w:t>
      </w:r>
      <w:r>
        <w:rPr>
          <w:rFonts w:ascii="Times New Roman" w:hAnsi="Times New Roman"/>
          <w:sz w:val="22"/>
          <w:szCs w:val="22"/>
        </w:rPr>
        <w:t xml:space="preserve">2008 </w:t>
      </w:r>
      <w:r w:rsidRPr="00022ABE">
        <w:rPr>
          <w:rFonts w:ascii="Times New Roman" w:hAnsi="Times New Roman"/>
          <w:sz w:val="22"/>
          <w:szCs w:val="22"/>
        </w:rPr>
        <w:t xml:space="preserve">Environmental performance in the US broiler poultry sector: Life cycle energy use and greenhouse gas, ozone depleting, acidifying and eutrophying emissions. </w:t>
      </w:r>
      <w:r w:rsidRPr="00022ABE">
        <w:rPr>
          <w:rFonts w:ascii="Times New Roman" w:hAnsi="Times New Roman"/>
          <w:i/>
          <w:sz w:val="22"/>
          <w:szCs w:val="22"/>
        </w:rPr>
        <w:t>Agricultual Systems</w:t>
      </w:r>
      <w:r w:rsidRPr="00022ABE">
        <w:rPr>
          <w:rFonts w:ascii="Times New Roman" w:hAnsi="Times New Roman"/>
          <w:sz w:val="22"/>
          <w:szCs w:val="22"/>
        </w:rPr>
        <w:t xml:space="preserve"> </w:t>
      </w:r>
      <w:r w:rsidRPr="00022ABE">
        <w:rPr>
          <w:rFonts w:ascii="Times New Roman" w:hAnsi="Times New Roman"/>
          <w:i/>
          <w:sz w:val="22"/>
          <w:szCs w:val="22"/>
        </w:rPr>
        <w:t>98</w:t>
      </w:r>
      <w:r>
        <w:rPr>
          <w:rFonts w:ascii="Times New Roman" w:hAnsi="Times New Roman"/>
          <w:sz w:val="22"/>
          <w:szCs w:val="22"/>
        </w:rPr>
        <w:t>(61-73)</w:t>
      </w:r>
    </w:p>
    <w:p w14:paraId="031AC070" w14:textId="77777777" w:rsidR="001D35D7" w:rsidRPr="00022ABE" w:rsidRDefault="001D35D7" w:rsidP="00022ABE">
      <w:pPr>
        <w:rPr>
          <w:rFonts w:ascii="Times New Roman" w:hAnsi="Times New Roman"/>
          <w:sz w:val="22"/>
          <w:szCs w:val="22"/>
        </w:rPr>
      </w:pPr>
      <w:r>
        <w:rPr>
          <w:rFonts w:ascii="Times New Roman" w:hAnsi="Times New Roman"/>
          <w:sz w:val="22"/>
          <w:szCs w:val="22"/>
        </w:rPr>
        <w:t>Pelletier</w:t>
      </w:r>
      <w:r w:rsidRPr="00022ABE">
        <w:rPr>
          <w:rFonts w:ascii="Times New Roman" w:hAnsi="Times New Roman"/>
          <w:sz w:val="22"/>
          <w:szCs w:val="22"/>
        </w:rPr>
        <w:t xml:space="preserve"> N Lammers P Stender D Pirog R </w:t>
      </w:r>
      <w:r>
        <w:rPr>
          <w:rFonts w:ascii="Times New Roman" w:hAnsi="Times New Roman"/>
          <w:sz w:val="22"/>
          <w:szCs w:val="22"/>
        </w:rPr>
        <w:t xml:space="preserve">2010 </w:t>
      </w:r>
      <w:r w:rsidRPr="00022ABE">
        <w:rPr>
          <w:rFonts w:ascii="Times New Roman" w:hAnsi="Times New Roman"/>
          <w:sz w:val="22"/>
          <w:szCs w:val="22"/>
        </w:rPr>
        <w:t xml:space="preserve">Life cycle assessment of high- and low-profitability commodity and deep-bedded  niche swine production systems in the Upper Midwestern United States. </w:t>
      </w:r>
      <w:r w:rsidRPr="00022ABE">
        <w:rPr>
          <w:rFonts w:ascii="Times New Roman" w:hAnsi="Times New Roman"/>
          <w:i/>
          <w:sz w:val="22"/>
          <w:szCs w:val="22"/>
        </w:rPr>
        <w:t>Agricultual Systems</w:t>
      </w:r>
      <w:r>
        <w:rPr>
          <w:rFonts w:ascii="Times New Roman" w:hAnsi="Times New Roman"/>
          <w:sz w:val="22"/>
          <w:szCs w:val="22"/>
        </w:rPr>
        <w:t xml:space="preserve"> </w:t>
      </w:r>
      <w:r w:rsidRPr="00022ABE">
        <w:rPr>
          <w:rFonts w:ascii="Times New Roman" w:hAnsi="Times New Roman"/>
          <w:b/>
          <w:sz w:val="22"/>
          <w:szCs w:val="22"/>
        </w:rPr>
        <w:t>103</w:t>
      </w:r>
      <w:r>
        <w:rPr>
          <w:rFonts w:ascii="Times New Roman" w:hAnsi="Times New Roman"/>
          <w:sz w:val="22"/>
          <w:szCs w:val="22"/>
        </w:rPr>
        <w:t>(93): 599-608</w:t>
      </w:r>
    </w:p>
    <w:p w14:paraId="34553E1D" w14:textId="77777777" w:rsidR="001D35D7" w:rsidRPr="00022ABE" w:rsidRDefault="001D35D7" w:rsidP="00022ABE">
      <w:pPr>
        <w:rPr>
          <w:rFonts w:ascii="Times New Roman" w:hAnsi="Times New Roman"/>
          <w:sz w:val="22"/>
          <w:szCs w:val="22"/>
        </w:rPr>
      </w:pPr>
      <w:r>
        <w:rPr>
          <w:rFonts w:ascii="Times New Roman" w:hAnsi="Times New Roman"/>
          <w:sz w:val="22"/>
          <w:szCs w:val="22"/>
        </w:rPr>
        <w:t xml:space="preserve">Pelletier N Pirog R </w:t>
      </w:r>
      <w:r w:rsidRPr="00022ABE">
        <w:rPr>
          <w:rFonts w:ascii="Times New Roman" w:hAnsi="Times New Roman"/>
          <w:sz w:val="22"/>
          <w:szCs w:val="22"/>
        </w:rPr>
        <w:t>Rasmussen</w:t>
      </w:r>
      <w:r>
        <w:rPr>
          <w:rFonts w:ascii="Times New Roman" w:hAnsi="Times New Roman"/>
          <w:sz w:val="22"/>
          <w:szCs w:val="22"/>
        </w:rPr>
        <w:t xml:space="preserve"> R</w:t>
      </w:r>
      <w:r w:rsidRPr="00022ABE">
        <w:rPr>
          <w:rFonts w:ascii="Times New Roman" w:hAnsi="Times New Roman"/>
          <w:sz w:val="22"/>
          <w:szCs w:val="22"/>
        </w:rPr>
        <w:t xml:space="preserve"> </w:t>
      </w:r>
      <w:r>
        <w:rPr>
          <w:rFonts w:ascii="Times New Roman" w:hAnsi="Times New Roman"/>
          <w:sz w:val="22"/>
          <w:szCs w:val="22"/>
        </w:rPr>
        <w:t xml:space="preserve">2009 </w:t>
      </w:r>
      <w:r w:rsidRPr="00022ABE">
        <w:rPr>
          <w:rFonts w:ascii="Times New Roman" w:hAnsi="Times New Roman"/>
          <w:sz w:val="22"/>
          <w:szCs w:val="22"/>
        </w:rPr>
        <w:t xml:space="preserve">Comparative life cycle environmental impacts of three beef production strategies in the Upper Midwestern United States. </w:t>
      </w:r>
      <w:r w:rsidRPr="00022ABE">
        <w:rPr>
          <w:rFonts w:ascii="Times New Roman" w:hAnsi="Times New Roman"/>
          <w:i/>
          <w:sz w:val="22"/>
          <w:szCs w:val="22"/>
        </w:rPr>
        <w:t>Agricultu</w:t>
      </w:r>
      <w:r w:rsidR="00056262">
        <w:rPr>
          <w:rFonts w:ascii="Times New Roman" w:hAnsi="Times New Roman"/>
          <w:i/>
          <w:sz w:val="22"/>
          <w:szCs w:val="22"/>
        </w:rPr>
        <w:t>r</w:t>
      </w:r>
      <w:r w:rsidRPr="00022ABE">
        <w:rPr>
          <w:rFonts w:ascii="Times New Roman" w:hAnsi="Times New Roman"/>
          <w:i/>
          <w:sz w:val="22"/>
          <w:szCs w:val="22"/>
        </w:rPr>
        <w:t>al Systems</w:t>
      </w:r>
      <w:r>
        <w:rPr>
          <w:rFonts w:ascii="Times New Roman" w:hAnsi="Times New Roman"/>
          <w:sz w:val="22"/>
          <w:szCs w:val="22"/>
        </w:rPr>
        <w:t xml:space="preserve"> 103: 380-389</w:t>
      </w:r>
    </w:p>
    <w:p w14:paraId="453CA592" w14:textId="77777777" w:rsidR="001D35D7" w:rsidRPr="00457F61" w:rsidRDefault="001D35D7" w:rsidP="00A30FA2">
      <w:pPr>
        <w:rPr>
          <w:rFonts w:ascii="Times New Roman" w:hAnsi="Times New Roman"/>
          <w:sz w:val="22"/>
          <w:szCs w:val="22"/>
        </w:rPr>
      </w:pPr>
      <w:r>
        <w:rPr>
          <w:rFonts w:ascii="Times New Roman" w:hAnsi="Times New Roman"/>
          <w:sz w:val="22"/>
          <w:szCs w:val="22"/>
        </w:rPr>
        <w:t>Plevin R J</w:t>
      </w:r>
      <w:r w:rsidRPr="00457F61">
        <w:rPr>
          <w:rFonts w:ascii="Times New Roman" w:hAnsi="Times New Roman"/>
          <w:sz w:val="22"/>
          <w:szCs w:val="22"/>
        </w:rPr>
        <w:t xml:space="preserve"> Michael</w:t>
      </w:r>
      <w:r>
        <w:rPr>
          <w:rFonts w:ascii="Times New Roman" w:hAnsi="Times New Roman"/>
          <w:sz w:val="22"/>
          <w:szCs w:val="22"/>
        </w:rPr>
        <w:t xml:space="preserve"> O H</w:t>
      </w:r>
      <w:r w:rsidRPr="00457F61">
        <w:rPr>
          <w:rFonts w:ascii="Times New Roman" w:hAnsi="Times New Roman"/>
          <w:sz w:val="22"/>
          <w:szCs w:val="22"/>
        </w:rPr>
        <w:t xml:space="preserve"> Jones</w:t>
      </w:r>
      <w:r>
        <w:rPr>
          <w:rFonts w:ascii="Times New Roman" w:hAnsi="Times New Roman"/>
          <w:sz w:val="22"/>
          <w:szCs w:val="22"/>
        </w:rPr>
        <w:t xml:space="preserve"> A D</w:t>
      </w:r>
      <w:r w:rsidRPr="00457F61">
        <w:rPr>
          <w:rFonts w:ascii="Times New Roman" w:hAnsi="Times New Roman"/>
          <w:sz w:val="22"/>
          <w:szCs w:val="22"/>
        </w:rPr>
        <w:t xml:space="preserve"> Torn</w:t>
      </w:r>
      <w:r>
        <w:rPr>
          <w:rFonts w:ascii="Times New Roman" w:hAnsi="Times New Roman"/>
          <w:sz w:val="22"/>
          <w:szCs w:val="22"/>
        </w:rPr>
        <w:t xml:space="preserve"> M S</w:t>
      </w:r>
      <w:r w:rsidRPr="00457F61">
        <w:rPr>
          <w:rFonts w:ascii="Times New Roman" w:hAnsi="Times New Roman"/>
          <w:sz w:val="22"/>
          <w:szCs w:val="22"/>
        </w:rPr>
        <w:t xml:space="preserve"> </w:t>
      </w:r>
      <w:r>
        <w:rPr>
          <w:rFonts w:ascii="Times New Roman" w:hAnsi="Times New Roman"/>
          <w:sz w:val="22"/>
          <w:szCs w:val="22"/>
        </w:rPr>
        <w:t>and</w:t>
      </w:r>
      <w:r w:rsidRPr="00457F61">
        <w:rPr>
          <w:rFonts w:ascii="Times New Roman" w:hAnsi="Times New Roman"/>
          <w:sz w:val="22"/>
          <w:szCs w:val="22"/>
        </w:rPr>
        <w:t xml:space="preserve"> Gibbs</w:t>
      </w:r>
      <w:r>
        <w:rPr>
          <w:rFonts w:ascii="Times New Roman" w:hAnsi="Times New Roman"/>
          <w:sz w:val="22"/>
          <w:szCs w:val="22"/>
        </w:rPr>
        <w:t xml:space="preserve"> H K 2010</w:t>
      </w:r>
      <w:r w:rsidRPr="00457F61">
        <w:rPr>
          <w:rFonts w:ascii="Times New Roman" w:hAnsi="Times New Roman"/>
          <w:sz w:val="22"/>
          <w:szCs w:val="22"/>
        </w:rPr>
        <w:t xml:space="preserve"> Greenhouse gas emissions from biofuels' indirect land use change are uncertain but may be much gr</w:t>
      </w:r>
      <w:r>
        <w:rPr>
          <w:rFonts w:ascii="Times New Roman" w:hAnsi="Times New Roman"/>
          <w:sz w:val="22"/>
          <w:szCs w:val="22"/>
        </w:rPr>
        <w:t>eater than previously estimated</w:t>
      </w:r>
      <w:r w:rsidRPr="00457F61">
        <w:rPr>
          <w:rFonts w:ascii="Times New Roman" w:hAnsi="Times New Roman"/>
          <w:sz w:val="22"/>
          <w:szCs w:val="22"/>
        </w:rPr>
        <w:t xml:space="preserve"> </w:t>
      </w:r>
      <w:r w:rsidRPr="0069542C">
        <w:rPr>
          <w:rFonts w:ascii="Times New Roman" w:hAnsi="Times New Roman"/>
          <w:i/>
          <w:sz w:val="22"/>
          <w:szCs w:val="22"/>
        </w:rPr>
        <w:t>Environmental Science &amp; Technology</w:t>
      </w:r>
      <w:r w:rsidRPr="00457F61">
        <w:rPr>
          <w:rFonts w:ascii="Times New Roman" w:hAnsi="Times New Roman"/>
          <w:sz w:val="22"/>
          <w:szCs w:val="22"/>
        </w:rPr>
        <w:t xml:space="preserve"> </w:t>
      </w:r>
      <w:r w:rsidRPr="0069542C">
        <w:rPr>
          <w:rFonts w:ascii="Times New Roman" w:hAnsi="Times New Roman"/>
          <w:b/>
          <w:sz w:val="22"/>
          <w:szCs w:val="22"/>
        </w:rPr>
        <w:t>44</w:t>
      </w:r>
      <w:r>
        <w:rPr>
          <w:rFonts w:ascii="Times New Roman" w:hAnsi="Times New Roman"/>
          <w:sz w:val="22"/>
          <w:szCs w:val="22"/>
        </w:rPr>
        <w:t xml:space="preserve"> 8015–21</w:t>
      </w:r>
    </w:p>
    <w:p w14:paraId="42A8A403" w14:textId="77777777" w:rsidR="001D35D7" w:rsidRDefault="001D35D7" w:rsidP="00022ABE">
      <w:pPr>
        <w:rPr>
          <w:rFonts w:ascii="Times New Roman" w:hAnsi="Times New Roman"/>
          <w:sz w:val="22"/>
          <w:szCs w:val="22"/>
        </w:rPr>
      </w:pPr>
      <w:r w:rsidRPr="00022ABE">
        <w:rPr>
          <w:rFonts w:ascii="Times New Roman" w:hAnsi="Times New Roman"/>
          <w:sz w:val="22"/>
          <w:szCs w:val="22"/>
        </w:rPr>
        <w:t>Rotz</w:t>
      </w:r>
      <w:r>
        <w:rPr>
          <w:rFonts w:ascii="Times New Roman" w:hAnsi="Times New Roman"/>
          <w:sz w:val="22"/>
          <w:szCs w:val="22"/>
        </w:rPr>
        <w:t xml:space="preserve"> CA and Zartman DL 1997 </w:t>
      </w:r>
      <w:r w:rsidRPr="00022ABE">
        <w:rPr>
          <w:rFonts w:ascii="Times New Roman" w:hAnsi="Times New Roman"/>
          <w:i/>
          <w:sz w:val="22"/>
          <w:szCs w:val="22"/>
        </w:rPr>
        <w:t>Performance and Economics of a Perennial Cow Dairy Farm</w:t>
      </w:r>
      <w:r w:rsidRPr="00022ABE">
        <w:rPr>
          <w:rFonts w:ascii="Times New Roman" w:hAnsi="Times New Roman"/>
          <w:sz w:val="22"/>
          <w:szCs w:val="22"/>
        </w:rPr>
        <w:t xml:space="preserve"> </w:t>
      </w:r>
      <w:r>
        <w:rPr>
          <w:rFonts w:ascii="Times New Roman" w:hAnsi="Times New Roman"/>
          <w:sz w:val="22"/>
          <w:szCs w:val="22"/>
        </w:rPr>
        <w:t>(</w:t>
      </w:r>
      <w:r w:rsidRPr="00022ABE">
        <w:rPr>
          <w:rFonts w:ascii="Times New Roman" w:hAnsi="Times New Roman"/>
          <w:sz w:val="22"/>
          <w:szCs w:val="22"/>
        </w:rPr>
        <w:t>US Dairy F</w:t>
      </w:r>
      <w:r>
        <w:rPr>
          <w:rFonts w:ascii="Times New Roman" w:hAnsi="Times New Roman"/>
          <w:sz w:val="22"/>
          <w:szCs w:val="22"/>
        </w:rPr>
        <w:t>orage Research Center, Univ. WI)</w:t>
      </w:r>
    </w:p>
    <w:p w14:paraId="5AA8D5FD" w14:textId="77777777" w:rsidR="001D35D7" w:rsidRPr="00457F61" w:rsidRDefault="001D35D7" w:rsidP="00A30FA2">
      <w:pPr>
        <w:rPr>
          <w:rFonts w:ascii="Times New Roman" w:hAnsi="Times New Roman"/>
          <w:sz w:val="22"/>
          <w:szCs w:val="22"/>
        </w:rPr>
      </w:pPr>
      <w:r>
        <w:rPr>
          <w:rFonts w:ascii="Times New Roman" w:hAnsi="Times New Roman"/>
          <w:sz w:val="22"/>
          <w:szCs w:val="22"/>
        </w:rPr>
        <w:lastRenderedPageBreak/>
        <w:t>Searchinger T,</w:t>
      </w:r>
      <w:r w:rsidRPr="00457F61">
        <w:rPr>
          <w:rFonts w:ascii="Times New Roman" w:hAnsi="Times New Roman"/>
          <w:sz w:val="22"/>
          <w:szCs w:val="22"/>
        </w:rPr>
        <w:t xml:space="preserve"> Heimlich</w:t>
      </w:r>
      <w:r>
        <w:rPr>
          <w:rFonts w:ascii="Times New Roman" w:hAnsi="Times New Roman"/>
          <w:sz w:val="22"/>
          <w:szCs w:val="22"/>
        </w:rPr>
        <w:t xml:space="preserve"> R, </w:t>
      </w:r>
      <w:r w:rsidRPr="00457F61">
        <w:rPr>
          <w:rFonts w:ascii="Times New Roman" w:hAnsi="Times New Roman"/>
          <w:sz w:val="22"/>
          <w:szCs w:val="22"/>
        </w:rPr>
        <w:t>Houghton</w:t>
      </w:r>
      <w:r>
        <w:rPr>
          <w:rFonts w:ascii="Times New Roman" w:hAnsi="Times New Roman"/>
          <w:sz w:val="22"/>
          <w:szCs w:val="22"/>
        </w:rPr>
        <w:t xml:space="preserve"> R A, </w:t>
      </w:r>
      <w:r w:rsidRPr="00457F61">
        <w:rPr>
          <w:rFonts w:ascii="Times New Roman" w:hAnsi="Times New Roman"/>
          <w:sz w:val="22"/>
          <w:szCs w:val="22"/>
        </w:rPr>
        <w:t>Dong</w:t>
      </w:r>
      <w:r>
        <w:rPr>
          <w:rFonts w:ascii="Times New Roman" w:hAnsi="Times New Roman"/>
          <w:sz w:val="22"/>
          <w:szCs w:val="22"/>
        </w:rPr>
        <w:t xml:space="preserve"> F, </w:t>
      </w:r>
      <w:r w:rsidRPr="00457F61">
        <w:rPr>
          <w:rFonts w:ascii="Times New Roman" w:hAnsi="Times New Roman"/>
          <w:sz w:val="22"/>
          <w:szCs w:val="22"/>
        </w:rPr>
        <w:t>Elobeid</w:t>
      </w:r>
      <w:r>
        <w:rPr>
          <w:rFonts w:ascii="Times New Roman" w:hAnsi="Times New Roman"/>
          <w:sz w:val="22"/>
          <w:szCs w:val="22"/>
        </w:rPr>
        <w:t xml:space="preserve"> A, </w:t>
      </w:r>
      <w:r w:rsidRPr="00457F61">
        <w:rPr>
          <w:rFonts w:ascii="Times New Roman" w:hAnsi="Times New Roman"/>
          <w:sz w:val="22"/>
          <w:szCs w:val="22"/>
        </w:rPr>
        <w:t>Fabiosa</w:t>
      </w:r>
      <w:r>
        <w:rPr>
          <w:rFonts w:ascii="Times New Roman" w:hAnsi="Times New Roman"/>
          <w:sz w:val="22"/>
          <w:szCs w:val="22"/>
        </w:rPr>
        <w:t xml:space="preserve"> J, </w:t>
      </w:r>
      <w:r w:rsidRPr="00457F61">
        <w:rPr>
          <w:rFonts w:ascii="Times New Roman" w:hAnsi="Times New Roman"/>
          <w:sz w:val="22"/>
          <w:szCs w:val="22"/>
        </w:rPr>
        <w:t>Tokgoz</w:t>
      </w:r>
      <w:r>
        <w:rPr>
          <w:rFonts w:ascii="Times New Roman" w:hAnsi="Times New Roman"/>
          <w:sz w:val="22"/>
          <w:szCs w:val="22"/>
        </w:rPr>
        <w:t xml:space="preserve"> S, </w:t>
      </w:r>
      <w:r w:rsidRPr="00457F61">
        <w:rPr>
          <w:rFonts w:ascii="Times New Roman" w:hAnsi="Times New Roman"/>
          <w:sz w:val="22"/>
          <w:szCs w:val="22"/>
        </w:rPr>
        <w:t>Hayes</w:t>
      </w:r>
      <w:r>
        <w:rPr>
          <w:rFonts w:ascii="Times New Roman" w:hAnsi="Times New Roman"/>
          <w:sz w:val="22"/>
          <w:szCs w:val="22"/>
        </w:rPr>
        <w:t xml:space="preserve"> D and</w:t>
      </w:r>
      <w:r w:rsidRPr="00457F61">
        <w:rPr>
          <w:rFonts w:ascii="Times New Roman" w:hAnsi="Times New Roman"/>
          <w:sz w:val="22"/>
          <w:szCs w:val="22"/>
        </w:rPr>
        <w:t xml:space="preserve"> Yu</w:t>
      </w:r>
      <w:r>
        <w:rPr>
          <w:rFonts w:ascii="Times New Roman" w:hAnsi="Times New Roman"/>
          <w:sz w:val="22"/>
          <w:szCs w:val="22"/>
        </w:rPr>
        <w:t xml:space="preserve"> T H 2008</w:t>
      </w:r>
      <w:r w:rsidRPr="00457F61">
        <w:rPr>
          <w:rFonts w:ascii="Times New Roman" w:hAnsi="Times New Roman"/>
          <w:sz w:val="22"/>
          <w:szCs w:val="22"/>
        </w:rPr>
        <w:t xml:space="preserve"> Use of U.S. croplands for biofuels increases greenhouse gases through emissions fr</w:t>
      </w:r>
      <w:r>
        <w:rPr>
          <w:rFonts w:ascii="Times New Roman" w:hAnsi="Times New Roman"/>
          <w:sz w:val="22"/>
          <w:szCs w:val="22"/>
        </w:rPr>
        <w:t>om land-use change</w:t>
      </w:r>
      <w:r w:rsidRPr="005A051E">
        <w:rPr>
          <w:rFonts w:ascii="Times New Roman" w:hAnsi="Times New Roman"/>
          <w:i/>
          <w:sz w:val="22"/>
          <w:szCs w:val="22"/>
        </w:rPr>
        <w:t xml:space="preserve"> Science</w:t>
      </w:r>
      <w:r>
        <w:rPr>
          <w:rFonts w:ascii="Times New Roman" w:hAnsi="Times New Roman"/>
          <w:sz w:val="22"/>
          <w:szCs w:val="22"/>
        </w:rPr>
        <w:t xml:space="preserve"> </w:t>
      </w:r>
      <w:r w:rsidRPr="005A051E">
        <w:rPr>
          <w:rFonts w:ascii="Times New Roman" w:hAnsi="Times New Roman"/>
          <w:b/>
          <w:sz w:val="22"/>
          <w:szCs w:val="22"/>
        </w:rPr>
        <w:t>319</w:t>
      </w:r>
      <w:r>
        <w:rPr>
          <w:rFonts w:ascii="Times New Roman" w:hAnsi="Times New Roman"/>
          <w:sz w:val="22"/>
          <w:szCs w:val="22"/>
        </w:rPr>
        <w:t xml:space="preserve"> 1238–40</w:t>
      </w:r>
    </w:p>
    <w:p w14:paraId="1A262F04" w14:textId="77777777" w:rsidR="00056262" w:rsidRDefault="00056262" w:rsidP="00056262">
      <w:pPr>
        <w:rPr>
          <w:rFonts w:ascii="Times New Roman" w:hAnsi="Times New Roman"/>
          <w:sz w:val="22"/>
          <w:szCs w:val="22"/>
        </w:rPr>
      </w:pPr>
      <w:r>
        <w:rPr>
          <w:rFonts w:ascii="Times New Roman" w:hAnsi="Times New Roman"/>
          <w:sz w:val="22"/>
          <w:szCs w:val="22"/>
        </w:rPr>
        <w:t xml:space="preserve">Sheehan J 2009 Sustainable biofuels: A commonsense perspective on California’s approach to </w:t>
      </w:r>
      <w:r w:rsidRPr="00056262">
        <w:rPr>
          <w:rFonts w:ascii="Times New Roman" w:hAnsi="Times New Roman"/>
          <w:sz w:val="22"/>
          <w:szCs w:val="22"/>
        </w:rPr>
        <w:t>biofuels &amp; global land use</w:t>
      </w:r>
      <w:r>
        <w:rPr>
          <w:rFonts w:ascii="Times New Roman" w:hAnsi="Times New Roman"/>
          <w:sz w:val="22"/>
          <w:szCs w:val="22"/>
        </w:rPr>
        <w:t xml:space="preserve"> </w:t>
      </w:r>
      <w:r w:rsidR="00766782" w:rsidRPr="00766782">
        <w:rPr>
          <w:rFonts w:ascii="Times New Roman" w:hAnsi="Times New Roman"/>
          <w:i/>
          <w:sz w:val="22"/>
          <w:szCs w:val="22"/>
        </w:rPr>
        <w:t>Industrial Biotechnology</w:t>
      </w:r>
      <w:r>
        <w:rPr>
          <w:rFonts w:ascii="Times New Roman" w:hAnsi="Times New Roman"/>
          <w:i/>
          <w:sz w:val="22"/>
          <w:szCs w:val="22"/>
        </w:rPr>
        <w:t xml:space="preserve"> </w:t>
      </w:r>
      <w:r w:rsidR="00766782" w:rsidRPr="00766782">
        <w:rPr>
          <w:rFonts w:ascii="Times New Roman" w:hAnsi="Times New Roman"/>
          <w:b/>
          <w:i/>
          <w:sz w:val="22"/>
          <w:szCs w:val="22"/>
        </w:rPr>
        <w:t>5</w:t>
      </w:r>
      <w:r>
        <w:rPr>
          <w:rFonts w:ascii="Times New Roman" w:hAnsi="Times New Roman"/>
          <w:i/>
          <w:sz w:val="22"/>
          <w:szCs w:val="22"/>
        </w:rPr>
        <w:t>(2): 93-103</w:t>
      </w:r>
    </w:p>
    <w:p w14:paraId="45E679B4" w14:textId="77777777" w:rsidR="001D35D7" w:rsidRPr="00457F61" w:rsidRDefault="001D35D7" w:rsidP="00A30FA2">
      <w:pPr>
        <w:rPr>
          <w:rFonts w:ascii="Times New Roman" w:hAnsi="Times New Roman"/>
          <w:sz w:val="22"/>
          <w:szCs w:val="22"/>
        </w:rPr>
      </w:pPr>
      <w:r>
        <w:rPr>
          <w:rFonts w:ascii="Times New Roman" w:hAnsi="Times New Roman"/>
          <w:sz w:val="22"/>
          <w:szCs w:val="22"/>
        </w:rPr>
        <w:t>Sheehan J 2012</w:t>
      </w:r>
      <w:r w:rsidRPr="00457F61">
        <w:rPr>
          <w:rFonts w:ascii="Times New Roman" w:hAnsi="Times New Roman"/>
          <w:sz w:val="22"/>
          <w:szCs w:val="22"/>
        </w:rPr>
        <w:t xml:space="preserve"> </w:t>
      </w:r>
      <w:r w:rsidRPr="005A051E">
        <w:rPr>
          <w:rFonts w:ascii="Times New Roman" w:hAnsi="Times New Roman"/>
          <w:i/>
          <w:sz w:val="22"/>
          <w:szCs w:val="22"/>
        </w:rPr>
        <w:t>Reflections on the failure of models to address the land use impacts of biofuels</w:t>
      </w:r>
      <w:r w:rsidRPr="00457F61">
        <w:rPr>
          <w:rFonts w:ascii="Times New Roman" w:hAnsi="Times New Roman"/>
          <w:sz w:val="22"/>
          <w:szCs w:val="22"/>
        </w:rPr>
        <w:t xml:space="preserve"> </w:t>
      </w:r>
      <w:r>
        <w:rPr>
          <w:rFonts w:ascii="Times New Roman" w:hAnsi="Times New Roman"/>
          <w:sz w:val="22"/>
          <w:szCs w:val="22"/>
        </w:rPr>
        <w:t xml:space="preserve">(Saint Paul, Minnesota: University of Minnesota </w:t>
      </w:r>
      <w:r w:rsidRPr="00457F61">
        <w:rPr>
          <w:rFonts w:ascii="Times New Roman" w:hAnsi="Times New Roman"/>
          <w:sz w:val="22"/>
          <w:szCs w:val="22"/>
        </w:rPr>
        <w:t>Institute on the Environment</w:t>
      </w:r>
      <w:r>
        <w:rPr>
          <w:rFonts w:ascii="Times New Roman" w:hAnsi="Times New Roman"/>
          <w:sz w:val="22"/>
          <w:szCs w:val="22"/>
        </w:rPr>
        <w:t>)</w:t>
      </w:r>
    </w:p>
    <w:p w14:paraId="35D7D2A5" w14:textId="77777777" w:rsidR="001D35D7" w:rsidRPr="00457F61" w:rsidRDefault="001D35D7" w:rsidP="00A30FA2">
      <w:pPr>
        <w:rPr>
          <w:rFonts w:ascii="Times New Roman" w:hAnsi="Times New Roman"/>
          <w:sz w:val="22"/>
          <w:szCs w:val="22"/>
        </w:rPr>
      </w:pPr>
      <w:r>
        <w:rPr>
          <w:rFonts w:ascii="Times New Roman" w:hAnsi="Times New Roman"/>
          <w:sz w:val="22"/>
          <w:szCs w:val="22"/>
        </w:rPr>
        <w:t>Southgate D, Graham D H</w:t>
      </w:r>
      <w:r w:rsidRPr="00457F61">
        <w:rPr>
          <w:rFonts w:ascii="Times New Roman" w:hAnsi="Times New Roman"/>
          <w:sz w:val="22"/>
          <w:szCs w:val="22"/>
        </w:rPr>
        <w:t xml:space="preserve"> and Tweeten</w:t>
      </w:r>
      <w:r>
        <w:rPr>
          <w:rFonts w:ascii="Times New Roman" w:hAnsi="Times New Roman"/>
          <w:sz w:val="22"/>
          <w:szCs w:val="22"/>
        </w:rPr>
        <w:t xml:space="preserve"> L 2007</w:t>
      </w:r>
      <w:r w:rsidRPr="00457F61">
        <w:rPr>
          <w:rFonts w:ascii="Times New Roman" w:hAnsi="Times New Roman"/>
          <w:sz w:val="22"/>
          <w:szCs w:val="22"/>
        </w:rPr>
        <w:t xml:space="preserve"> </w:t>
      </w:r>
      <w:r w:rsidRPr="00457F61">
        <w:rPr>
          <w:rFonts w:ascii="Times New Roman" w:hAnsi="Times New Roman"/>
          <w:i/>
          <w:sz w:val="22"/>
          <w:szCs w:val="22"/>
        </w:rPr>
        <w:t>The World Food Economy</w:t>
      </w:r>
      <w:r>
        <w:rPr>
          <w:rFonts w:ascii="Times New Roman" w:hAnsi="Times New Roman"/>
          <w:sz w:val="22"/>
          <w:szCs w:val="22"/>
        </w:rPr>
        <w:t xml:space="preserve"> 1st ed</w:t>
      </w:r>
      <w:r w:rsidRPr="00457F61">
        <w:rPr>
          <w:rFonts w:ascii="Times New Roman" w:hAnsi="Times New Roman"/>
          <w:sz w:val="22"/>
          <w:szCs w:val="22"/>
        </w:rPr>
        <w:t xml:space="preserve"> </w:t>
      </w:r>
      <w:r>
        <w:rPr>
          <w:rFonts w:ascii="Times New Roman" w:hAnsi="Times New Roman"/>
          <w:sz w:val="22"/>
          <w:szCs w:val="22"/>
        </w:rPr>
        <w:t>(</w:t>
      </w:r>
      <w:r w:rsidRPr="00457F61">
        <w:rPr>
          <w:rFonts w:ascii="Times New Roman" w:hAnsi="Times New Roman"/>
          <w:sz w:val="22"/>
          <w:szCs w:val="22"/>
        </w:rPr>
        <w:t>Malden, M</w:t>
      </w:r>
      <w:r>
        <w:rPr>
          <w:rFonts w:ascii="Times New Roman" w:hAnsi="Times New Roman"/>
          <w:sz w:val="22"/>
          <w:szCs w:val="22"/>
        </w:rPr>
        <w:t>assachusetts</w:t>
      </w:r>
      <w:r w:rsidRPr="00457F61">
        <w:rPr>
          <w:rFonts w:ascii="Times New Roman" w:hAnsi="Times New Roman"/>
          <w:sz w:val="22"/>
          <w:szCs w:val="22"/>
        </w:rPr>
        <w:t>: Blackwell</w:t>
      </w:r>
      <w:r>
        <w:rPr>
          <w:rFonts w:ascii="Times New Roman" w:hAnsi="Times New Roman"/>
          <w:sz w:val="22"/>
          <w:szCs w:val="22"/>
        </w:rPr>
        <w:t>)</w:t>
      </w:r>
    </w:p>
    <w:p w14:paraId="33B8DF21" w14:textId="77777777" w:rsidR="001D35D7" w:rsidRDefault="001D35D7" w:rsidP="00A30FA2">
      <w:pPr>
        <w:rPr>
          <w:rFonts w:ascii="Times New Roman" w:hAnsi="Times New Roman"/>
          <w:sz w:val="22"/>
          <w:szCs w:val="22"/>
        </w:rPr>
      </w:pPr>
      <w:r>
        <w:rPr>
          <w:rFonts w:ascii="Times New Roman" w:hAnsi="Times New Roman"/>
          <w:sz w:val="22"/>
          <w:szCs w:val="22"/>
        </w:rPr>
        <w:t>Tilman D Balzer</w:t>
      </w:r>
      <w:r w:rsidRPr="00AC7B3E">
        <w:rPr>
          <w:rFonts w:ascii="Times New Roman" w:hAnsi="Times New Roman"/>
          <w:sz w:val="22"/>
          <w:szCs w:val="22"/>
        </w:rPr>
        <w:t xml:space="preserve"> </w:t>
      </w:r>
      <w:r>
        <w:rPr>
          <w:rFonts w:ascii="Times New Roman" w:hAnsi="Times New Roman"/>
          <w:sz w:val="22"/>
          <w:szCs w:val="22"/>
        </w:rPr>
        <w:t>C Hill J and Befort BL 2011</w:t>
      </w:r>
      <w:r w:rsidRPr="00AC7B3E">
        <w:rPr>
          <w:rFonts w:ascii="Times New Roman" w:hAnsi="Times New Roman"/>
          <w:sz w:val="22"/>
          <w:szCs w:val="22"/>
        </w:rPr>
        <w:t xml:space="preserve"> Global food demand and the sustainable intensification of agriculture. </w:t>
      </w:r>
      <w:r w:rsidRPr="00AC7B3E">
        <w:rPr>
          <w:rFonts w:ascii="Times New Roman" w:hAnsi="Times New Roman"/>
          <w:i/>
          <w:sz w:val="22"/>
          <w:szCs w:val="22"/>
        </w:rPr>
        <w:t>Proceedings of the National Academy of Sciences</w:t>
      </w:r>
      <w:r w:rsidRPr="00AC7B3E">
        <w:rPr>
          <w:rFonts w:ascii="Times New Roman" w:hAnsi="Times New Roman"/>
          <w:sz w:val="22"/>
          <w:szCs w:val="22"/>
        </w:rPr>
        <w:t>.</w:t>
      </w:r>
    </w:p>
    <w:p w14:paraId="5654D100" w14:textId="77777777" w:rsidR="00EE0424" w:rsidRDefault="00EE0424" w:rsidP="00A30FA2">
      <w:pPr>
        <w:rPr>
          <w:rFonts w:ascii="Times New Roman" w:hAnsi="Times New Roman"/>
          <w:sz w:val="22"/>
          <w:szCs w:val="22"/>
        </w:rPr>
      </w:pPr>
      <w:r w:rsidRPr="00EE0424">
        <w:rPr>
          <w:rFonts w:ascii="Times New Roman" w:hAnsi="Times New Roman"/>
          <w:sz w:val="22"/>
          <w:szCs w:val="22"/>
        </w:rPr>
        <w:t>Tipper</w:t>
      </w:r>
      <w:r w:rsidR="002F06E1">
        <w:rPr>
          <w:rFonts w:ascii="Times New Roman" w:hAnsi="Times New Roman"/>
          <w:sz w:val="22"/>
          <w:szCs w:val="22"/>
        </w:rPr>
        <w:t xml:space="preserve"> R</w:t>
      </w:r>
      <w:r w:rsidRPr="00EE0424">
        <w:rPr>
          <w:rFonts w:ascii="Times New Roman" w:hAnsi="Times New Roman"/>
          <w:sz w:val="22"/>
          <w:szCs w:val="22"/>
        </w:rPr>
        <w:t xml:space="preserve"> Hutchison</w:t>
      </w:r>
      <w:r w:rsidR="002F06E1">
        <w:rPr>
          <w:rFonts w:ascii="Times New Roman" w:hAnsi="Times New Roman"/>
          <w:sz w:val="22"/>
          <w:szCs w:val="22"/>
        </w:rPr>
        <w:t xml:space="preserve"> C and</w:t>
      </w:r>
      <w:r w:rsidRPr="00EE0424">
        <w:rPr>
          <w:rFonts w:ascii="Times New Roman" w:hAnsi="Times New Roman"/>
          <w:sz w:val="22"/>
          <w:szCs w:val="22"/>
        </w:rPr>
        <w:t xml:space="preserve"> Brander </w:t>
      </w:r>
      <w:r w:rsidR="002F06E1">
        <w:rPr>
          <w:rFonts w:ascii="Times New Roman" w:hAnsi="Times New Roman"/>
          <w:sz w:val="22"/>
          <w:szCs w:val="22"/>
        </w:rPr>
        <w:t xml:space="preserve">M </w:t>
      </w:r>
      <w:r w:rsidRPr="00EE0424">
        <w:rPr>
          <w:rFonts w:ascii="Times New Roman" w:hAnsi="Times New Roman"/>
          <w:sz w:val="22"/>
          <w:szCs w:val="22"/>
        </w:rPr>
        <w:t xml:space="preserve">2009 </w:t>
      </w:r>
      <w:r w:rsidR="00766782" w:rsidRPr="00766782">
        <w:rPr>
          <w:rFonts w:ascii="Times New Roman" w:hAnsi="Times New Roman"/>
          <w:i/>
          <w:sz w:val="22"/>
          <w:szCs w:val="22"/>
        </w:rPr>
        <w:t>A practical approach for policies to address GHG emissions from indirect land use change associated with biofuels</w:t>
      </w:r>
      <w:r w:rsidR="002F06E1">
        <w:rPr>
          <w:rFonts w:ascii="Times New Roman" w:hAnsi="Times New Roman"/>
          <w:sz w:val="22"/>
          <w:szCs w:val="22"/>
        </w:rPr>
        <w:t xml:space="preserve"> Edinburgh: Ecometrica</w:t>
      </w:r>
      <w:r>
        <w:rPr>
          <w:rFonts w:ascii="Times New Roman" w:hAnsi="Times New Roman"/>
          <w:sz w:val="22"/>
          <w:szCs w:val="22"/>
        </w:rPr>
        <w:t xml:space="preserve"> </w:t>
      </w:r>
    </w:p>
    <w:p w14:paraId="0EE2C8F1" w14:textId="77777777" w:rsidR="001D35D7" w:rsidRPr="00017564" w:rsidRDefault="001D35D7" w:rsidP="00A30FA2">
      <w:pPr>
        <w:rPr>
          <w:rFonts w:ascii="Times New Roman" w:hAnsi="Times New Roman"/>
          <w:sz w:val="22"/>
          <w:szCs w:val="22"/>
        </w:rPr>
      </w:pPr>
      <w:r>
        <w:rPr>
          <w:rFonts w:ascii="Times New Roman" w:hAnsi="Times New Roman"/>
          <w:sz w:val="22"/>
          <w:szCs w:val="22"/>
        </w:rPr>
        <w:t xml:space="preserve">Tyner W, </w:t>
      </w:r>
      <w:r w:rsidRPr="00457F61">
        <w:rPr>
          <w:rFonts w:ascii="Times New Roman" w:hAnsi="Times New Roman"/>
          <w:sz w:val="22"/>
          <w:szCs w:val="22"/>
        </w:rPr>
        <w:t>Taheripour</w:t>
      </w:r>
      <w:r>
        <w:rPr>
          <w:rFonts w:ascii="Times New Roman" w:hAnsi="Times New Roman"/>
          <w:sz w:val="22"/>
          <w:szCs w:val="22"/>
        </w:rPr>
        <w:t xml:space="preserve"> F, </w:t>
      </w:r>
      <w:r w:rsidRPr="00457F61">
        <w:rPr>
          <w:rFonts w:ascii="Times New Roman" w:hAnsi="Times New Roman"/>
          <w:sz w:val="22"/>
          <w:szCs w:val="22"/>
        </w:rPr>
        <w:t>Zhuang</w:t>
      </w:r>
      <w:r>
        <w:rPr>
          <w:rFonts w:ascii="Times New Roman" w:hAnsi="Times New Roman"/>
          <w:sz w:val="22"/>
          <w:szCs w:val="22"/>
        </w:rPr>
        <w:t xml:space="preserve"> Q, </w:t>
      </w:r>
      <w:r w:rsidRPr="00457F61">
        <w:rPr>
          <w:rFonts w:ascii="Times New Roman" w:hAnsi="Times New Roman"/>
          <w:sz w:val="22"/>
          <w:szCs w:val="22"/>
        </w:rPr>
        <w:t>Birur</w:t>
      </w:r>
      <w:r>
        <w:rPr>
          <w:rFonts w:ascii="Times New Roman" w:hAnsi="Times New Roman"/>
          <w:sz w:val="22"/>
          <w:szCs w:val="22"/>
        </w:rPr>
        <w:t xml:space="preserve"> D and </w:t>
      </w:r>
      <w:r w:rsidRPr="00457F61">
        <w:rPr>
          <w:rFonts w:ascii="Times New Roman" w:hAnsi="Times New Roman"/>
          <w:sz w:val="22"/>
          <w:szCs w:val="22"/>
        </w:rPr>
        <w:t>Baldos</w:t>
      </w:r>
      <w:r>
        <w:rPr>
          <w:rFonts w:ascii="Times New Roman" w:hAnsi="Times New Roman"/>
          <w:sz w:val="22"/>
          <w:szCs w:val="22"/>
        </w:rPr>
        <w:t xml:space="preserve"> U 2010</w:t>
      </w:r>
      <w:r w:rsidRPr="00457F61">
        <w:rPr>
          <w:rFonts w:ascii="Times New Roman" w:hAnsi="Times New Roman"/>
          <w:sz w:val="22"/>
          <w:szCs w:val="22"/>
        </w:rPr>
        <w:t xml:space="preserve"> </w:t>
      </w:r>
      <w:r w:rsidRPr="00C8657F">
        <w:rPr>
          <w:rFonts w:ascii="Times New Roman" w:hAnsi="Times New Roman"/>
          <w:i/>
          <w:sz w:val="22"/>
          <w:szCs w:val="22"/>
        </w:rPr>
        <w:t>Land use changes and consequent CO2 emissions due to U.S. corn ethanol production: A comprehensive analysis</w:t>
      </w:r>
      <w:r w:rsidRPr="00457F61">
        <w:rPr>
          <w:rFonts w:ascii="Times New Roman" w:hAnsi="Times New Roman"/>
          <w:sz w:val="22"/>
          <w:szCs w:val="22"/>
        </w:rPr>
        <w:t xml:space="preserve"> </w:t>
      </w:r>
      <w:r>
        <w:rPr>
          <w:rFonts w:ascii="Times New Roman" w:hAnsi="Times New Roman"/>
          <w:sz w:val="22"/>
          <w:szCs w:val="22"/>
        </w:rPr>
        <w:t>(</w:t>
      </w:r>
      <w:r w:rsidRPr="00457F61">
        <w:rPr>
          <w:rFonts w:ascii="Times New Roman" w:hAnsi="Times New Roman"/>
          <w:sz w:val="22"/>
          <w:szCs w:val="22"/>
        </w:rPr>
        <w:t>West Lafayette</w:t>
      </w:r>
      <w:r>
        <w:rPr>
          <w:rFonts w:ascii="Times New Roman" w:hAnsi="Times New Roman"/>
          <w:sz w:val="22"/>
          <w:szCs w:val="22"/>
        </w:rPr>
        <w:t>, Indiana</w:t>
      </w:r>
      <w:r w:rsidRPr="00457F61">
        <w:rPr>
          <w:rFonts w:ascii="Times New Roman" w:hAnsi="Times New Roman"/>
          <w:sz w:val="22"/>
          <w:szCs w:val="22"/>
        </w:rPr>
        <w:t xml:space="preserve">: </w:t>
      </w:r>
      <w:r w:rsidRPr="00017564">
        <w:rPr>
          <w:rFonts w:ascii="Times New Roman" w:hAnsi="Times New Roman"/>
          <w:sz w:val="22"/>
          <w:szCs w:val="22"/>
        </w:rPr>
        <w:t xml:space="preserve">Purdue University - Department of Agricultural Economics)  </w:t>
      </w:r>
    </w:p>
    <w:p w14:paraId="2D437428" w14:textId="77777777" w:rsidR="001D35D7" w:rsidRPr="00017564" w:rsidRDefault="001D35D7" w:rsidP="00A30FA2">
      <w:pPr>
        <w:rPr>
          <w:rFonts w:ascii="Times New Roman" w:hAnsi="Times New Roman"/>
          <w:sz w:val="22"/>
          <w:szCs w:val="22"/>
        </w:rPr>
      </w:pPr>
      <w:r w:rsidRPr="00017564">
        <w:rPr>
          <w:rFonts w:ascii="Times New Roman" w:hAnsi="Times New Roman"/>
          <w:sz w:val="22"/>
          <w:szCs w:val="22"/>
        </w:rPr>
        <w:t xml:space="preserve">UK Department for Transport 2012 </w:t>
      </w:r>
      <w:r w:rsidRPr="00017564">
        <w:rPr>
          <w:rFonts w:ascii="Times New Roman" w:hAnsi="Times New Roman"/>
          <w:i/>
          <w:sz w:val="22"/>
          <w:szCs w:val="22"/>
        </w:rPr>
        <w:t>Biofuels and Sustainability</w:t>
      </w:r>
      <w:r w:rsidRPr="00017564">
        <w:rPr>
          <w:rFonts w:ascii="Times New Roman" w:hAnsi="Times New Roman"/>
          <w:sz w:val="22"/>
          <w:szCs w:val="22"/>
        </w:rPr>
        <w:t xml:space="preserve"> Web page (London, UK: Department for Transport) </w:t>
      </w:r>
      <w:hyperlink r:id="rId17" w:history="1">
        <w:r w:rsidR="00017564" w:rsidRPr="005F5592">
          <w:rPr>
            <w:rStyle w:val="Hyperlink"/>
            <w:rFonts w:ascii="Times New Roman" w:hAnsi="Times New Roman"/>
            <w:sz w:val="22"/>
            <w:szCs w:val="22"/>
          </w:rPr>
          <w:t>http://www.dft.gov.uk/topics/sustainable/biofuels/sustainability/</w:t>
        </w:r>
      </w:hyperlink>
      <w:r w:rsidR="00017564">
        <w:rPr>
          <w:rFonts w:ascii="Times New Roman" w:hAnsi="Times New Roman"/>
          <w:sz w:val="22"/>
          <w:szCs w:val="22"/>
        </w:rPr>
        <w:t xml:space="preserve"> </w:t>
      </w:r>
      <w:r w:rsidRPr="00017564">
        <w:rPr>
          <w:rFonts w:ascii="Times New Roman" w:hAnsi="Times New Roman"/>
          <w:sz w:val="22"/>
          <w:szCs w:val="22"/>
        </w:rPr>
        <w:t xml:space="preserve"> </w:t>
      </w:r>
    </w:p>
    <w:p w14:paraId="0FCBFBA0" w14:textId="77777777" w:rsidR="001D35D7" w:rsidRPr="00017564" w:rsidRDefault="001D35D7" w:rsidP="00A30FA2">
      <w:pPr>
        <w:rPr>
          <w:rFonts w:ascii="Times New Roman" w:hAnsi="Times New Roman"/>
          <w:sz w:val="22"/>
          <w:szCs w:val="22"/>
        </w:rPr>
      </w:pPr>
      <w:r w:rsidRPr="00017564">
        <w:rPr>
          <w:rFonts w:ascii="Times New Roman" w:hAnsi="Times New Roman"/>
          <w:sz w:val="22"/>
          <w:szCs w:val="22"/>
        </w:rPr>
        <w:t xml:space="preserve">US Environmental Protection Agency 2010 </w:t>
      </w:r>
      <w:r w:rsidRPr="00017564">
        <w:rPr>
          <w:rFonts w:ascii="Times New Roman" w:hAnsi="Times New Roman"/>
          <w:i/>
          <w:sz w:val="22"/>
          <w:szCs w:val="22"/>
        </w:rPr>
        <w:t>Renewable Fuel Standard Program (RFS2) regulatory impact analysis</w:t>
      </w:r>
      <w:r w:rsidRPr="00017564">
        <w:rPr>
          <w:rFonts w:ascii="Times New Roman" w:hAnsi="Times New Roman"/>
          <w:sz w:val="22"/>
          <w:szCs w:val="22"/>
        </w:rPr>
        <w:t xml:space="preserve"> (Washington, DC: U.S. Environmental Protection Agency)  </w:t>
      </w:r>
    </w:p>
    <w:p w14:paraId="1F80DB7B" w14:textId="77777777" w:rsidR="001D35D7" w:rsidRPr="00017564" w:rsidRDefault="001D35D7">
      <w:pPr>
        <w:rPr>
          <w:rFonts w:ascii="Times New Roman" w:hAnsi="Times New Roman"/>
          <w:sz w:val="22"/>
          <w:szCs w:val="22"/>
        </w:rPr>
      </w:pPr>
      <w:r w:rsidRPr="00017564">
        <w:rPr>
          <w:rFonts w:ascii="Times New Roman" w:hAnsi="Times New Roman"/>
          <w:sz w:val="22"/>
          <w:szCs w:val="22"/>
        </w:rPr>
        <w:t xml:space="preserve">Wise M, Calvin K, Thomson A, Clarke L, Bond-Lamberty B, Sands R, Smith S J, Janetos A and Edmonds J 2009 Implications of limiting CO2 concentrations for land use and energy </w:t>
      </w:r>
      <w:r w:rsidRPr="00017564">
        <w:rPr>
          <w:rFonts w:ascii="Times New Roman" w:hAnsi="Times New Roman"/>
          <w:i/>
          <w:sz w:val="22"/>
          <w:szCs w:val="22"/>
        </w:rPr>
        <w:t>Science</w:t>
      </w:r>
      <w:r w:rsidRPr="00017564">
        <w:rPr>
          <w:rFonts w:ascii="Times New Roman" w:hAnsi="Times New Roman"/>
          <w:sz w:val="22"/>
          <w:szCs w:val="22"/>
        </w:rPr>
        <w:t xml:space="preserve"> </w:t>
      </w:r>
      <w:r w:rsidRPr="00017564">
        <w:rPr>
          <w:rFonts w:ascii="Times New Roman" w:hAnsi="Times New Roman"/>
          <w:b/>
          <w:sz w:val="22"/>
          <w:szCs w:val="22"/>
        </w:rPr>
        <w:t xml:space="preserve">324 </w:t>
      </w:r>
      <w:r w:rsidRPr="00017564">
        <w:rPr>
          <w:rFonts w:ascii="Times New Roman" w:hAnsi="Times New Roman"/>
          <w:sz w:val="22"/>
          <w:szCs w:val="22"/>
        </w:rPr>
        <w:t>1183–86</w:t>
      </w:r>
    </w:p>
    <w:sectPr w:rsidR="001D35D7" w:rsidRPr="00017564" w:rsidSect="00EF0C29">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mcleary" w:date="2012-11-09T14:57:00Z" w:initials="jmc">
    <w:p w14:paraId="0DCF5486" w14:textId="77777777" w:rsidR="005D75D4" w:rsidRDefault="005D75D4">
      <w:pPr>
        <w:pStyle w:val="CommentText"/>
      </w:pPr>
      <w:r>
        <w:rPr>
          <w:rStyle w:val="CommentReference"/>
        </w:rPr>
        <w:annotationRef/>
      </w:r>
      <w:r>
        <w:t>The comparators in this sentence are unclear, and a reference amount of 100m’s of hectares would put it into perspective</w:t>
      </w:r>
    </w:p>
  </w:comment>
  <w:comment w:id="24" w:author="mcleary" w:date="2012-11-09T14:57:00Z" w:initials="jmc">
    <w:p w14:paraId="65EA5D50" w14:textId="77777777" w:rsidR="005D75D4" w:rsidRDefault="005D75D4">
      <w:pPr>
        <w:pStyle w:val="CommentText"/>
      </w:pPr>
      <w:r>
        <w:rPr>
          <w:rStyle w:val="CommentReference"/>
        </w:rPr>
        <w:annotationRef/>
      </w:r>
      <w:r>
        <w:t>Refs needed</w:t>
      </w:r>
    </w:p>
  </w:comment>
  <w:comment w:id="33" w:author="mcleary" w:date="2012-11-09T15:37:00Z" w:initials="jmc">
    <w:p w14:paraId="6B0AAE96" w14:textId="77777777" w:rsidR="005D75D4" w:rsidRDefault="005D75D4">
      <w:pPr>
        <w:pStyle w:val="CommentText"/>
      </w:pPr>
      <w:r>
        <w:rPr>
          <w:rStyle w:val="CommentReference"/>
        </w:rPr>
        <w:annotationRef/>
      </w:r>
      <w:r w:rsidR="001D07A9">
        <w:t>Need to spell out – first use in doc</w:t>
      </w:r>
    </w:p>
  </w:comment>
  <w:comment w:id="34" w:author="mcleary" w:date="2012-11-09T15:37:00Z" w:initials="jmc">
    <w:p w14:paraId="13D8993F" w14:textId="77777777" w:rsidR="001D07A9" w:rsidRDefault="001D07A9">
      <w:pPr>
        <w:pStyle w:val="CommentText"/>
      </w:pPr>
      <w:r>
        <w:rPr>
          <w:rStyle w:val="CommentReference"/>
        </w:rPr>
        <w:annotationRef/>
      </w:r>
      <w:r>
        <w:t>study</w:t>
      </w:r>
    </w:p>
  </w:comment>
  <w:comment w:id="37" w:author="mcleary" w:date="2012-11-09T15:38:00Z" w:initials="jmc">
    <w:p w14:paraId="777BB6F6" w14:textId="77777777" w:rsidR="001D07A9" w:rsidRDefault="001D07A9">
      <w:pPr>
        <w:pStyle w:val="CommentText"/>
      </w:pPr>
      <w:r>
        <w:rPr>
          <w:rStyle w:val="CommentReference"/>
        </w:rPr>
        <w:annotationRef/>
      </w:r>
    </w:p>
  </w:comment>
  <w:comment w:id="42" w:author="mcleary" w:date="2012-11-09T15:41:00Z" w:initials="jmc">
    <w:p w14:paraId="6026FA98" w14:textId="77777777" w:rsidR="001D07A9" w:rsidRDefault="001D07A9">
      <w:pPr>
        <w:pStyle w:val="CommentText"/>
      </w:pPr>
      <w:r>
        <w:rPr>
          <w:rStyle w:val="CommentReference"/>
        </w:rPr>
        <w:annotationRef/>
      </w:r>
      <w:r>
        <w:t>Need to spell out?</w:t>
      </w:r>
    </w:p>
  </w:comment>
  <w:comment w:id="53" w:author="mcleary" w:date="2012-11-09T15:49:00Z" w:initials="jmc">
    <w:p w14:paraId="5268838B" w14:textId="77777777" w:rsidR="006758B3" w:rsidRDefault="006758B3">
      <w:pPr>
        <w:pStyle w:val="CommentText"/>
      </w:pPr>
      <w:r>
        <w:rPr>
          <w:rStyle w:val="CommentReference"/>
        </w:rPr>
        <w:annotationRef/>
      </w:r>
      <w:r>
        <w:t>Not sure what this means</w:t>
      </w:r>
    </w:p>
  </w:comment>
  <w:comment w:id="89" w:author="mcleary" w:date="2012-11-09T16:33:00Z" w:initials="jmc">
    <w:p w14:paraId="0E8B3BAC" w14:textId="77777777" w:rsidR="003D7846" w:rsidRDefault="003D7846">
      <w:pPr>
        <w:pStyle w:val="CommentText"/>
      </w:pPr>
      <w:r>
        <w:rPr>
          <w:rStyle w:val="CommentReference"/>
        </w:rPr>
        <w:annotationRef/>
      </w:r>
      <w:r w:rsidR="00B219A8">
        <w:t>Don’t need parens only a comma when using “i.e.” – pick one or the other</w:t>
      </w:r>
    </w:p>
  </w:comment>
  <w:comment w:id="103" w:author="mcleary" w:date="2012-11-09T16:40:00Z" w:initials="jmc">
    <w:p w14:paraId="0E7CF69A" w14:textId="77777777" w:rsidR="00B219A8" w:rsidRDefault="00B219A8">
      <w:pPr>
        <w:pStyle w:val="CommentText"/>
      </w:pPr>
      <w:r>
        <w:rPr>
          <w:rStyle w:val="CommentReference"/>
        </w:rPr>
        <w:annotationRef/>
      </w:r>
      <w:r>
        <w:t>Not sure what is being said here</w:t>
      </w:r>
    </w:p>
  </w:comment>
  <w:comment w:id="114" w:author="mcleary" w:date="2012-11-09T16:45:00Z" w:initials="jmc">
    <w:p w14:paraId="6B0D1F80" w14:textId="77777777" w:rsidR="006E4ACF" w:rsidRDefault="006E4ACF">
      <w:pPr>
        <w:pStyle w:val="CommentText"/>
      </w:pPr>
      <w:r>
        <w:rPr>
          <w:rStyle w:val="CommentReference"/>
        </w:rPr>
        <w:annotationRef/>
      </w:r>
      <w:r>
        <w:t>Doesn’t read clearly beacause BioLUC is singular and SD is inferred to be plural – how about “both”</w:t>
      </w:r>
    </w:p>
  </w:comment>
  <w:comment w:id="120" w:author="mcleary" w:date="2012-11-09T16:45:00Z" w:initials="jmc">
    <w:p w14:paraId="717E5C1F" w14:textId="77777777" w:rsidR="006E4ACF" w:rsidRDefault="006E4ACF">
      <w:pPr>
        <w:pStyle w:val="CommentText"/>
      </w:pPr>
      <w:r>
        <w:rPr>
          <w:rStyle w:val="CommentReference"/>
        </w:rPr>
        <w:annotationRef/>
      </w:r>
      <w:r>
        <w:t>Superfluous?</w:t>
      </w:r>
    </w:p>
  </w:comment>
  <w:comment w:id="121" w:author="mcleary" w:date="2012-11-09T16:47:00Z" w:initials="jmc">
    <w:p w14:paraId="17A0FD63" w14:textId="77777777" w:rsidR="006E4ACF" w:rsidRDefault="006E4ACF">
      <w:pPr>
        <w:pStyle w:val="CommentText"/>
      </w:pPr>
      <w:r>
        <w:rPr>
          <w:rStyle w:val="CommentReference"/>
        </w:rPr>
        <w:annotationRef/>
      </w:r>
      <w:r>
        <w:t>This is a very self-evident sentence.  It says basically that because of simplicity it can’t be more detailed.  I recommend to Delete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E8661" w14:textId="77777777" w:rsidR="00491C41" w:rsidRDefault="00491C41" w:rsidP="00C22394">
      <w:pPr>
        <w:spacing w:after="0" w:line="240" w:lineRule="auto"/>
      </w:pPr>
      <w:r>
        <w:separator/>
      </w:r>
    </w:p>
  </w:endnote>
  <w:endnote w:type="continuationSeparator" w:id="0">
    <w:p w14:paraId="7641435E" w14:textId="77777777" w:rsidR="00491C41" w:rsidRDefault="00491C41" w:rsidP="00C22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Bold">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415205283"/>
      <w:docPartObj>
        <w:docPartGallery w:val="Page Numbers (Bottom of Page)"/>
        <w:docPartUnique/>
      </w:docPartObj>
    </w:sdtPr>
    <w:sdtEndPr/>
    <w:sdtContent>
      <w:p w14:paraId="7B0A088C" w14:textId="77777777" w:rsidR="005D75D4" w:rsidRPr="00017564" w:rsidRDefault="005D75D4">
        <w:pPr>
          <w:pStyle w:val="Footer"/>
          <w:jc w:val="center"/>
          <w:rPr>
            <w:rFonts w:ascii="Times New Roman" w:hAnsi="Times New Roman" w:cs="Times New Roman"/>
            <w:sz w:val="20"/>
            <w:szCs w:val="20"/>
          </w:rPr>
        </w:pPr>
        <w:r w:rsidRPr="00017564">
          <w:rPr>
            <w:rFonts w:ascii="Times New Roman" w:hAnsi="Times New Roman" w:cs="Times New Roman"/>
            <w:sz w:val="20"/>
            <w:szCs w:val="20"/>
          </w:rPr>
          <w:fldChar w:fldCharType="begin"/>
        </w:r>
        <w:r w:rsidRPr="00017564">
          <w:rPr>
            <w:rFonts w:ascii="Times New Roman" w:hAnsi="Times New Roman" w:cs="Times New Roman"/>
            <w:sz w:val="20"/>
            <w:szCs w:val="20"/>
          </w:rPr>
          <w:instrText xml:space="preserve"> PAGE   \* MERGEFORMAT </w:instrText>
        </w:r>
        <w:r w:rsidRPr="00017564">
          <w:rPr>
            <w:rFonts w:ascii="Times New Roman" w:hAnsi="Times New Roman" w:cs="Times New Roman"/>
            <w:sz w:val="20"/>
            <w:szCs w:val="20"/>
          </w:rPr>
          <w:fldChar w:fldCharType="separate"/>
        </w:r>
        <w:r w:rsidR="00112AD5">
          <w:rPr>
            <w:rFonts w:ascii="Times New Roman" w:hAnsi="Times New Roman" w:cs="Times New Roman"/>
            <w:noProof/>
            <w:sz w:val="20"/>
            <w:szCs w:val="20"/>
          </w:rPr>
          <w:t>19</w:t>
        </w:r>
        <w:r w:rsidRPr="00017564">
          <w:rPr>
            <w:rFonts w:ascii="Times New Roman" w:hAnsi="Times New Roman" w:cs="Times New Roman"/>
            <w:sz w:val="20"/>
            <w:szCs w:val="20"/>
          </w:rPr>
          <w:fldChar w:fldCharType="end"/>
        </w:r>
      </w:p>
    </w:sdtContent>
  </w:sdt>
  <w:p w14:paraId="4AF6D666" w14:textId="77777777" w:rsidR="005D75D4" w:rsidRDefault="005D75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5237B" w14:textId="77777777" w:rsidR="00491C41" w:rsidRDefault="00491C41" w:rsidP="00C22394">
      <w:pPr>
        <w:spacing w:after="0" w:line="240" w:lineRule="auto"/>
      </w:pPr>
      <w:r>
        <w:separator/>
      </w:r>
    </w:p>
  </w:footnote>
  <w:footnote w:type="continuationSeparator" w:id="0">
    <w:p w14:paraId="5E254B29" w14:textId="77777777" w:rsidR="00491C41" w:rsidRDefault="00491C41" w:rsidP="00C22394">
      <w:pPr>
        <w:spacing w:after="0" w:line="240" w:lineRule="auto"/>
      </w:pPr>
      <w:r>
        <w:continuationSeparator/>
      </w:r>
    </w:p>
  </w:footnote>
  <w:footnote w:id="1">
    <w:p w14:paraId="43C00C94" w14:textId="77777777" w:rsidR="005D75D4" w:rsidRDefault="005D75D4" w:rsidP="002B4F25">
      <w:pPr>
        <w:pStyle w:val="FootnoteText"/>
      </w:pPr>
    </w:p>
  </w:footnote>
  <w:footnote w:id="2">
    <w:p w14:paraId="39AF518C" w14:textId="77777777" w:rsidR="005D75D4" w:rsidRPr="00842F28" w:rsidRDefault="005D75D4" w:rsidP="0054022B">
      <w:pPr>
        <w:pStyle w:val="FootnoteText"/>
        <w:rPr>
          <w:rFonts w:ascii="Times New Roman" w:hAnsi="Times New Roman"/>
        </w:rPr>
      </w:pPr>
      <w:r w:rsidRPr="00662F8A">
        <w:rPr>
          <w:rStyle w:val="FootnoteReference"/>
          <w:rFonts w:ascii="Times New Roman" w:hAnsi="Times New Roman"/>
        </w:rPr>
        <w:footnoteRef/>
      </w:r>
      <w:r w:rsidRPr="00662F8A">
        <w:rPr>
          <w:rFonts w:ascii="Times New Roman" w:hAnsi="Times New Roman"/>
        </w:rPr>
        <w:t xml:space="preserve"> Authors are willing to provide a copy </w:t>
      </w:r>
      <w:r>
        <w:rPr>
          <w:rFonts w:ascii="Times New Roman" w:hAnsi="Times New Roman"/>
        </w:rPr>
        <w:t>of model internal equations</w:t>
      </w:r>
      <w:r w:rsidRPr="00662F8A">
        <w:rPr>
          <w:rFonts w:ascii="Times New Roman" w:hAnsi="Times New Roman"/>
        </w:rPr>
        <w:t xml:space="preserve"> or the milestone report as requested. Official public release of the model will not be complete until 2013.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5021"/>
    <w:multiLevelType w:val="hybridMultilevel"/>
    <w:tmpl w:val="418A9C5C"/>
    <w:lvl w:ilvl="0" w:tplc="C4CEB02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060B7E55"/>
    <w:multiLevelType w:val="hybridMultilevel"/>
    <w:tmpl w:val="AC4E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25497"/>
    <w:multiLevelType w:val="hybridMultilevel"/>
    <w:tmpl w:val="E892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122D7"/>
    <w:multiLevelType w:val="multilevel"/>
    <w:tmpl w:val="91CA8B1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b w:val="0"/>
        <w:u w:val="single"/>
      </w:rPr>
    </w:lvl>
    <w:lvl w:ilvl="2">
      <w:start w:val="1"/>
      <w:numFmt w:val="decimal"/>
      <w:isLgl/>
      <w:lvlText w:val="%1.%2.%3."/>
      <w:lvlJc w:val="left"/>
      <w:pPr>
        <w:ind w:left="720" w:hanging="720"/>
      </w:pPr>
      <w:rPr>
        <w:rFonts w:cs="Times New Roman" w:hint="default"/>
        <w:b w:val="0"/>
        <w:u w:val="single"/>
      </w:rPr>
    </w:lvl>
    <w:lvl w:ilvl="3">
      <w:start w:val="1"/>
      <w:numFmt w:val="decimal"/>
      <w:isLgl/>
      <w:lvlText w:val="%1.%2.%3.%4."/>
      <w:lvlJc w:val="left"/>
      <w:pPr>
        <w:ind w:left="720" w:hanging="720"/>
      </w:pPr>
      <w:rPr>
        <w:rFonts w:cs="Times New Roman" w:hint="default"/>
        <w:b w:val="0"/>
        <w:u w:val="single"/>
      </w:rPr>
    </w:lvl>
    <w:lvl w:ilvl="4">
      <w:start w:val="1"/>
      <w:numFmt w:val="decimal"/>
      <w:isLgl/>
      <w:lvlText w:val="%1.%2.%3.%4.%5."/>
      <w:lvlJc w:val="left"/>
      <w:pPr>
        <w:ind w:left="1080" w:hanging="1080"/>
      </w:pPr>
      <w:rPr>
        <w:rFonts w:cs="Times New Roman" w:hint="default"/>
        <w:b w:val="0"/>
        <w:u w:val="single"/>
      </w:rPr>
    </w:lvl>
    <w:lvl w:ilvl="5">
      <w:start w:val="1"/>
      <w:numFmt w:val="decimal"/>
      <w:isLgl/>
      <w:lvlText w:val="%1.%2.%3.%4.%5.%6."/>
      <w:lvlJc w:val="left"/>
      <w:pPr>
        <w:ind w:left="1080" w:hanging="1080"/>
      </w:pPr>
      <w:rPr>
        <w:rFonts w:cs="Times New Roman" w:hint="default"/>
        <w:b w:val="0"/>
        <w:u w:val="single"/>
      </w:rPr>
    </w:lvl>
    <w:lvl w:ilvl="6">
      <w:start w:val="1"/>
      <w:numFmt w:val="decimal"/>
      <w:isLgl/>
      <w:lvlText w:val="%1.%2.%3.%4.%5.%6.%7."/>
      <w:lvlJc w:val="left"/>
      <w:pPr>
        <w:ind w:left="1440" w:hanging="1440"/>
      </w:pPr>
      <w:rPr>
        <w:rFonts w:cs="Times New Roman" w:hint="default"/>
        <w:b w:val="0"/>
        <w:u w:val="single"/>
      </w:rPr>
    </w:lvl>
    <w:lvl w:ilvl="7">
      <w:start w:val="1"/>
      <w:numFmt w:val="decimal"/>
      <w:isLgl/>
      <w:lvlText w:val="%1.%2.%3.%4.%5.%6.%7.%8."/>
      <w:lvlJc w:val="left"/>
      <w:pPr>
        <w:ind w:left="1440" w:hanging="1440"/>
      </w:pPr>
      <w:rPr>
        <w:rFonts w:cs="Times New Roman" w:hint="default"/>
        <w:b w:val="0"/>
        <w:u w:val="single"/>
      </w:rPr>
    </w:lvl>
    <w:lvl w:ilvl="8">
      <w:start w:val="1"/>
      <w:numFmt w:val="decimal"/>
      <w:isLgl/>
      <w:lvlText w:val="%1.%2.%3.%4.%5.%6.%7.%8.%9."/>
      <w:lvlJc w:val="left"/>
      <w:pPr>
        <w:ind w:left="1800" w:hanging="1800"/>
      </w:pPr>
      <w:rPr>
        <w:rFonts w:cs="Times New Roman" w:hint="default"/>
        <w:b w:val="0"/>
        <w:u w:val="single"/>
      </w:rPr>
    </w:lvl>
  </w:abstractNum>
  <w:abstractNum w:abstractNumId="4">
    <w:nsid w:val="0B197117"/>
    <w:multiLevelType w:val="hybridMultilevel"/>
    <w:tmpl w:val="94668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8C0E4C"/>
    <w:multiLevelType w:val="hybridMultilevel"/>
    <w:tmpl w:val="36B2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12133"/>
    <w:multiLevelType w:val="hybridMultilevel"/>
    <w:tmpl w:val="FD9AA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40DF7"/>
    <w:multiLevelType w:val="hybridMultilevel"/>
    <w:tmpl w:val="D494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D16D19"/>
    <w:multiLevelType w:val="hybridMultilevel"/>
    <w:tmpl w:val="2D5E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E52796"/>
    <w:multiLevelType w:val="hybridMultilevel"/>
    <w:tmpl w:val="874A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ED6D34"/>
    <w:multiLevelType w:val="hybridMultilevel"/>
    <w:tmpl w:val="5B9CF5C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F4A443F"/>
    <w:multiLevelType w:val="hybridMultilevel"/>
    <w:tmpl w:val="DE36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22FD5"/>
    <w:multiLevelType w:val="hybridMultilevel"/>
    <w:tmpl w:val="8F7C2E0A"/>
    <w:lvl w:ilvl="0" w:tplc="295623D2">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9225610"/>
    <w:multiLevelType w:val="hybridMultilevel"/>
    <w:tmpl w:val="FA7E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ED2220"/>
    <w:multiLevelType w:val="hybridMultilevel"/>
    <w:tmpl w:val="DBF2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61DA2"/>
    <w:multiLevelType w:val="hybridMultilevel"/>
    <w:tmpl w:val="82207534"/>
    <w:lvl w:ilvl="0" w:tplc="6A3AC64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548C3C3A"/>
    <w:multiLevelType w:val="hybridMultilevel"/>
    <w:tmpl w:val="8232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B01167"/>
    <w:multiLevelType w:val="hybridMultilevel"/>
    <w:tmpl w:val="BA0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01332"/>
    <w:multiLevelType w:val="hybridMultilevel"/>
    <w:tmpl w:val="BF2C93C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64EF7D57"/>
    <w:multiLevelType w:val="hybridMultilevel"/>
    <w:tmpl w:val="79E6E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7C06E9D"/>
    <w:multiLevelType w:val="hybridMultilevel"/>
    <w:tmpl w:val="412A7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963F62"/>
    <w:multiLevelType w:val="hybridMultilevel"/>
    <w:tmpl w:val="B1D0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B32EC9"/>
    <w:multiLevelType w:val="hybridMultilevel"/>
    <w:tmpl w:val="90743DBE"/>
    <w:lvl w:ilvl="0" w:tplc="75D83E3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7D7075B2"/>
    <w:multiLevelType w:val="hybridMultilevel"/>
    <w:tmpl w:val="EB34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0"/>
  </w:num>
  <w:num w:numId="4">
    <w:abstractNumId w:val="6"/>
  </w:num>
  <w:num w:numId="5">
    <w:abstractNumId w:val="9"/>
  </w:num>
  <w:num w:numId="6">
    <w:abstractNumId w:val="17"/>
  </w:num>
  <w:num w:numId="7">
    <w:abstractNumId w:val="5"/>
  </w:num>
  <w:num w:numId="8">
    <w:abstractNumId w:val="15"/>
  </w:num>
  <w:num w:numId="9">
    <w:abstractNumId w:val="22"/>
  </w:num>
  <w:num w:numId="10">
    <w:abstractNumId w:val="0"/>
  </w:num>
  <w:num w:numId="11">
    <w:abstractNumId w:val="23"/>
  </w:num>
  <w:num w:numId="12">
    <w:abstractNumId w:val="19"/>
  </w:num>
  <w:num w:numId="13">
    <w:abstractNumId w:val="1"/>
  </w:num>
  <w:num w:numId="14">
    <w:abstractNumId w:val="8"/>
  </w:num>
  <w:num w:numId="15">
    <w:abstractNumId w:val="18"/>
  </w:num>
  <w:num w:numId="16">
    <w:abstractNumId w:val="11"/>
  </w:num>
  <w:num w:numId="17">
    <w:abstractNumId w:val="7"/>
  </w:num>
  <w:num w:numId="18">
    <w:abstractNumId w:val="14"/>
  </w:num>
  <w:num w:numId="19">
    <w:abstractNumId w:val="21"/>
  </w:num>
  <w:num w:numId="20">
    <w:abstractNumId w:val="16"/>
  </w:num>
  <w:num w:numId="21">
    <w:abstractNumId w:val="2"/>
  </w:num>
  <w:num w:numId="22">
    <w:abstractNumId w:val="20"/>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20"/>
  <w:displayHorizontalDrawingGridEvery w:val="2"/>
  <w:characterSpacingControl w:val="doNotCompres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048"/>
    <w:rsid w:val="00000797"/>
    <w:rsid w:val="00001949"/>
    <w:rsid w:val="00010A15"/>
    <w:rsid w:val="000123DA"/>
    <w:rsid w:val="00013346"/>
    <w:rsid w:val="00013570"/>
    <w:rsid w:val="00013686"/>
    <w:rsid w:val="00016F2C"/>
    <w:rsid w:val="00017564"/>
    <w:rsid w:val="0002172F"/>
    <w:rsid w:val="000219DF"/>
    <w:rsid w:val="00022ABE"/>
    <w:rsid w:val="000231D0"/>
    <w:rsid w:val="000235C1"/>
    <w:rsid w:val="0002674E"/>
    <w:rsid w:val="000300FA"/>
    <w:rsid w:val="00034946"/>
    <w:rsid w:val="000424CD"/>
    <w:rsid w:val="00043F28"/>
    <w:rsid w:val="00051B42"/>
    <w:rsid w:val="00056262"/>
    <w:rsid w:val="00057F91"/>
    <w:rsid w:val="00062EA7"/>
    <w:rsid w:val="000635F8"/>
    <w:rsid w:val="0006744E"/>
    <w:rsid w:val="00074A96"/>
    <w:rsid w:val="000808D8"/>
    <w:rsid w:val="00082557"/>
    <w:rsid w:val="00083F41"/>
    <w:rsid w:val="00085CC1"/>
    <w:rsid w:val="00090304"/>
    <w:rsid w:val="00092C3A"/>
    <w:rsid w:val="000958D2"/>
    <w:rsid w:val="0009598F"/>
    <w:rsid w:val="00097A6C"/>
    <w:rsid w:val="000A0CBF"/>
    <w:rsid w:val="000A77B2"/>
    <w:rsid w:val="000B1683"/>
    <w:rsid w:val="000B373E"/>
    <w:rsid w:val="000B7A72"/>
    <w:rsid w:val="000C17DC"/>
    <w:rsid w:val="000C2207"/>
    <w:rsid w:val="000C4991"/>
    <w:rsid w:val="000C54D8"/>
    <w:rsid w:val="000C55CB"/>
    <w:rsid w:val="000C6D8B"/>
    <w:rsid w:val="000D0C9E"/>
    <w:rsid w:val="000D0D56"/>
    <w:rsid w:val="000D3DEF"/>
    <w:rsid w:val="000D401A"/>
    <w:rsid w:val="000D4A02"/>
    <w:rsid w:val="000D5CFB"/>
    <w:rsid w:val="000D72E9"/>
    <w:rsid w:val="000E4F57"/>
    <w:rsid w:val="00101252"/>
    <w:rsid w:val="0010423E"/>
    <w:rsid w:val="001077DD"/>
    <w:rsid w:val="00107C5F"/>
    <w:rsid w:val="00110A05"/>
    <w:rsid w:val="00110CBC"/>
    <w:rsid w:val="00111B64"/>
    <w:rsid w:val="00112AD5"/>
    <w:rsid w:val="00115A7E"/>
    <w:rsid w:val="001162CB"/>
    <w:rsid w:val="00120C98"/>
    <w:rsid w:val="00121E95"/>
    <w:rsid w:val="0013293C"/>
    <w:rsid w:val="0014586D"/>
    <w:rsid w:val="001527D9"/>
    <w:rsid w:val="00152EA4"/>
    <w:rsid w:val="00157687"/>
    <w:rsid w:val="00157786"/>
    <w:rsid w:val="0016121C"/>
    <w:rsid w:val="00161B66"/>
    <w:rsid w:val="001669AD"/>
    <w:rsid w:val="00175D23"/>
    <w:rsid w:val="00177DC2"/>
    <w:rsid w:val="00180B5E"/>
    <w:rsid w:val="0018255E"/>
    <w:rsid w:val="0018366A"/>
    <w:rsid w:val="00184A8C"/>
    <w:rsid w:val="00190A9C"/>
    <w:rsid w:val="00190E36"/>
    <w:rsid w:val="00190F45"/>
    <w:rsid w:val="00196EAE"/>
    <w:rsid w:val="001A7D6B"/>
    <w:rsid w:val="001B06D5"/>
    <w:rsid w:val="001B0A72"/>
    <w:rsid w:val="001B0E13"/>
    <w:rsid w:val="001B11D2"/>
    <w:rsid w:val="001B33D6"/>
    <w:rsid w:val="001B3A74"/>
    <w:rsid w:val="001C3BE4"/>
    <w:rsid w:val="001C6FB0"/>
    <w:rsid w:val="001C7B37"/>
    <w:rsid w:val="001C7F43"/>
    <w:rsid w:val="001D0253"/>
    <w:rsid w:val="001D0650"/>
    <w:rsid w:val="001D07A9"/>
    <w:rsid w:val="001D18D0"/>
    <w:rsid w:val="001D35D7"/>
    <w:rsid w:val="001D554B"/>
    <w:rsid w:val="001D64FB"/>
    <w:rsid w:val="001D6DFE"/>
    <w:rsid w:val="001E5934"/>
    <w:rsid w:val="001F0A2A"/>
    <w:rsid w:val="00201A82"/>
    <w:rsid w:val="00213536"/>
    <w:rsid w:val="00213854"/>
    <w:rsid w:val="002232F0"/>
    <w:rsid w:val="002277C9"/>
    <w:rsid w:val="00234257"/>
    <w:rsid w:val="00237C79"/>
    <w:rsid w:val="002405E3"/>
    <w:rsid w:val="002442FB"/>
    <w:rsid w:val="00250EF4"/>
    <w:rsid w:val="0025534D"/>
    <w:rsid w:val="00256216"/>
    <w:rsid w:val="002573C7"/>
    <w:rsid w:val="00264054"/>
    <w:rsid w:val="00267A9F"/>
    <w:rsid w:val="00270B88"/>
    <w:rsid w:val="00273585"/>
    <w:rsid w:val="002749C1"/>
    <w:rsid w:val="0028054E"/>
    <w:rsid w:val="00280AAF"/>
    <w:rsid w:val="00281ACA"/>
    <w:rsid w:val="00282718"/>
    <w:rsid w:val="00282ABC"/>
    <w:rsid w:val="0028404E"/>
    <w:rsid w:val="00284707"/>
    <w:rsid w:val="00285D87"/>
    <w:rsid w:val="00293D6B"/>
    <w:rsid w:val="00295DD0"/>
    <w:rsid w:val="00296B34"/>
    <w:rsid w:val="002975DE"/>
    <w:rsid w:val="002A259C"/>
    <w:rsid w:val="002A35AB"/>
    <w:rsid w:val="002A6CE7"/>
    <w:rsid w:val="002A74FC"/>
    <w:rsid w:val="002A7516"/>
    <w:rsid w:val="002B2C82"/>
    <w:rsid w:val="002B3DF7"/>
    <w:rsid w:val="002B4F25"/>
    <w:rsid w:val="002B5034"/>
    <w:rsid w:val="002C5F37"/>
    <w:rsid w:val="002C647D"/>
    <w:rsid w:val="002D0548"/>
    <w:rsid w:val="002D409D"/>
    <w:rsid w:val="002D4771"/>
    <w:rsid w:val="002D54EA"/>
    <w:rsid w:val="002E065A"/>
    <w:rsid w:val="002E6D6A"/>
    <w:rsid w:val="002F06E1"/>
    <w:rsid w:val="00300A92"/>
    <w:rsid w:val="00302C48"/>
    <w:rsid w:val="00302ED5"/>
    <w:rsid w:val="0030549B"/>
    <w:rsid w:val="00306292"/>
    <w:rsid w:val="00306D8E"/>
    <w:rsid w:val="00315296"/>
    <w:rsid w:val="00321528"/>
    <w:rsid w:val="00321B2F"/>
    <w:rsid w:val="00321F8A"/>
    <w:rsid w:val="00330907"/>
    <w:rsid w:val="00331AD7"/>
    <w:rsid w:val="0033641D"/>
    <w:rsid w:val="00342B24"/>
    <w:rsid w:val="00343CEA"/>
    <w:rsid w:val="00344BDE"/>
    <w:rsid w:val="00347500"/>
    <w:rsid w:val="00353E19"/>
    <w:rsid w:val="0035472F"/>
    <w:rsid w:val="003575CB"/>
    <w:rsid w:val="00363B50"/>
    <w:rsid w:val="003642CF"/>
    <w:rsid w:val="00367480"/>
    <w:rsid w:val="00367AEC"/>
    <w:rsid w:val="0037052E"/>
    <w:rsid w:val="00371E83"/>
    <w:rsid w:val="00371F7F"/>
    <w:rsid w:val="00375B9B"/>
    <w:rsid w:val="00375F46"/>
    <w:rsid w:val="003778A3"/>
    <w:rsid w:val="00382598"/>
    <w:rsid w:val="00387631"/>
    <w:rsid w:val="0039058E"/>
    <w:rsid w:val="00393EEC"/>
    <w:rsid w:val="00397E22"/>
    <w:rsid w:val="003A109F"/>
    <w:rsid w:val="003A1274"/>
    <w:rsid w:val="003A2A7A"/>
    <w:rsid w:val="003A2D81"/>
    <w:rsid w:val="003A7946"/>
    <w:rsid w:val="003B627D"/>
    <w:rsid w:val="003C2069"/>
    <w:rsid w:val="003C3520"/>
    <w:rsid w:val="003C3E55"/>
    <w:rsid w:val="003C56A7"/>
    <w:rsid w:val="003D134E"/>
    <w:rsid w:val="003D29A2"/>
    <w:rsid w:val="003D47D9"/>
    <w:rsid w:val="003D7846"/>
    <w:rsid w:val="003E0DFD"/>
    <w:rsid w:val="003E4960"/>
    <w:rsid w:val="003E6894"/>
    <w:rsid w:val="003F033A"/>
    <w:rsid w:val="003F137D"/>
    <w:rsid w:val="0040040D"/>
    <w:rsid w:val="00410D03"/>
    <w:rsid w:val="0041336A"/>
    <w:rsid w:val="0041523A"/>
    <w:rsid w:val="0041615A"/>
    <w:rsid w:val="004222F5"/>
    <w:rsid w:val="00422F9E"/>
    <w:rsid w:val="00425F37"/>
    <w:rsid w:val="00427C99"/>
    <w:rsid w:val="00433207"/>
    <w:rsid w:val="004335FD"/>
    <w:rsid w:val="00435A83"/>
    <w:rsid w:val="00441BC4"/>
    <w:rsid w:val="00451BE9"/>
    <w:rsid w:val="00454A02"/>
    <w:rsid w:val="00456E92"/>
    <w:rsid w:val="00457F61"/>
    <w:rsid w:val="004601A0"/>
    <w:rsid w:val="00463360"/>
    <w:rsid w:val="0047160C"/>
    <w:rsid w:val="004716B2"/>
    <w:rsid w:val="004742B4"/>
    <w:rsid w:val="00481833"/>
    <w:rsid w:val="004818B3"/>
    <w:rsid w:val="004828CD"/>
    <w:rsid w:val="0048618E"/>
    <w:rsid w:val="00491C41"/>
    <w:rsid w:val="0049260F"/>
    <w:rsid w:val="0049468C"/>
    <w:rsid w:val="004A5100"/>
    <w:rsid w:val="004A5255"/>
    <w:rsid w:val="004B5172"/>
    <w:rsid w:val="004B7977"/>
    <w:rsid w:val="004C292D"/>
    <w:rsid w:val="004C35AD"/>
    <w:rsid w:val="004C38C7"/>
    <w:rsid w:val="004C3A22"/>
    <w:rsid w:val="004D2864"/>
    <w:rsid w:val="004D34EC"/>
    <w:rsid w:val="004D6056"/>
    <w:rsid w:val="004E0317"/>
    <w:rsid w:val="004E7B1E"/>
    <w:rsid w:val="004E7B5A"/>
    <w:rsid w:val="004E7F83"/>
    <w:rsid w:val="004F1B0E"/>
    <w:rsid w:val="004F2A37"/>
    <w:rsid w:val="004F5B19"/>
    <w:rsid w:val="00504551"/>
    <w:rsid w:val="00504FE9"/>
    <w:rsid w:val="00506E13"/>
    <w:rsid w:val="00507F5A"/>
    <w:rsid w:val="0051060C"/>
    <w:rsid w:val="005134A5"/>
    <w:rsid w:val="005173CB"/>
    <w:rsid w:val="0051753C"/>
    <w:rsid w:val="0053648A"/>
    <w:rsid w:val="00536E48"/>
    <w:rsid w:val="0053712C"/>
    <w:rsid w:val="0053748D"/>
    <w:rsid w:val="0054022B"/>
    <w:rsid w:val="00546FC3"/>
    <w:rsid w:val="00551AA8"/>
    <w:rsid w:val="00553F41"/>
    <w:rsid w:val="00556AA0"/>
    <w:rsid w:val="00563FD0"/>
    <w:rsid w:val="005649CE"/>
    <w:rsid w:val="00572FDB"/>
    <w:rsid w:val="0057491A"/>
    <w:rsid w:val="005760CC"/>
    <w:rsid w:val="00585F9F"/>
    <w:rsid w:val="00590496"/>
    <w:rsid w:val="00591B50"/>
    <w:rsid w:val="005A051E"/>
    <w:rsid w:val="005A4BC9"/>
    <w:rsid w:val="005A4D1F"/>
    <w:rsid w:val="005A732C"/>
    <w:rsid w:val="005C52FC"/>
    <w:rsid w:val="005D152B"/>
    <w:rsid w:val="005D4493"/>
    <w:rsid w:val="005D616C"/>
    <w:rsid w:val="005D7493"/>
    <w:rsid w:val="005D75D4"/>
    <w:rsid w:val="005D7B7D"/>
    <w:rsid w:val="005E1562"/>
    <w:rsid w:val="005E25B9"/>
    <w:rsid w:val="005E2761"/>
    <w:rsid w:val="005E3EF4"/>
    <w:rsid w:val="005E4EBC"/>
    <w:rsid w:val="005E5C62"/>
    <w:rsid w:val="005E6270"/>
    <w:rsid w:val="005E6650"/>
    <w:rsid w:val="005E7C1F"/>
    <w:rsid w:val="005F01ED"/>
    <w:rsid w:val="005F20A8"/>
    <w:rsid w:val="005F2ECA"/>
    <w:rsid w:val="005F5848"/>
    <w:rsid w:val="005F68D6"/>
    <w:rsid w:val="00600693"/>
    <w:rsid w:val="006056CA"/>
    <w:rsid w:val="00622E72"/>
    <w:rsid w:val="00630373"/>
    <w:rsid w:val="00630B66"/>
    <w:rsid w:val="00630F23"/>
    <w:rsid w:val="006411CA"/>
    <w:rsid w:val="00642AEA"/>
    <w:rsid w:val="00643241"/>
    <w:rsid w:val="00643C10"/>
    <w:rsid w:val="00651B1E"/>
    <w:rsid w:val="006523E8"/>
    <w:rsid w:val="00655451"/>
    <w:rsid w:val="00660794"/>
    <w:rsid w:val="00660F8F"/>
    <w:rsid w:val="00661697"/>
    <w:rsid w:val="00661706"/>
    <w:rsid w:val="00662F8A"/>
    <w:rsid w:val="00673FD5"/>
    <w:rsid w:val="006758B3"/>
    <w:rsid w:val="0068064A"/>
    <w:rsid w:val="006825B8"/>
    <w:rsid w:val="00686335"/>
    <w:rsid w:val="006927C6"/>
    <w:rsid w:val="00692996"/>
    <w:rsid w:val="006945A7"/>
    <w:rsid w:val="00694A83"/>
    <w:rsid w:val="0069542C"/>
    <w:rsid w:val="006A03A0"/>
    <w:rsid w:val="006B0980"/>
    <w:rsid w:val="006B53BF"/>
    <w:rsid w:val="006B595A"/>
    <w:rsid w:val="006B59C7"/>
    <w:rsid w:val="006B6BEE"/>
    <w:rsid w:val="006B7D45"/>
    <w:rsid w:val="006C24DF"/>
    <w:rsid w:val="006C43D1"/>
    <w:rsid w:val="006C5199"/>
    <w:rsid w:val="006C5E5E"/>
    <w:rsid w:val="006D1FDE"/>
    <w:rsid w:val="006D3340"/>
    <w:rsid w:val="006D40D8"/>
    <w:rsid w:val="006D5ED0"/>
    <w:rsid w:val="006D6A0A"/>
    <w:rsid w:val="006D7290"/>
    <w:rsid w:val="006E4ACF"/>
    <w:rsid w:val="006E5D11"/>
    <w:rsid w:val="006E74E5"/>
    <w:rsid w:val="006F4E9C"/>
    <w:rsid w:val="006F6130"/>
    <w:rsid w:val="00700B46"/>
    <w:rsid w:val="00702DA2"/>
    <w:rsid w:val="00710C6D"/>
    <w:rsid w:val="007123DD"/>
    <w:rsid w:val="00713E64"/>
    <w:rsid w:val="00715F90"/>
    <w:rsid w:val="00723B58"/>
    <w:rsid w:val="00724F84"/>
    <w:rsid w:val="00726C45"/>
    <w:rsid w:val="00726DBD"/>
    <w:rsid w:val="007357C2"/>
    <w:rsid w:val="00740D7C"/>
    <w:rsid w:val="00744FC8"/>
    <w:rsid w:val="00750BB1"/>
    <w:rsid w:val="007535A8"/>
    <w:rsid w:val="00753BDA"/>
    <w:rsid w:val="00753DF2"/>
    <w:rsid w:val="00753E6C"/>
    <w:rsid w:val="00754094"/>
    <w:rsid w:val="00757752"/>
    <w:rsid w:val="00760F51"/>
    <w:rsid w:val="00764B41"/>
    <w:rsid w:val="007665E1"/>
    <w:rsid w:val="00766782"/>
    <w:rsid w:val="00770986"/>
    <w:rsid w:val="007718DD"/>
    <w:rsid w:val="007825E8"/>
    <w:rsid w:val="007849FC"/>
    <w:rsid w:val="00785462"/>
    <w:rsid w:val="00785D80"/>
    <w:rsid w:val="00785E4E"/>
    <w:rsid w:val="00785E9E"/>
    <w:rsid w:val="0078640F"/>
    <w:rsid w:val="00786950"/>
    <w:rsid w:val="00787031"/>
    <w:rsid w:val="007934F8"/>
    <w:rsid w:val="0079351B"/>
    <w:rsid w:val="00794F64"/>
    <w:rsid w:val="007A2EA0"/>
    <w:rsid w:val="007A4372"/>
    <w:rsid w:val="007B1AFE"/>
    <w:rsid w:val="007B3ACB"/>
    <w:rsid w:val="007B3CE6"/>
    <w:rsid w:val="007B701C"/>
    <w:rsid w:val="007B78F5"/>
    <w:rsid w:val="007B7CB4"/>
    <w:rsid w:val="007D05AD"/>
    <w:rsid w:val="007D1EFF"/>
    <w:rsid w:val="007D2B54"/>
    <w:rsid w:val="007D3EB2"/>
    <w:rsid w:val="007D4371"/>
    <w:rsid w:val="007D6400"/>
    <w:rsid w:val="007E0590"/>
    <w:rsid w:val="007E1033"/>
    <w:rsid w:val="007E5660"/>
    <w:rsid w:val="007E6228"/>
    <w:rsid w:val="007E63E0"/>
    <w:rsid w:val="007F03B2"/>
    <w:rsid w:val="007F5FB1"/>
    <w:rsid w:val="008056E1"/>
    <w:rsid w:val="00805AD2"/>
    <w:rsid w:val="00811E21"/>
    <w:rsid w:val="00813019"/>
    <w:rsid w:val="0081610C"/>
    <w:rsid w:val="0081611E"/>
    <w:rsid w:val="00816DE9"/>
    <w:rsid w:val="00830196"/>
    <w:rsid w:val="00832A9E"/>
    <w:rsid w:val="008376AE"/>
    <w:rsid w:val="00837873"/>
    <w:rsid w:val="00842F28"/>
    <w:rsid w:val="00851A7B"/>
    <w:rsid w:val="00854C45"/>
    <w:rsid w:val="00861E79"/>
    <w:rsid w:val="00862B62"/>
    <w:rsid w:val="0086482A"/>
    <w:rsid w:val="00870BB2"/>
    <w:rsid w:val="008713BF"/>
    <w:rsid w:val="00871D7C"/>
    <w:rsid w:val="00871DA3"/>
    <w:rsid w:val="008727B6"/>
    <w:rsid w:val="00873A10"/>
    <w:rsid w:val="0087641D"/>
    <w:rsid w:val="0087706B"/>
    <w:rsid w:val="00877B8A"/>
    <w:rsid w:val="008830EC"/>
    <w:rsid w:val="00884EBD"/>
    <w:rsid w:val="0088544C"/>
    <w:rsid w:val="008908DC"/>
    <w:rsid w:val="00890E58"/>
    <w:rsid w:val="00896479"/>
    <w:rsid w:val="008A105B"/>
    <w:rsid w:val="008A3EAC"/>
    <w:rsid w:val="008A77AA"/>
    <w:rsid w:val="008B1569"/>
    <w:rsid w:val="008B1EAF"/>
    <w:rsid w:val="008B4858"/>
    <w:rsid w:val="008B57AF"/>
    <w:rsid w:val="008C13DB"/>
    <w:rsid w:val="008C4094"/>
    <w:rsid w:val="008C469B"/>
    <w:rsid w:val="008C4D7B"/>
    <w:rsid w:val="008D50F8"/>
    <w:rsid w:val="008E10D0"/>
    <w:rsid w:val="008E1EC6"/>
    <w:rsid w:val="008E40BE"/>
    <w:rsid w:val="008E7288"/>
    <w:rsid w:val="008F3444"/>
    <w:rsid w:val="008F6751"/>
    <w:rsid w:val="009004AD"/>
    <w:rsid w:val="00901DAD"/>
    <w:rsid w:val="009049AA"/>
    <w:rsid w:val="00913BA6"/>
    <w:rsid w:val="00921835"/>
    <w:rsid w:val="0092586B"/>
    <w:rsid w:val="00937C6A"/>
    <w:rsid w:val="00940F5E"/>
    <w:rsid w:val="00952A9A"/>
    <w:rsid w:val="00961620"/>
    <w:rsid w:val="00964A8C"/>
    <w:rsid w:val="00966A75"/>
    <w:rsid w:val="00967EDF"/>
    <w:rsid w:val="009704A4"/>
    <w:rsid w:val="00973073"/>
    <w:rsid w:val="00973960"/>
    <w:rsid w:val="0097446E"/>
    <w:rsid w:val="0097466F"/>
    <w:rsid w:val="0097502E"/>
    <w:rsid w:val="00982304"/>
    <w:rsid w:val="009829FC"/>
    <w:rsid w:val="00983449"/>
    <w:rsid w:val="00985E38"/>
    <w:rsid w:val="009865CC"/>
    <w:rsid w:val="0098695E"/>
    <w:rsid w:val="00990153"/>
    <w:rsid w:val="0099045A"/>
    <w:rsid w:val="009919DB"/>
    <w:rsid w:val="00991D83"/>
    <w:rsid w:val="00996C92"/>
    <w:rsid w:val="009A0E45"/>
    <w:rsid w:val="009A12A0"/>
    <w:rsid w:val="009A34A4"/>
    <w:rsid w:val="009A3506"/>
    <w:rsid w:val="009A6912"/>
    <w:rsid w:val="009A7373"/>
    <w:rsid w:val="009B2465"/>
    <w:rsid w:val="009B4704"/>
    <w:rsid w:val="009B7F61"/>
    <w:rsid w:val="009C552F"/>
    <w:rsid w:val="009C6E3A"/>
    <w:rsid w:val="009C709C"/>
    <w:rsid w:val="009D10D6"/>
    <w:rsid w:val="009D1CCA"/>
    <w:rsid w:val="009D767B"/>
    <w:rsid w:val="009E1B75"/>
    <w:rsid w:val="009E4690"/>
    <w:rsid w:val="009F47D8"/>
    <w:rsid w:val="009F79D6"/>
    <w:rsid w:val="00A1102E"/>
    <w:rsid w:val="00A16519"/>
    <w:rsid w:val="00A16A36"/>
    <w:rsid w:val="00A17862"/>
    <w:rsid w:val="00A17866"/>
    <w:rsid w:val="00A27F14"/>
    <w:rsid w:val="00A30FA2"/>
    <w:rsid w:val="00A3142C"/>
    <w:rsid w:val="00A374AE"/>
    <w:rsid w:val="00A460AE"/>
    <w:rsid w:val="00A64137"/>
    <w:rsid w:val="00A70AE6"/>
    <w:rsid w:val="00A71222"/>
    <w:rsid w:val="00A71C5B"/>
    <w:rsid w:val="00A76048"/>
    <w:rsid w:val="00A760D3"/>
    <w:rsid w:val="00A87AE5"/>
    <w:rsid w:val="00A90571"/>
    <w:rsid w:val="00A918CA"/>
    <w:rsid w:val="00A928B7"/>
    <w:rsid w:val="00A958F3"/>
    <w:rsid w:val="00AA2231"/>
    <w:rsid w:val="00AA2FA3"/>
    <w:rsid w:val="00AA51D9"/>
    <w:rsid w:val="00AB0E3A"/>
    <w:rsid w:val="00AB2480"/>
    <w:rsid w:val="00AB2609"/>
    <w:rsid w:val="00AB3583"/>
    <w:rsid w:val="00AB41DB"/>
    <w:rsid w:val="00AB52CF"/>
    <w:rsid w:val="00AC63D1"/>
    <w:rsid w:val="00AC7B3E"/>
    <w:rsid w:val="00AD2702"/>
    <w:rsid w:val="00AD2F16"/>
    <w:rsid w:val="00AD44FD"/>
    <w:rsid w:val="00AD5A17"/>
    <w:rsid w:val="00AD61E6"/>
    <w:rsid w:val="00AD6E44"/>
    <w:rsid w:val="00AD7F22"/>
    <w:rsid w:val="00AE63F2"/>
    <w:rsid w:val="00AF2B8E"/>
    <w:rsid w:val="00AF32F2"/>
    <w:rsid w:val="00AF4339"/>
    <w:rsid w:val="00AF72FD"/>
    <w:rsid w:val="00AF75F4"/>
    <w:rsid w:val="00B01A74"/>
    <w:rsid w:val="00B03B68"/>
    <w:rsid w:val="00B068F4"/>
    <w:rsid w:val="00B100F5"/>
    <w:rsid w:val="00B10D20"/>
    <w:rsid w:val="00B12851"/>
    <w:rsid w:val="00B13444"/>
    <w:rsid w:val="00B16BA4"/>
    <w:rsid w:val="00B17172"/>
    <w:rsid w:val="00B214E7"/>
    <w:rsid w:val="00B219A8"/>
    <w:rsid w:val="00B27F11"/>
    <w:rsid w:val="00B34B4B"/>
    <w:rsid w:val="00B36FFC"/>
    <w:rsid w:val="00B371AC"/>
    <w:rsid w:val="00B406EB"/>
    <w:rsid w:val="00B41046"/>
    <w:rsid w:val="00B44A87"/>
    <w:rsid w:val="00B5422B"/>
    <w:rsid w:val="00B550C8"/>
    <w:rsid w:val="00B55D82"/>
    <w:rsid w:val="00B55DCD"/>
    <w:rsid w:val="00B565E3"/>
    <w:rsid w:val="00B56868"/>
    <w:rsid w:val="00B568ED"/>
    <w:rsid w:val="00B56C46"/>
    <w:rsid w:val="00B6106F"/>
    <w:rsid w:val="00B661EE"/>
    <w:rsid w:val="00B6727E"/>
    <w:rsid w:val="00B733FA"/>
    <w:rsid w:val="00B74A7E"/>
    <w:rsid w:val="00B832FC"/>
    <w:rsid w:val="00B84786"/>
    <w:rsid w:val="00B91C15"/>
    <w:rsid w:val="00B963ED"/>
    <w:rsid w:val="00BA407E"/>
    <w:rsid w:val="00BB396E"/>
    <w:rsid w:val="00BB588C"/>
    <w:rsid w:val="00BB6A4A"/>
    <w:rsid w:val="00BC1404"/>
    <w:rsid w:val="00BC31A7"/>
    <w:rsid w:val="00BC46C7"/>
    <w:rsid w:val="00BC6755"/>
    <w:rsid w:val="00BD0EE9"/>
    <w:rsid w:val="00BD3136"/>
    <w:rsid w:val="00BE0A23"/>
    <w:rsid w:val="00BE44D9"/>
    <w:rsid w:val="00BF2D4C"/>
    <w:rsid w:val="00BF5A8E"/>
    <w:rsid w:val="00BF5F51"/>
    <w:rsid w:val="00C0534B"/>
    <w:rsid w:val="00C05760"/>
    <w:rsid w:val="00C07A29"/>
    <w:rsid w:val="00C105D0"/>
    <w:rsid w:val="00C16BE6"/>
    <w:rsid w:val="00C16F53"/>
    <w:rsid w:val="00C22394"/>
    <w:rsid w:val="00C250AB"/>
    <w:rsid w:val="00C3227A"/>
    <w:rsid w:val="00C32851"/>
    <w:rsid w:val="00C3522E"/>
    <w:rsid w:val="00C36572"/>
    <w:rsid w:val="00C37066"/>
    <w:rsid w:val="00C37F15"/>
    <w:rsid w:val="00C420C0"/>
    <w:rsid w:val="00C433BC"/>
    <w:rsid w:val="00C46528"/>
    <w:rsid w:val="00C469D9"/>
    <w:rsid w:val="00C47676"/>
    <w:rsid w:val="00C52687"/>
    <w:rsid w:val="00C559CF"/>
    <w:rsid w:val="00C578D9"/>
    <w:rsid w:val="00C628D6"/>
    <w:rsid w:val="00C712CB"/>
    <w:rsid w:val="00C71A2F"/>
    <w:rsid w:val="00C8657F"/>
    <w:rsid w:val="00C90A84"/>
    <w:rsid w:val="00C9215C"/>
    <w:rsid w:val="00C92DC3"/>
    <w:rsid w:val="00C960C1"/>
    <w:rsid w:val="00C975C3"/>
    <w:rsid w:val="00CA221C"/>
    <w:rsid w:val="00CA2670"/>
    <w:rsid w:val="00CA32BA"/>
    <w:rsid w:val="00CA36D0"/>
    <w:rsid w:val="00CB4155"/>
    <w:rsid w:val="00CB7A1E"/>
    <w:rsid w:val="00CC108E"/>
    <w:rsid w:val="00CC1EA4"/>
    <w:rsid w:val="00CC2221"/>
    <w:rsid w:val="00CC57FE"/>
    <w:rsid w:val="00CD10B7"/>
    <w:rsid w:val="00CD467D"/>
    <w:rsid w:val="00CE29E3"/>
    <w:rsid w:val="00CF296D"/>
    <w:rsid w:val="00CF4390"/>
    <w:rsid w:val="00CF6843"/>
    <w:rsid w:val="00D013A7"/>
    <w:rsid w:val="00D02080"/>
    <w:rsid w:val="00D02F21"/>
    <w:rsid w:val="00D05B3E"/>
    <w:rsid w:val="00D166F6"/>
    <w:rsid w:val="00D228CA"/>
    <w:rsid w:val="00D22D19"/>
    <w:rsid w:val="00D22E6C"/>
    <w:rsid w:val="00D231D8"/>
    <w:rsid w:val="00D24F2B"/>
    <w:rsid w:val="00D26C12"/>
    <w:rsid w:val="00D2706F"/>
    <w:rsid w:val="00D31527"/>
    <w:rsid w:val="00D3538D"/>
    <w:rsid w:val="00D368AD"/>
    <w:rsid w:val="00D42DFF"/>
    <w:rsid w:val="00D44B41"/>
    <w:rsid w:val="00D4639A"/>
    <w:rsid w:val="00D46BA9"/>
    <w:rsid w:val="00D52F14"/>
    <w:rsid w:val="00D571B7"/>
    <w:rsid w:val="00D60DCD"/>
    <w:rsid w:val="00D64EF2"/>
    <w:rsid w:val="00D6594F"/>
    <w:rsid w:val="00D670C3"/>
    <w:rsid w:val="00D74563"/>
    <w:rsid w:val="00D74EC6"/>
    <w:rsid w:val="00D75A06"/>
    <w:rsid w:val="00D821F0"/>
    <w:rsid w:val="00D83DA0"/>
    <w:rsid w:val="00D871E5"/>
    <w:rsid w:val="00D87AB5"/>
    <w:rsid w:val="00D90384"/>
    <w:rsid w:val="00D90E26"/>
    <w:rsid w:val="00D91811"/>
    <w:rsid w:val="00D94389"/>
    <w:rsid w:val="00DA559C"/>
    <w:rsid w:val="00DA7B3D"/>
    <w:rsid w:val="00DB0623"/>
    <w:rsid w:val="00DB1D53"/>
    <w:rsid w:val="00DB5752"/>
    <w:rsid w:val="00DC2201"/>
    <w:rsid w:val="00DC24E6"/>
    <w:rsid w:val="00DC3C10"/>
    <w:rsid w:val="00DD049B"/>
    <w:rsid w:val="00DD3E30"/>
    <w:rsid w:val="00DE01FA"/>
    <w:rsid w:val="00DE1889"/>
    <w:rsid w:val="00DE4479"/>
    <w:rsid w:val="00DF16A8"/>
    <w:rsid w:val="00DF20B4"/>
    <w:rsid w:val="00DF6F1C"/>
    <w:rsid w:val="00E01C37"/>
    <w:rsid w:val="00E05B24"/>
    <w:rsid w:val="00E0705E"/>
    <w:rsid w:val="00E11AB1"/>
    <w:rsid w:val="00E151AC"/>
    <w:rsid w:val="00E162CE"/>
    <w:rsid w:val="00E16E13"/>
    <w:rsid w:val="00E2255C"/>
    <w:rsid w:val="00E2549D"/>
    <w:rsid w:val="00E265BA"/>
    <w:rsid w:val="00E51609"/>
    <w:rsid w:val="00E51BAF"/>
    <w:rsid w:val="00E53649"/>
    <w:rsid w:val="00E541FE"/>
    <w:rsid w:val="00E57AB0"/>
    <w:rsid w:val="00E6557C"/>
    <w:rsid w:val="00E756A4"/>
    <w:rsid w:val="00E75C72"/>
    <w:rsid w:val="00E76410"/>
    <w:rsid w:val="00E77178"/>
    <w:rsid w:val="00E77A6C"/>
    <w:rsid w:val="00E82941"/>
    <w:rsid w:val="00E840E1"/>
    <w:rsid w:val="00E86073"/>
    <w:rsid w:val="00E90A85"/>
    <w:rsid w:val="00E90C04"/>
    <w:rsid w:val="00E94EE5"/>
    <w:rsid w:val="00EA2C73"/>
    <w:rsid w:val="00EA2D07"/>
    <w:rsid w:val="00EA3442"/>
    <w:rsid w:val="00EA4F21"/>
    <w:rsid w:val="00EA5A89"/>
    <w:rsid w:val="00EA5DDD"/>
    <w:rsid w:val="00EB2D89"/>
    <w:rsid w:val="00EB3BBD"/>
    <w:rsid w:val="00EC0CA7"/>
    <w:rsid w:val="00EC1636"/>
    <w:rsid w:val="00EC1E6D"/>
    <w:rsid w:val="00EC22E7"/>
    <w:rsid w:val="00EC2346"/>
    <w:rsid w:val="00EC51CF"/>
    <w:rsid w:val="00ED2AEF"/>
    <w:rsid w:val="00ED44DA"/>
    <w:rsid w:val="00ED4859"/>
    <w:rsid w:val="00EE03DF"/>
    <w:rsid w:val="00EE0424"/>
    <w:rsid w:val="00EF09BD"/>
    <w:rsid w:val="00EF0C29"/>
    <w:rsid w:val="00F038E0"/>
    <w:rsid w:val="00F0547E"/>
    <w:rsid w:val="00F10EA5"/>
    <w:rsid w:val="00F31399"/>
    <w:rsid w:val="00F31987"/>
    <w:rsid w:val="00F32330"/>
    <w:rsid w:val="00F368A5"/>
    <w:rsid w:val="00F368DC"/>
    <w:rsid w:val="00F374E4"/>
    <w:rsid w:val="00F455BB"/>
    <w:rsid w:val="00F51829"/>
    <w:rsid w:val="00F562FC"/>
    <w:rsid w:val="00F57580"/>
    <w:rsid w:val="00F57F4B"/>
    <w:rsid w:val="00F63389"/>
    <w:rsid w:val="00F66B5C"/>
    <w:rsid w:val="00F66DC4"/>
    <w:rsid w:val="00F72B66"/>
    <w:rsid w:val="00F73B6D"/>
    <w:rsid w:val="00F75C72"/>
    <w:rsid w:val="00F77F08"/>
    <w:rsid w:val="00F819FD"/>
    <w:rsid w:val="00F83036"/>
    <w:rsid w:val="00F83329"/>
    <w:rsid w:val="00F92C60"/>
    <w:rsid w:val="00F930A3"/>
    <w:rsid w:val="00F96049"/>
    <w:rsid w:val="00FA2A1B"/>
    <w:rsid w:val="00FA5A67"/>
    <w:rsid w:val="00FB70CF"/>
    <w:rsid w:val="00FC07C4"/>
    <w:rsid w:val="00FC1341"/>
    <w:rsid w:val="00FC1CF7"/>
    <w:rsid w:val="00FC326F"/>
    <w:rsid w:val="00FC379E"/>
    <w:rsid w:val="00FD2942"/>
    <w:rsid w:val="00FE6A04"/>
    <w:rsid w:val="00FE6B26"/>
    <w:rsid w:val="00FE7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54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ill Sans MT" w:eastAsia="Times New Roman" w:hAnsi="Gill Sans MT"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1F0"/>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35AD"/>
    <w:rPr>
      <w:rFonts w:cs="Times New Roman"/>
      <w:sz w:val="16"/>
      <w:szCs w:val="16"/>
    </w:rPr>
  </w:style>
  <w:style w:type="paragraph" w:styleId="CommentText">
    <w:name w:val="annotation text"/>
    <w:basedOn w:val="Normal"/>
    <w:link w:val="CommentTextChar"/>
    <w:uiPriority w:val="99"/>
    <w:unhideWhenUsed/>
    <w:rsid w:val="004C35AD"/>
    <w:pPr>
      <w:spacing w:line="240" w:lineRule="auto"/>
    </w:pPr>
    <w:rPr>
      <w:sz w:val="20"/>
      <w:szCs w:val="20"/>
    </w:rPr>
  </w:style>
  <w:style w:type="character" w:customStyle="1" w:styleId="CommentTextChar">
    <w:name w:val="Comment Text Char"/>
    <w:basedOn w:val="DefaultParagraphFont"/>
    <w:link w:val="CommentText"/>
    <w:uiPriority w:val="99"/>
    <w:locked/>
    <w:rsid w:val="004C35AD"/>
    <w:rPr>
      <w:rFonts w:cs="Times New Roman"/>
      <w:sz w:val="20"/>
      <w:szCs w:val="20"/>
    </w:rPr>
  </w:style>
  <w:style w:type="paragraph" w:styleId="CommentSubject">
    <w:name w:val="annotation subject"/>
    <w:basedOn w:val="CommentText"/>
    <w:next w:val="CommentText"/>
    <w:link w:val="CommentSubjectChar"/>
    <w:uiPriority w:val="99"/>
    <w:semiHidden/>
    <w:unhideWhenUsed/>
    <w:rsid w:val="004C35AD"/>
    <w:rPr>
      <w:b/>
      <w:bCs/>
    </w:rPr>
  </w:style>
  <w:style w:type="character" w:customStyle="1" w:styleId="CommentSubjectChar">
    <w:name w:val="Comment Subject Char"/>
    <w:basedOn w:val="CommentTextChar"/>
    <w:link w:val="CommentSubject"/>
    <w:uiPriority w:val="99"/>
    <w:semiHidden/>
    <w:locked/>
    <w:rsid w:val="004C35AD"/>
    <w:rPr>
      <w:rFonts w:cs="Times New Roman"/>
      <w:b/>
      <w:bCs/>
      <w:sz w:val="20"/>
      <w:szCs w:val="20"/>
    </w:rPr>
  </w:style>
  <w:style w:type="paragraph" w:styleId="BalloonText">
    <w:name w:val="Balloon Text"/>
    <w:basedOn w:val="Normal"/>
    <w:link w:val="BalloonTextChar"/>
    <w:uiPriority w:val="99"/>
    <w:semiHidden/>
    <w:unhideWhenUsed/>
    <w:rsid w:val="004C3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35AD"/>
    <w:rPr>
      <w:rFonts w:ascii="Tahoma" w:hAnsi="Tahoma" w:cs="Tahoma"/>
      <w:sz w:val="16"/>
      <w:szCs w:val="16"/>
    </w:rPr>
  </w:style>
  <w:style w:type="paragraph" w:styleId="ListParagraph">
    <w:name w:val="List Paragraph"/>
    <w:basedOn w:val="Normal"/>
    <w:uiPriority w:val="34"/>
    <w:qFormat/>
    <w:rsid w:val="00CC108E"/>
    <w:pPr>
      <w:ind w:left="720"/>
      <w:contextualSpacing/>
    </w:pPr>
  </w:style>
  <w:style w:type="table" w:styleId="TableGrid">
    <w:name w:val="Table Grid"/>
    <w:basedOn w:val="TableNormal"/>
    <w:uiPriority w:val="59"/>
    <w:rsid w:val="00FC07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4257"/>
    <w:rPr>
      <w:rFonts w:cs="Times New Roman"/>
      <w:color w:val="0000FF"/>
      <w:u w:val="single"/>
    </w:rPr>
  </w:style>
  <w:style w:type="paragraph" w:styleId="Revision">
    <w:name w:val="Revision"/>
    <w:hidden/>
    <w:uiPriority w:val="99"/>
    <w:semiHidden/>
    <w:rsid w:val="0079351B"/>
    <w:rPr>
      <w:sz w:val="24"/>
      <w:szCs w:val="24"/>
    </w:rPr>
  </w:style>
  <w:style w:type="paragraph" w:customStyle="1" w:styleId="NRELTableCaption">
    <w:name w:val="NREL_Table_Caption"/>
    <w:next w:val="Normal"/>
    <w:qFormat/>
    <w:rsid w:val="00321B2F"/>
    <w:pPr>
      <w:keepNext/>
      <w:autoSpaceDE w:val="0"/>
      <w:autoSpaceDN w:val="0"/>
      <w:adjustRightInd w:val="0"/>
      <w:spacing w:before="120" w:after="120"/>
      <w:jc w:val="center"/>
    </w:pPr>
    <w:rPr>
      <w:rFonts w:ascii="Arial,Bold" w:hAnsi="Arial,Bold"/>
      <w:b/>
      <w:bCs/>
    </w:rPr>
  </w:style>
  <w:style w:type="character" w:styleId="HTMLCite">
    <w:name w:val="HTML Cite"/>
    <w:basedOn w:val="DefaultParagraphFont"/>
    <w:uiPriority w:val="99"/>
    <w:semiHidden/>
    <w:unhideWhenUsed/>
    <w:rsid w:val="00282718"/>
    <w:rPr>
      <w:rFonts w:cs="Times New Roman"/>
      <w:color w:val="009933"/>
    </w:rPr>
  </w:style>
  <w:style w:type="paragraph" w:styleId="FootnoteText">
    <w:name w:val="footnote text"/>
    <w:basedOn w:val="Normal"/>
    <w:link w:val="FootnoteTextChar"/>
    <w:uiPriority w:val="99"/>
    <w:semiHidden/>
    <w:unhideWhenUsed/>
    <w:rsid w:val="00C22394"/>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C22394"/>
    <w:rPr>
      <w:rFonts w:cs="Times New Roman"/>
      <w:sz w:val="20"/>
      <w:szCs w:val="20"/>
    </w:rPr>
  </w:style>
  <w:style w:type="character" w:styleId="FootnoteReference">
    <w:name w:val="footnote reference"/>
    <w:basedOn w:val="DefaultParagraphFont"/>
    <w:uiPriority w:val="99"/>
    <w:semiHidden/>
    <w:unhideWhenUsed/>
    <w:rsid w:val="00C22394"/>
    <w:rPr>
      <w:rFonts w:cs="Times New Roman"/>
      <w:vertAlign w:val="superscript"/>
    </w:rPr>
  </w:style>
  <w:style w:type="character" w:styleId="LineNumber">
    <w:name w:val="line number"/>
    <w:basedOn w:val="DefaultParagraphFont"/>
    <w:uiPriority w:val="99"/>
    <w:semiHidden/>
    <w:unhideWhenUsed/>
    <w:rsid w:val="00EF0C29"/>
    <w:rPr>
      <w:rFonts w:cs="Times New Roman"/>
    </w:rPr>
  </w:style>
  <w:style w:type="paragraph" w:styleId="Header">
    <w:name w:val="header"/>
    <w:basedOn w:val="Normal"/>
    <w:link w:val="HeaderChar"/>
    <w:uiPriority w:val="99"/>
    <w:semiHidden/>
    <w:unhideWhenUsed/>
    <w:rsid w:val="00C420C0"/>
    <w:pPr>
      <w:tabs>
        <w:tab w:val="center" w:pos="4680"/>
        <w:tab w:val="right" w:pos="9360"/>
      </w:tabs>
      <w:spacing w:after="0" w:line="240" w:lineRule="auto"/>
    </w:pPr>
    <w:rPr>
      <w:rFonts w:eastAsiaTheme="minorHAnsi" w:cstheme="minorBidi"/>
    </w:rPr>
  </w:style>
  <w:style w:type="character" w:customStyle="1" w:styleId="HeaderChar">
    <w:name w:val="Header Char"/>
    <w:basedOn w:val="DefaultParagraphFont"/>
    <w:link w:val="Header"/>
    <w:uiPriority w:val="99"/>
    <w:semiHidden/>
    <w:rsid w:val="00C420C0"/>
    <w:rPr>
      <w:rFonts w:eastAsiaTheme="minorHAnsi" w:cstheme="minorBidi"/>
      <w:sz w:val="24"/>
      <w:szCs w:val="24"/>
    </w:rPr>
  </w:style>
  <w:style w:type="paragraph" w:styleId="Footer">
    <w:name w:val="footer"/>
    <w:basedOn w:val="Normal"/>
    <w:link w:val="FooterChar"/>
    <w:uiPriority w:val="99"/>
    <w:unhideWhenUsed/>
    <w:rsid w:val="00C420C0"/>
    <w:pPr>
      <w:tabs>
        <w:tab w:val="center" w:pos="4680"/>
        <w:tab w:val="right" w:pos="9360"/>
      </w:tabs>
      <w:spacing w:after="0" w:line="240" w:lineRule="auto"/>
    </w:pPr>
    <w:rPr>
      <w:rFonts w:eastAsiaTheme="minorHAnsi" w:cstheme="minorBidi"/>
    </w:rPr>
  </w:style>
  <w:style w:type="character" w:customStyle="1" w:styleId="FooterChar">
    <w:name w:val="Footer Char"/>
    <w:basedOn w:val="DefaultParagraphFont"/>
    <w:link w:val="Footer"/>
    <w:uiPriority w:val="99"/>
    <w:rsid w:val="00C420C0"/>
    <w:rPr>
      <w:rFonts w:eastAsiaTheme="minorHAnsi" w:cstheme="minorBidi"/>
      <w:sz w:val="24"/>
      <w:szCs w:val="24"/>
    </w:rPr>
  </w:style>
  <w:style w:type="character" w:styleId="Emphasis">
    <w:name w:val="Emphasis"/>
    <w:basedOn w:val="DefaultParagraphFont"/>
    <w:uiPriority w:val="20"/>
    <w:qFormat/>
    <w:rsid w:val="00E90C0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ill Sans MT" w:eastAsia="Times New Roman" w:hAnsi="Gill Sans MT"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1F0"/>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35AD"/>
    <w:rPr>
      <w:rFonts w:cs="Times New Roman"/>
      <w:sz w:val="16"/>
      <w:szCs w:val="16"/>
    </w:rPr>
  </w:style>
  <w:style w:type="paragraph" w:styleId="CommentText">
    <w:name w:val="annotation text"/>
    <w:basedOn w:val="Normal"/>
    <w:link w:val="CommentTextChar"/>
    <w:uiPriority w:val="99"/>
    <w:unhideWhenUsed/>
    <w:rsid w:val="004C35AD"/>
    <w:pPr>
      <w:spacing w:line="240" w:lineRule="auto"/>
    </w:pPr>
    <w:rPr>
      <w:sz w:val="20"/>
      <w:szCs w:val="20"/>
    </w:rPr>
  </w:style>
  <w:style w:type="character" w:customStyle="1" w:styleId="CommentTextChar">
    <w:name w:val="Comment Text Char"/>
    <w:basedOn w:val="DefaultParagraphFont"/>
    <w:link w:val="CommentText"/>
    <w:uiPriority w:val="99"/>
    <w:locked/>
    <w:rsid w:val="004C35AD"/>
    <w:rPr>
      <w:rFonts w:cs="Times New Roman"/>
      <w:sz w:val="20"/>
      <w:szCs w:val="20"/>
    </w:rPr>
  </w:style>
  <w:style w:type="paragraph" w:styleId="CommentSubject">
    <w:name w:val="annotation subject"/>
    <w:basedOn w:val="CommentText"/>
    <w:next w:val="CommentText"/>
    <w:link w:val="CommentSubjectChar"/>
    <w:uiPriority w:val="99"/>
    <w:semiHidden/>
    <w:unhideWhenUsed/>
    <w:rsid w:val="004C35AD"/>
    <w:rPr>
      <w:b/>
      <w:bCs/>
    </w:rPr>
  </w:style>
  <w:style w:type="character" w:customStyle="1" w:styleId="CommentSubjectChar">
    <w:name w:val="Comment Subject Char"/>
    <w:basedOn w:val="CommentTextChar"/>
    <w:link w:val="CommentSubject"/>
    <w:uiPriority w:val="99"/>
    <w:semiHidden/>
    <w:locked/>
    <w:rsid w:val="004C35AD"/>
    <w:rPr>
      <w:rFonts w:cs="Times New Roman"/>
      <w:b/>
      <w:bCs/>
      <w:sz w:val="20"/>
      <w:szCs w:val="20"/>
    </w:rPr>
  </w:style>
  <w:style w:type="paragraph" w:styleId="BalloonText">
    <w:name w:val="Balloon Text"/>
    <w:basedOn w:val="Normal"/>
    <w:link w:val="BalloonTextChar"/>
    <w:uiPriority w:val="99"/>
    <w:semiHidden/>
    <w:unhideWhenUsed/>
    <w:rsid w:val="004C3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35AD"/>
    <w:rPr>
      <w:rFonts w:ascii="Tahoma" w:hAnsi="Tahoma" w:cs="Tahoma"/>
      <w:sz w:val="16"/>
      <w:szCs w:val="16"/>
    </w:rPr>
  </w:style>
  <w:style w:type="paragraph" w:styleId="ListParagraph">
    <w:name w:val="List Paragraph"/>
    <w:basedOn w:val="Normal"/>
    <w:uiPriority w:val="34"/>
    <w:qFormat/>
    <w:rsid w:val="00CC108E"/>
    <w:pPr>
      <w:ind w:left="720"/>
      <w:contextualSpacing/>
    </w:pPr>
  </w:style>
  <w:style w:type="table" w:styleId="TableGrid">
    <w:name w:val="Table Grid"/>
    <w:basedOn w:val="TableNormal"/>
    <w:uiPriority w:val="59"/>
    <w:rsid w:val="00FC07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4257"/>
    <w:rPr>
      <w:rFonts w:cs="Times New Roman"/>
      <w:color w:val="0000FF"/>
      <w:u w:val="single"/>
    </w:rPr>
  </w:style>
  <w:style w:type="paragraph" w:styleId="Revision">
    <w:name w:val="Revision"/>
    <w:hidden/>
    <w:uiPriority w:val="99"/>
    <w:semiHidden/>
    <w:rsid w:val="0079351B"/>
    <w:rPr>
      <w:sz w:val="24"/>
      <w:szCs w:val="24"/>
    </w:rPr>
  </w:style>
  <w:style w:type="paragraph" w:customStyle="1" w:styleId="NRELTableCaption">
    <w:name w:val="NREL_Table_Caption"/>
    <w:next w:val="Normal"/>
    <w:qFormat/>
    <w:rsid w:val="00321B2F"/>
    <w:pPr>
      <w:keepNext/>
      <w:autoSpaceDE w:val="0"/>
      <w:autoSpaceDN w:val="0"/>
      <w:adjustRightInd w:val="0"/>
      <w:spacing w:before="120" w:after="120"/>
      <w:jc w:val="center"/>
    </w:pPr>
    <w:rPr>
      <w:rFonts w:ascii="Arial,Bold" w:hAnsi="Arial,Bold"/>
      <w:b/>
      <w:bCs/>
    </w:rPr>
  </w:style>
  <w:style w:type="character" w:styleId="HTMLCite">
    <w:name w:val="HTML Cite"/>
    <w:basedOn w:val="DefaultParagraphFont"/>
    <w:uiPriority w:val="99"/>
    <w:semiHidden/>
    <w:unhideWhenUsed/>
    <w:rsid w:val="00282718"/>
    <w:rPr>
      <w:rFonts w:cs="Times New Roman"/>
      <w:color w:val="009933"/>
    </w:rPr>
  </w:style>
  <w:style w:type="paragraph" w:styleId="FootnoteText">
    <w:name w:val="footnote text"/>
    <w:basedOn w:val="Normal"/>
    <w:link w:val="FootnoteTextChar"/>
    <w:uiPriority w:val="99"/>
    <w:semiHidden/>
    <w:unhideWhenUsed/>
    <w:rsid w:val="00C22394"/>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C22394"/>
    <w:rPr>
      <w:rFonts w:cs="Times New Roman"/>
      <w:sz w:val="20"/>
      <w:szCs w:val="20"/>
    </w:rPr>
  </w:style>
  <w:style w:type="character" w:styleId="FootnoteReference">
    <w:name w:val="footnote reference"/>
    <w:basedOn w:val="DefaultParagraphFont"/>
    <w:uiPriority w:val="99"/>
    <w:semiHidden/>
    <w:unhideWhenUsed/>
    <w:rsid w:val="00C22394"/>
    <w:rPr>
      <w:rFonts w:cs="Times New Roman"/>
      <w:vertAlign w:val="superscript"/>
    </w:rPr>
  </w:style>
  <w:style w:type="character" w:styleId="LineNumber">
    <w:name w:val="line number"/>
    <w:basedOn w:val="DefaultParagraphFont"/>
    <w:uiPriority w:val="99"/>
    <w:semiHidden/>
    <w:unhideWhenUsed/>
    <w:rsid w:val="00EF0C29"/>
    <w:rPr>
      <w:rFonts w:cs="Times New Roman"/>
    </w:rPr>
  </w:style>
  <w:style w:type="paragraph" w:styleId="Header">
    <w:name w:val="header"/>
    <w:basedOn w:val="Normal"/>
    <w:link w:val="HeaderChar"/>
    <w:uiPriority w:val="99"/>
    <w:semiHidden/>
    <w:unhideWhenUsed/>
    <w:rsid w:val="00C420C0"/>
    <w:pPr>
      <w:tabs>
        <w:tab w:val="center" w:pos="4680"/>
        <w:tab w:val="right" w:pos="9360"/>
      </w:tabs>
      <w:spacing w:after="0" w:line="240" w:lineRule="auto"/>
    </w:pPr>
    <w:rPr>
      <w:rFonts w:eastAsiaTheme="minorHAnsi" w:cstheme="minorBidi"/>
    </w:rPr>
  </w:style>
  <w:style w:type="character" w:customStyle="1" w:styleId="HeaderChar">
    <w:name w:val="Header Char"/>
    <w:basedOn w:val="DefaultParagraphFont"/>
    <w:link w:val="Header"/>
    <w:uiPriority w:val="99"/>
    <w:semiHidden/>
    <w:rsid w:val="00C420C0"/>
    <w:rPr>
      <w:rFonts w:eastAsiaTheme="minorHAnsi" w:cstheme="minorBidi"/>
      <w:sz w:val="24"/>
      <w:szCs w:val="24"/>
    </w:rPr>
  </w:style>
  <w:style w:type="paragraph" w:styleId="Footer">
    <w:name w:val="footer"/>
    <w:basedOn w:val="Normal"/>
    <w:link w:val="FooterChar"/>
    <w:uiPriority w:val="99"/>
    <w:unhideWhenUsed/>
    <w:rsid w:val="00C420C0"/>
    <w:pPr>
      <w:tabs>
        <w:tab w:val="center" w:pos="4680"/>
        <w:tab w:val="right" w:pos="9360"/>
      </w:tabs>
      <w:spacing w:after="0" w:line="240" w:lineRule="auto"/>
    </w:pPr>
    <w:rPr>
      <w:rFonts w:eastAsiaTheme="minorHAnsi" w:cstheme="minorBidi"/>
    </w:rPr>
  </w:style>
  <w:style w:type="character" w:customStyle="1" w:styleId="FooterChar">
    <w:name w:val="Footer Char"/>
    <w:basedOn w:val="DefaultParagraphFont"/>
    <w:link w:val="Footer"/>
    <w:uiPriority w:val="99"/>
    <w:rsid w:val="00C420C0"/>
    <w:rPr>
      <w:rFonts w:eastAsiaTheme="minorHAnsi" w:cstheme="minorBidi"/>
      <w:sz w:val="24"/>
      <w:szCs w:val="24"/>
    </w:rPr>
  </w:style>
  <w:style w:type="character" w:styleId="Emphasis">
    <w:name w:val="Emphasis"/>
    <w:basedOn w:val="DefaultParagraphFont"/>
    <w:uiPriority w:val="20"/>
    <w:qFormat/>
    <w:rsid w:val="00E90C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3090">
      <w:bodyDiv w:val="1"/>
      <w:marLeft w:val="0"/>
      <w:marRight w:val="0"/>
      <w:marTop w:val="0"/>
      <w:marBottom w:val="0"/>
      <w:divBdr>
        <w:top w:val="none" w:sz="0" w:space="0" w:color="auto"/>
        <w:left w:val="none" w:sz="0" w:space="0" w:color="auto"/>
        <w:bottom w:val="none" w:sz="0" w:space="0" w:color="auto"/>
        <w:right w:val="none" w:sz="0" w:space="0" w:color="auto"/>
      </w:divBdr>
    </w:div>
    <w:div w:id="146828799">
      <w:bodyDiv w:val="1"/>
      <w:marLeft w:val="0"/>
      <w:marRight w:val="0"/>
      <w:marTop w:val="0"/>
      <w:marBottom w:val="0"/>
      <w:divBdr>
        <w:top w:val="none" w:sz="0" w:space="0" w:color="auto"/>
        <w:left w:val="none" w:sz="0" w:space="0" w:color="auto"/>
        <w:bottom w:val="none" w:sz="0" w:space="0" w:color="auto"/>
        <w:right w:val="none" w:sz="0" w:space="0" w:color="auto"/>
      </w:divBdr>
    </w:div>
    <w:div w:id="169490208">
      <w:bodyDiv w:val="1"/>
      <w:marLeft w:val="0"/>
      <w:marRight w:val="0"/>
      <w:marTop w:val="0"/>
      <w:marBottom w:val="0"/>
      <w:divBdr>
        <w:top w:val="none" w:sz="0" w:space="0" w:color="auto"/>
        <w:left w:val="none" w:sz="0" w:space="0" w:color="auto"/>
        <w:bottom w:val="none" w:sz="0" w:space="0" w:color="auto"/>
        <w:right w:val="none" w:sz="0" w:space="0" w:color="auto"/>
      </w:divBdr>
    </w:div>
    <w:div w:id="537738723">
      <w:bodyDiv w:val="1"/>
      <w:marLeft w:val="0"/>
      <w:marRight w:val="0"/>
      <w:marTop w:val="0"/>
      <w:marBottom w:val="0"/>
      <w:divBdr>
        <w:top w:val="none" w:sz="0" w:space="0" w:color="auto"/>
        <w:left w:val="none" w:sz="0" w:space="0" w:color="auto"/>
        <w:bottom w:val="none" w:sz="0" w:space="0" w:color="auto"/>
        <w:right w:val="none" w:sz="0" w:space="0" w:color="auto"/>
      </w:divBdr>
    </w:div>
    <w:div w:id="642588308">
      <w:bodyDiv w:val="1"/>
      <w:marLeft w:val="0"/>
      <w:marRight w:val="0"/>
      <w:marTop w:val="0"/>
      <w:marBottom w:val="0"/>
      <w:divBdr>
        <w:top w:val="none" w:sz="0" w:space="0" w:color="auto"/>
        <w:left w:val="none" w:sz="0" w:space="0" w:color="auto"/>
        <w:bottom w:val="none" w:sz="0" w:space="0" w:color="auto"/>
        <w:right w:val="none" w:sz="0" w:space="0" w:color="auto"/>
      </w:divBdr>
    </w:div>
    <w:div w:id="895549854">
      <w:bodyDiv w:val="1"/>
      <w:marLeft w:val="0"/>
      <w:marRight w:val="0"/>
      <w:marTop w:val="0"/>
      <w:marBottom w:val="0"/>
      <w:divBdr>
        <w:top w:val="none" w:sz="0" w:space="0" w:color="auto"/>
        <w:left w:val="none" w:sz="0" w:space="0" w:color="auto"/>
        <w:bottom w:val="none" w:sz="0" w:space="0" w:color="auto"/>
        <w:right w:val="none" w:sz="0" w:space="0" w:color="auto"/>
      </w:divBdr>
    </w:div>
    <w:div w:id="948925965">
      <w:bodyDiv w:val="1"/>
      <w:marLeft w:val="0"/>
      <w:marRight w:val="0"/>
      <w:marTop w:val="0"/>
      <w:marBottom w:val="0"/>
      <w:divBdr>
        <w:top w:val="none" w:sz="0" w:space="0" w:color="auto"/>
        <w:left w:val="none" w:sz="0" w:space="0" w:color="auto"/>
        <w:bottom w:val="none" w:sz="0" w:space="0" w:color="auto"/>
        <w:right w:val="none" w:sz="0" w:space="0" w:color="auto"/>
      </w:divBdr>
    </w:div>
    <w:div w:id="1488204731">
      <w:marLeft w:val="0"/>
      <w:marRight w:val="0"/>
      <w:marTop w:val="0"/>
      <w:marBottom w:val="0"/>
      <w:divBdr>
        <w:top w:val="none" w:sz="0" w:space="0" w:color="auto"/>
        <w:left w:val="none" w:sz="0" w:space="0" w:color="auto"/>
        <w:bottom w:val="none" w:sz="0" w:space="0" w:color="auto"/>
        <w:right w:val="none" w:sz="0" w:space="0" w:color="auto"/>
      </w:divBdr>
    </w:div>
    <w:div w:id="1488204732">
      <w:marLeft w:val="0"/>
      <w:marRight w:val="0"/>
      <w:marTop w:val="0"/>
      <w:marBottom w:val="0"/>
      <w:divBdr>
        <w:top w:val="none" w:sz="0" w:space="0" w:color="auto"/>
        <w:left w:val="none" w:sz="0" w:space="0" w:color="auto"/>
        <w:bottom w:val="none" w:sz="0" w:space="0" w:color="auto"/>
        <w:right w:val="none" w:sz="0" w:space="0" w:color="auto"/>
      </w:divBdr>
    </w:div>
    <w:div w:id="1488204733">
      <w:marLeft w:val="0"/>
      <w:marRight w:val="0"/>
      <w:marTop w:val="0"/>
      <w:marBottom w:val="0"/>
      <w:divBdr>
        <w:top w:val="none" w:sz="0" w:space="0" w:color="auto"/>
        <w:left w:val="none" w:sz="0" w:space="0" w:color="auto"/>
        <w:bottom w:val="none" w:sz="0" w:space="0" w:color="auto"/>
        <w:right w:val="none" w:sz="0" w:space="0" w:color="auto"/>
      </w:divBdr>
    </w:div>
    <w:div w:id="1925409298">
      <w:bodyDiv w:val="1"/>
      <w:marLeft w:val="0"/>
      <w:marRight w:val="0"/>
      <w:marTop w:val="0"/>
      <w:marBottom w:val="0"/>
      <w:divBdr>
        <w:top w:val="none" w:sz="0" w:space="0" w:color="auto"/>
        <w:left w:val="none" w:sz="0" w:space="0" w:color="auto"/>
        <w:bottom w:val="none" w:sz="0" w:space="0" w:color="auto"/>
        <w:right w:val="none" w:sz="0" w:space="0" w:color="auto"/>
      </w:divBdr>
    </w:div>
    <w:div w:id="2077046324">
      <w:bodyDiv w:val="1"/>
      <w:marLeft w:val="0"/>
      <w:marRight w:val="0"/>
      <w:marTop w:val="0"/>
      <w:marBottom w:val="0"/>
      <w:divBdr>
        <w:top w:val="none" w:sz="0" w:space="0" w:color="auto"/>
        <w:left w:val="none" w:sz="0" w:space="0" w:color="auto"/>
        <w:bottom w:val="none" w:sz="0" w:space="0" w:color="auto"/>
        <w:right w:val="none" w:sz="0" w:space="0" w:color="auto"/>
      </w:divBdr>
    </w:div>
    <w:div w:id="2110274831">
      <w:bodyDiv w:val="1"/>
      <w:marLeft w:val="0"/>
      <w:marRight w:val="0"/>
      <w:marTop w:val="0"/>
      <w:marBottom w:val="0"/>
      <w:divBdr>
        <w:top w:val="none" w:sz="0" w:space="0" w:color="auto"/>
        <w:left w:val="none" w:sz="0" w:space="0" w:color="auto"/>
        <w:bottom w:val="none" w:sz="0" w:space="0" w:color="auto"/>
        <w:right w:val="none" w:sz="0" w:space="0" w:color="auto"/>
      </w:divBdr>
    </w:div>
    <w:div w:id="21259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www.dft.gov.uk/topics/sustainable/biofuels/sustainability/"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Ethan.Warner@nre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D20BE-3DFF-AE4B-BD32-D1C4506D4ABA}">
  <ds:schemaRefs>
    <ds:schemaRef ds:uri="http://schemas.openxmlformats.org/officeDocument/2006/bibliography"/>
  </ds:schemaRefs>
</ds:datastoreItem>
</file>

<file path=customXml/itemProps2.xml><?xml version="1.0" encoding="utf-8"?>
<ds:datastoreItem xmlns:ds="http://schemas.openxmlformats.org/officeDocument/2006/customXml" ds:itemID="{0FD5CFF5-B024-474D-B6DA-D47994C8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8052</Words>
  <Characters>45900</Characters>
  <Application>Microsoft Macintosh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53845</CharactersWithSpaces>
  <SharedDoc>false</SharedDoc>
  <HLinks>
    <vt:vector size="6" baseType="variant">
      <vt:variant>
        <vt:i4>4587612</vt:i4>
      </vt:variant>
      <vt:variant>
        <vt:i4>14</vt:i4>
      </vt:variant>
      <vt:variant>
        <vt:i4>0</vt:i4>
      </vt:variant>
      <vt:variant>
        <vt:i4>5</vt:i4>
      </vt:variant>
      <vt:variant>
        <vt:lpwstr>http://www.dft.gov.uk/topics/sustainable/biofuels/sustainability/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dinman</dc:creator>
  <cp:lastModifiedBy>Daniel Inman</cp:lastModifiedBy>
  <cp:revision>4</cp:revision>
  <dcterms:created xsi:type="dcterms:W3CDTF">2012-11-09T23:53:00Z</dcterms:created>
  <dcterms:modified xsi:type="dcterms:W3CDTF">2013-03-13T15:56:00Z</dcterms:modified>
</cp:coreProperties>
</file>