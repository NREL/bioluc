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11FB" w:rsidRPr="00325DB9" w:rsidRDefault="00325DB9" w:rsidP="003A3EA9">
      <w:pPr>
        <w:spacing w:after="0"/>
        <w:jc w:val="center"/>
        <w:rPr>
          <w:rFonts w:ascii="Gill Sans MT" w:hAnsi="Gill Sans MT"/>
          <w:b/>
        </w:rPr>
      </w:pPr>
      <w:proofErr w:type="spellStart"/>
      <w:r w:rsidRPr="00325DB9">
        <w:rPr>
          <w:rFonts w:ascii="Gill Sans MT" w:hAnsi="Gill Sans MT"/>
          <w:b/>
        </w:rPr>
        <w:t>BioLUC</w:t>
      </w:r>
      <w:proofErr w:type="spellEnd"/>
      <w:r w:rsidRPr="00325DB9">
        <w:rPr>
          <w:rFonts w:ascii="Gill Sans MT" w:hAnsi="Gill Sans MT"/>
          <w:b/>
        </w:rPr>
        <w:t xml:space="preserve"> Test Plan</w:t>
      </w:r>
    </w:p>
    <w:p w:rsidR="00325DB9" w:rsidRPr="00325DB9" w:rsidRDefault="00325DB9" w:rsidP="003A3EA9">
      <w:pPr>
        <w:spacing w:after="0"/>
        <w:jc w:val="center"/>
        <w:rPr>
          <w:rFonts w:ascii="Gill Sans MT" w:hAnsi="Gill Sans MT"/>
        </w:rPr>
      </w:pPr>
      <w:del w:id="0" w:author="Brian W Bush" w:date="2013-05-16T12:00:00Z">
        <w:r w:rsidRPr="00325DB9" w:rsidDel="00790206">
          <w:rPr>
            <w:rFonts w:ascii="Gill Sans MT" w:hAnsi="Gill Sans MT"/>
          </w:rPr>
          <w:delText>24 April</w:delText>
        </w:r>
      </w:del>
      <w:ins w:id="1" w:author="Brian W Bush" w:date="2013-05-16T12:00:00Z">
        <w:r w:rsidR="00790206">
          <w:rPr>
            <w:rFonts w:ascii="Gill Sans MT" w:hAnsi="Gill Sans MT"/>
          </w:rPr>
          <w:t>16 May</w:t>
        </w:r>
      </w:ins>
      <w:r w:rsidRPr="00325DB9">
        <w:rPr>
          <w:rFonts w:ascii="Gill Sans MT" w:hAnsi="Gill Sans MT"/>
        </w:rPr>
        <w:t xml:space="preserve"> 2013</w:t>
      </w:r>
    </w:p>
    <w:p w:rsidR="00325DB9" w:rsidRPr="00325DB9" w:rsidRDefault="00325DB9" w:rsidP="003A3EA9">
      <w:pPr>
        <w:spacing w:before="220" w:after="0"/>
        <w:rPr>
          <w:rFonts w:ascii="Gill Sans MT" w:hAnsi="Gill Sans MT"/>
          <w:u w:val="single"/>
        </w:rPr>
      </w:pPr>
      <w:r w:rsidRPr="00325DB9">
        <w:rPr>
          <w:rFonts w:ascii="Gill Sans MT" w:hAnsi="Gill Sans MT"/>
          <w:u w:val="single"/>
        </w:rPr>
        <w:t>Goal</w:t>
      </w:r>
    </w:p>
    <w:p w:rsidR="00325DB9" w:rsidRPr="00325DB9" w:rsidRDefault="00325DB9" w:rsidP="003A3EA9">
      <w:pPr>
        <w:spacing w:before="110" w:after="0"/>
        <w:rPr>
          <w:rFonts w:ascii="Gill Sans MT" w:hAnsi="Gill Sans MT"/>
        </w:rPr>
      </w:pPr>
      <w:r w:rsidRPr="00325DB9">
        <w:rPr>
          <w:rFonts w:ascii="Gill Sans MT" w:hAnsi="Gill Sans MT"/>
        </w:rPr>
        <w:t>To</w:t>
      </w:r>
      <w:r w:rsidR="003A3EA9">
        <w:rPr>
          <w:rFonts w:ascii="Gill Sans MT" w:hAnsi="Gill Sans MT"/>
        </w:rPr>
        <w:t xml:space="preserve"> verify the basic reasonableness of the formulation</w:t>
      </w:r>
      <w:r w:rsidR="00CA11A5">
        <w:rPr>
          <w:rFonts w:ascii="Gill Sans MT" w:hAnsi="Gill Sans MT"/>
        </w:rPr>
        <w:t>, behavior,</w:t>
      </w:r>
      <w:r w:rsidR="003A3EA9">
        <w:rPr>
          <w:rFonts w:ascii="Gill Sans MT" w:hAnsi="Gill Sans MT"/>
        </w:rPr>
        <w:t xml:space="preserve"> output</w:t>
      </w:r>
      <w:r w:rsidR="00CA11A5">
        <w:rPr>
          <w:rFonts w:ascii="Gill Sans MT" w:hAnsi="Gill Sans MT"/>
        </w:rPr>
        <w:t>, and usability</w:t>
      </w:r>
      <w:r w:rsidR="003A3EA9">
        <w:rPr>
          <w:rFonts w:ascii="Gill Sans MT" w:hAnsi="Gill Sans MT"/>
        </w:rPr>
        <w:t xml:space="preserve"> of the </w:t>
      </w:r>
      <w:proofErr w:type="spellStart"/>
      <w:r w:rsidR="003A3EA9">
        <w:rPr>
          <w:rFonts w:ascii="Gill Sans MT" w:hAnsi="Gill Sans MT"/>
        </w:rPr>
        <w:t>BioLUC</w:t>
      </w:r>
      <w:proofErr w:type="spellEnd"/>
      <w:r w:rsidR="003A3EA9">
        <w:rPr>
          <w:rFonts w:ascii="Gill Sans MT" w:hAnsi="Gill Sans MT"/>
        </w:rPr>
        <w:t xml:space="preserve"> model under a representative set of scenarios and digressions from them.</w:t>
      </w:r>
    </w:p>
    <w:p w:rsidR="00325DB9" w:rsidRPr="003A3EA9" w:rsidRDefault="00325DB9" w:rsidP="003A3EA9">
      <w:pPr>
        <w:spacing w:before="220" w:after="0"/>
        <w:rPr>
          <w:rFonts w:ascii="Gill Sans MT" w:hAnsi="Gill Sans MT"/>
          <w:u w:val="single"/>
        </w:rPr>
      </w:pPr>
      <w:r w:rsidRPr="003A3EA9">
        <w:rPr>
          <w:rFonts w:ascii="Gill Sans MT" w:hAnsi="Gill Sans MT"/>
          <w:u w:val="single"/>
        </w:rPr>
        <w:t>Scope</w:t>
      </w:r>
      <w:ins w:id="2" w:author="Brian W Bush" w:date="2013-05-16T11:52:00Z">
        <w:r w:rsidR="0066311C">
          <w:rPr>
            <w:rFonts w:ascii="Gill Sans MT" w:hAnsi="Gill Sans MT"/>
            <w:u w:val="single"/>
          </w:rPr>
          <w:t xml:space="preserve"> [ASSIGNMENTS: </w:t>
        </w:r>
        <w:r w:rsidR="0066311C" w:rsidRPr="0066311C">
          <w:rPr>
            <w:rFonts w:ascii="Gill Sans MT" w:hAnsi="Gill Sans MT"/>
            <w:highlight w:val="green"/>
            <w:u w:val="single"/>
          </w:rPr>
          <w:t>Brian</w:t>
        </w:r>
        <w:r w:rsidR="0066311C">
          <w:rPr>
            <w:rFonts w:ascii="Gill Sans MT" w:hAnsi="Gill Sans MT"/>
            <w:u w:val="single"/>
          </w:rPr>
          <w:t xml:space="preserve">, </w:t>
        </w:r>
        <w:r w:rsidR="0066311C" w:rsidRPr="0066311C">
          <w:rPr>
            <w:rFonts w:ascii="Gill Sans MT" w:hAnsi="Gill Sans MT"/>
            <w:highlight w:val="cyan"/>
            <w:u w:val="single"/>
          </w:rPr>
          <w:t>Laura</w:t>
        </w:r>
        <w:r w:rsidR="0066311C">
          <w:rPr>
            <w:rFonts w:ascii="Gill Sans MT" w:hAnsi="Gill Sans MT"/>
            <w:u w:val="single"/>
          </w:rPr>
          <w:t xml:space="preserve">, </w:t>
        </w:r>
        <w:r w:rsidR="0066311C" w:rsidRPr="00790206">
          <w:rPr>
            <w:rFonts w:ascii="Gill Sans MT" w:hAnsi="Gill Sans MT"/>
            <w:highlight w:val="yellow"/>
            <w:u w:val="single"/>
          </w:rPr>
          <w:t>Eric</w:t>
        </w:r>
        <w:r w:rsidR="0066311C">
          <w:rPr>
            <w:rFonts w:ascii="Gill Sans MT" w:hAnsi="Gill Sans MT"/>
            <w:u w:val="single"/>
          </w:rPr>
          <w:t>]</w:t>
        </w:r>
      </w:ins>
    </w:p>
    <w:p w:rsidR="00325DB9" w:rsidRPr="00325DB9" w:rsidRDefault="00325DB9" w:rsidP="003A3EA9">
      <w:pPr>
        <w:spacing w:before="110" w:after="0"/>
        <w:rPr>
          <w:rFonts w:ascii="Gill Sans MT" w:hAnsi="Gill Sans MT"/>
        </w:rPr>
      </w:pPr>
      <w:r w:rsidRPr="00325DB9">
        <w:rPr>
          <w:rFonts w:ascii="Gill Sans MT" w:hAnsi="Gill Sans MT"/>
        </w:rPr>
        <w:t>The following items are in scope:</w:t>
      </w:r>
    </w:p>
    <w:p w:rsidR="00325DB9" w:rsidRPr="0066311C" w:rsidRDefault="00325DB9" w:rsidP="00325DB9">
      <w:pPr>
        <w:pStyle w:val="ListParagraph"/>
        <w:numPr>
          <w:ilvl w:val="0"/>
          <w:numId w:val="1"/>
        </w:numPr>
        <w:rPr>
          <w:rFonts w:ascii="Gill Sans MT" w:hAnsi="Gill Sans MT"/>
          <w:highlight w:val="green"/>
        </w:rPr>
      </w:pPr>
      <w:r w:rsidRPr="0066311C">
        <w:rPr>
          <w:rFonts w:ascii="Gill Sans MT" w:hAnsi="Gill Sans MT"/>
          <w:highlight w:val="green"/>
        </w:rPr>
        <w:t>Accuracy of the equations in the model</w:t>
      </w:r>
      <w:r w:rsidR="00904D45" w:rsidRPr="0066311C">
        <w:rPr>
          <w:rFonts w:ascii="Gill Sans MT" w:hAnsi="Gill Sans MT"/>
          <w:highlight w:val="green"/>
        </w:rPr>
        <w:t xml:space="preserve"> </w:t>
      </w:r>
    </w:p>
    <w:p w:rsidR="00365918" w:rsidRPr="0066311C" w:rsidRDefault="00365918" w:rsidP="00325DB9">
      <w:pPr>
        <w:pStyle w:val="ListParagraph"/>
        <w:numPr>
          <w:ilvl w:val="0"/>
          <w:numId w:val="1"/>
        </w:numPr>
        <w:rPr>
          <w:rFonts w:ascii="Gill Sans MT" w:hAnsi="Gill Sans MT"/>
          <w:highlight w:val="green"/>
        </w:rPr>
      </w:pPr>
      <w:r w:rsidRPr="0066311C">
        <w:rPr>
          <w:rFonts w:ascii="Gill Sans MT" w:hAnsi="Gill Sans MT"/>
          <w:highlight w:val="green"/>
        </w:rPr>
        <w:t>Consistency of units of measure</w:t>
      </w:r>
    </w:p>
    <w:p w:rsidR="00325DB9" w:rsidRPr="0066311C" w:rsidRDefault="00365918" w:rsidP="00325DB9">
      <w:pPr>
        <w:pStyle w:val="ListParagraph"/>
        <w:numPr>
          <w:ilvl w:val="0"/>
          <w:numId w:val="1"/>
        </w:numPr>
        <w:rPr>
          <w:rFonts w:ascii="Gill Sans MT" w:hAnsi="Gill Sans MT"/>
          <w:highlight w:val="cyan"/>
        </w:rPr>
      </w:pPr>
      <w:r w:rsidRPr="0066311C">
        <w:rPr>
          <w:rFonts w:ascii="Gill Sans MT" w:hAnsi="Gill Sans MT"/>
          <w:highlight w:val="cyan"/>
        </w:rPr>
        <w:t>Appropriateness of the variable names</w:t>
      </w:r>
    </w:p>
    <w:p w:rsidR="00F608E9" w:rsidRPr="0066311C" w:rsidRDefault="00F608E9" w:rsidP="00325DB9">
      <w:pPr>
        <w:pStyle w:val="ListParagraph"/>
        <w:numPr>
          <w:ilvl w:val="0"/>
          <w:numId w:val="1"/>
        </w:numPr>
        <w:rPr>
          <w:rFonts w:ascii="Gill Sans MT" w:hAnsi="Gill Sans MT"/>
          <w:highlight w:val="green"/>
        </w:rPr>
      </w:pPr>
      <w:r w:rsidRPr="0066311C">
        <w:rPr>
          <w:rFonts w:ascii="Gill Sans MT" w:hAnsi="Gill Sans MT"/>
          <w:highlight w:val="green"/>
        </w:rPr>
        <w:t>No fudge factors , unless there is a clear justification for them in terms of deficiencies in input data and modeling assumptions</w:t>
      </w:r>
    </w:p>
    <w:p w:rsidR="00365918" w:rsidRPr="0066311C" w:rsidRDefault="00365918" w:rsidP="00325DB9">
      <w:pPr>
        <w:pStyle w:val="ListParagraph"/>
        <w:numPr>
          <w:ilvl w:val="0"/>
          <w:numId w:val="1"/>
        </w:numPr>
        <w:rPr>
          <w:rFonts w:ascii="Gill Sans MT" w:hAnsi="Gill Sans MT"/>
          <w:highlight w:val="green"/>
        </w:rPr>
      </w:pPr>
      <w:commentRangeStart w:id="3"/>
      <w:r w:rsidRPr="0066311C">
        <w:rPr>
          <w:rFonts w:ascii="Gill Sans MT" w:hAnsi="Gill Sans MT"/>
          <w:highlight w:val="green"/>
        </w:rPr>
        <w:t>Usability and functionality of the user interface</w:t>
      </w:r>
      <w:commentRangeEnd w:id="3"/>
      <w:r w:rsidR="00790206">
        <w:rPr>
          <w:rStyle w:val="CommentReference"/>
        </w:rPr>
        <w:commentReference w:id="3"/>
      </w:r>
    </w:p>
    <w:p w:rsidR="0047290D" w:rsidRPr="0066311C" w:rsidRDefault="0047290D" w:rsidP="0047290D">
      <w:pPr>
        <w:pStyle w:val="ListParagraph"/>
        <w:numPr>
          <w:ilvl w:val="1"/>
          <w:numId w:val="1"/>
        </w:numPr>
        <w:rPr>
          <w:rFonts w:ascii="Gill Sans MT" w:hAnsi="Gill Sans MT"/>
          <w:highlight w:val="green"/>
        </w:rPr>
      </w:pPr>
      <w:r w:rsidRPr="0066311C">
        <w:rPr>
          <w:rFonts w:ascii="Gill Sans MT" w:hAnsi="Gill Sans MT"/>
          <w:highlight w:val="green"/>
        </w:rPr>
        <w:t>Accuracy of labels</w:t>
      </w:r>
    </w:p>
    <w:p w:rsidR="0047290D" w:rsidRPr="0066311C" w:rsidRDefault="0047290D" w:rsidP="0047290D">
      <w:pPr>
        <w:pStyle w:val="ListParagraph"/>
        <w:numPr>
          <w:ilvl w:val="1"/>
          <w:numId w:val="1"/>
        </w:numPr>
        <w:rPr>
          <w:rFonts w:ascii="Gill Sans MT" w:hAnsi="Gill Sans MT"/>
          <w:highlight w:val="green"/>
        </w:rPr>
      </w:pPr>
      <w:r w:rsidRPr="0066311C">
        <w:rPr>
          <w:rFonts w:ascii="Gill Sans MT" w:hAnsi="Gill Sans MT"/>
          <w:highlight w:val="green"/>
        </w:rPr>
        <w:t>Behavior and ranges on controls</w:t>
      </w:r>
    </w:p>
    <w:p w:rsidR="0047290D" w:rsidRPr="0066311C" w:rsidRDefault="0047290D" w:rsidP="0047290D">
      <w:pPr>
        <w:pStyle w:val="ListParagraph"/>
        <w:numPr>
          <w:ilvl w:val="1"/>
          <w:numId w:val="1"/>
        </w:numPr>
        <w:rPr>
          <w:rFonts w:ascii="Gill Sans MT" w:hAnsi="Gill Sans MT"/>
          <w:highlight w:val="green"/>
        </w:rPr>
      </w:pPr>
      <w:r w:rsidRPr="0066311C">
        <w:rPr>
          <w:rFonts w:ascii="Gill Sans MT" w:hAnsi="Gill Sans MT"/>
          <w:highlight w:val="green"/>
        </w:rPr>
        <w:t>Clarity of graphs</w:t>
      </w:r>
    </w:p>
    <w:p w:rsidR="0047290D" w:rsidRPr="0066311C" w:rsidRDefault="0047290D" w:rsidP="0047290D">
      <w:pPr>
        <w:pStyle w:val="ListParagraph"/>
        <w:numPr>
          <w:ilvl w:val="1"/>
          <w:numId w:val="1"/>
        </w:numPr>
        <w:rPr>
          <w:rFonts w:ascii="Gill Sans MT" w:hAnsi="Gill Sans MT"/>
          <w:highlight w:val="green"/>
        </w:rPr>
      </w:pPr>
      <w:r w:rsidRPr="0066311C">
        <w:rPr>
          <w:rFonts w:ascii="Gill Sans MT" w:hAnsi="Gill Sans MT"/>
          <w:highlight w:val="green"/>
        </w:rPr>
        <w:t>Sufficiency and ability to run and interpret interesting scenarios</w:t>
      </w:r>
    </w:p>
    <w:p w:rsidR="00365918" w:rsidRDefault="00365918" w:rsidP="00325DB9">
      <w:pPr>
        <w:pStyle w:val="ListParagraph"/>
        <w:numPr>
          <w:ilvl w:val="0"/>
          <w:numId w:val="1"/>
        </w:numPr>
        <w:rPr>
          <w:ins w:id="4" w:author="Brian W Bush" w:date="2013-05-16T12:05:00Z"/>
          <w:rFonts w:ascii="Gill Sans MT" w:hAnsi="Gill Sans MT"/>
          <w:highlight w:val="cyan"/>
        </w:rPr>
      </w:pPr>
      <w:r w:rsidRPr="0066311C">
        <w:rPr>
          <w:rFonts w:ascii="Gill Sans MT" w:hAnsi="Gill Sans MT"/>
          <w:highlight w:val="cyan"/>
        </w:rPr>
        <w:t>Accuracy, clarity, usability of the documentation and tutorials</w:t>
      </w:r>
    </w:p>
    <w:p w:rsidR="00790206" w:rsidRDefault="00790206" w:rsidP="00790206">
      <w:pPr>
        <w:pStyle w:val="ListParagraph"/>
        <w:numPr>
          <w:ilvl w:val="1"/>
          <w:numId w:val="1"/>
        </w:numPr>
        <w:rPr>
          <w:ins w:id="5" w:author="Brian W Bush" w:date="2013-05-16T12:05:00Z"/>
          <w:rFonts w:ascii="Gill Sans MT" w:hAnsi="Gill Sans MT"/>
          <w:highlight w:val="cyan"/>
        </w:rPr>
      </w:pPr>
      <w:ins w:id="6" w:author="Brian W Bush" w:date="2013-05-16T12:05:00Z">
        <w:r>
          <w:rPr>
            <w:rFonts w:ascii="Gill Sans MT" w:hAnsi="Gill Sans MT"/>
            <w:highlight w:val="cyan"/>
          </w:rPr>
          <w:t>Purpose</w:t>
        </w:r>
      </w:ins>
      <w:ins w:id="7" w:author="Brian W Bush" w:date="2013-05-16T12:06:00Z">
        <w:r w:rsidR="00B35BBB">
          <w:rPr>
            <w:rFonts w:ascii="Gill Sans MT" w:hAnsi="Gill Sans MT"/>
            <w:highlight w:val="cyan"/>
          </w:rPr>
          <w:t xml:space="preserve">, scope, and </w:t>
        </w:r>
        <w:r w:rsidR="00B35BBB">
          <w:rPr>
            <w:rFonts w:ascii="Gill Sans MT" w:hAnsi="Gill Sans MT"/>
            <w:highlight w:val="cyan"/>
          </w:rPr>
          <w:t>applicability</w:t>
        </w:r>
        <w:r w:rsidR="00B35BBB">
          <w:rPr>
            <w:rFonts w:ascii="Gill Sans MT" w:hAnsi="Gill Sans MT"/>
            <w:highlight w:val="cyan"/>
          </w:rPr>
          <w:t>/usage</w:t>
        </w:r>
      </w:ins>
    </w:p>
    <w:p w:rsidR="00B35BBB" w:rsidRDefault="00B35BBB" w:rsidP="00790206">
      <w:pPr>
        <w:pStyle w:val="ListParagraph"/>
        <w:numPr>
          <w:ilvl w:val="1"/>
          <w:numId w:val="1"/>
        </w:numPr>
        <w:rPr>
          <w:ins w:id="8" w:author="Brian W Bush" w:date="2013-05-16T12:06:00Z"/>
          <w:rFonts w:ascii="Gill Sans MT" w:hAnsi="Gill Sans MT"/>
          <w:highlight w:val="cyan"/>
        </w:rPr>
      </w:pPr>
      <w:ins w:id="9" w:author="Brian W Bush" w:date="2013-05-16T12:06:00Z">
        <w:r>
          <w:rPr>
            <w:rFonts w:ascii="Gill Sans MT" w:hAnsi="Gill Sans MT"/>
            <w:highlight w:val="cyan"/>
          </w:rPr>
          <w:t>Context and conceptual framework</w:t>
        </w:r>
      </w:ins>
    </w:p>
    <w:p w:rsidR="00B35BBB" w:rsidRDefault="00B35BBB" w:rsidP="00790206">
      <w:pPr>
        <w:pStyle w:val="ListParagraph"/>
        <w:numPr>
          <w:ilvl w:val="1"/>
          <w:numId w:val="1"/>
        </w:numPr>
        <w:rPr>
          <w:ins w:id="10" w:author="Brian W Bush" w:date="2013-05-16T12:06:00Z"/>
          <w:rFonts w:ascii="Gill Sans MT" w:hAnsi="Gill Sans MT"/>
          <w:highlight w:val="cyan"/>
        </w:rPr>
      </w:pPr>
      <w:ins w:id="11" w:author="Brian W Bush" w:date="2013-05-16T12:06:00Z">
        <w:r>
          <w:rPr>
            <w:rFonts w:ascii="Gill Sans MT" w:hAnsi="Gill Sans MT"/>
            <w:highlight w:val="cyan"/>
          </w:rPr>
          <w:t xml:space="preserve">Assumptions (resolution, processes, feedbacks, scenarios, </w:t>
        </w:r>
        <w:proofErr w:type="spellStart"/>
        <w:r>
          <w:rPr>
            <w:rFonts w:ascii="Gill Sans MT" w:hAnsi="Gill Sans MT"/>
            <w:highlight w:val="cyan"/>
          </w:rPr>
          <w:t>exogeneities</w:t>
        </w:r>
        <w:proofErr w:type="spellEnd"/>
        <w:r>
          <w:rPr>
            <w:rFonts w:ascii="Gill Sans MT" w:hAnsi="Gill Sans MT"/>
            <w:highlight w:val="cyan"/>
          </w:rPr>
          <w:t>)</w:t>
        </w:r>
      </w:ins>
    </w:p>
    <w:p w:rsidR="00B35BBB" w:rsidRDefault="00B35BBB" w:rsidP="00790206">
      <w:pPr>
        <w:pStyle w:val="ListParagraph"/>
        <w:numPr>
          <w:ilvl w:val="1"/>
          <w:numId w:val="1"/>
        </w:numPr>
        <w:rPr>
          <w:ins w:id="12" w:author="Brian W Bush" w:date="2013-05-16T12:09:00Z"/>
          <w:rFonts w:ascii="Gill Sans MT" w:hAnsi="Gill Sans MT"/>
          <w:highlight w:val="cyan"/>
        </w:rPr>
      </w:pPr>
      <w:ins w:id="13" w:author="Brian W Bush" w:date="2013-05-16T12:09:00Z">
        <w:r>
          <w:rPr>
            <w:rFonts w:ascii="Gill Sans MT" w:hAnsi="Gill Sans MT"/>
            <w:highlight w:val="cyan"/>
          </w:rPr>
          <w:t>Inputs</w:t>
        </w:r>
      </w:ins>
    </w:p>
    <w:p w:rsidR="00B35BBB" w:rsidRDefault="00B35BBB" w:rsidP="00790206">
      <w:pPr>
        <w:pStyle w:val="ListParagraph"/>
        <w:numPr>
          <w:ilvl w:val="1"/>
          <w:numId w:val="1"/>
        </w:numPr>
        <w:rPr>
          <w:ins w:id="14" w:author="Brian W Bush" w:date="2013-05-16T12:09:00Z"/>
          <w:rFonts w:ascii="Gill Sans MT" w:hAnsi="Gill Sans MT"/>
          <w:highlight w:val="cyan"/>
        </w:rPr>
      </w:pPr>
      <w:ins w:id="15" w:author="Brian W Bush" w:date="2013-05-16T12:09:00Z">
        <w:r>
          <w:rPr>
            <w:rFonts w:ascii="Gill Sans MT" w:hAnsi="Gill Sans MT"/>
            <w:highlight w:val="cyan"/>
          </w:rPr>
          <w:t>Outputs</w:t>
        </w:r>
      </w:ins>
    </w:p>
    <w:p w:rsidR="00B35BBB" w:rsidRDefault="00B35BBB" w:rsidP="00790206">
      <w:pPr>
        <w:pStyle w:val="ListParagraph"/>
        <w:numPr>
          <w:ilvl w:val="1"/>
          <w:numId w:val="1"/>
        </w:numPr>
        <w:rPr>
          <w:ins w:id="16" w:author="Brian W Bush" w:date="2013-05-16T12:09:00Z"/>
          <w:rFonts w:ascii="Gill Sans MT" w:hAnsi="Gill Sans MT"/>
          <w:highlight w:val="cyan"/>
        </w:rPr>
      </w:pPr>
      <w:ins w:id="17" w:author="Brian W Bush" w:date="2013-05-16T12:09:00Z">
        <w:r>
          <w:rPr>
            <w:rFonts w:ascii="Gill Sans MT" w:hAnsi="Gill Sans MT"/>
            <w:highlight w:val="cyan"/>
          </w:rPr>
          <w:t>Calibration</w:t>
        </w:r>
      </w:ins>
    </w:p>
    <w:p w:rsidR="00B35BBB" w:rsidRDefault="00B35BBB" w:rsidP="00790206">
      <w:pPr>
        <w:pStyle w:val="ListParagraph"/>
        <w:numPr>
          <w:ilvl w:val="1"/>
          <w:numId w:val="1"/>
        </w:numPr>
        <w:rPr>
          <w:ins w:id="18" w:author="Brian W Bush" w:date="2013-05-16T12:09:00Z"/>
          <w:rFonts w:ascii="Gill Sans MT" w:hAnsi="Gill Sans MT"/>
          <w:highlight w:val="cyan"/>
        </w:rPr>
      </w:pPr>
      <w:ins w:id="19" w:author="Brian W Bush" w:date="2013-05-16T12:09:00Z">
        <w:r>
          <w:rPr>
            <w:rFonts w:ascii="Gill Sans MT" w:hAnsi="Gill Sans MT"/>
            <w:highlight w:val="cyan"/>
          </w:rPr>
          <w:t>Validation</w:t>
        </w:r>
      </w:ins>
    </w:p>
    <w:p w:rsidR="00B35BBB" w:rsidRPr="0066311C" w:rsidRDefault="00B35BBB" w:rsidP="00790206">
      <w:pPr>
        <w:pStyle w:val="ListParagraph"/>
        <w:numPr>
          <w:ilvl w:val="1"/>
          <w:numId w:val="1"/>
        </w:numPr>
        <w:rPr>
          <w:rFonts w:ascii="Gill Sans MT" w:hAnsi="Gill Sans MT"/>
          <w:highlight w:val="cyan"/>
        </w:rPr>
      </w:pPr>
      <w:ins w:id="20" w:author="Brian W Bush" w:date="2013-05-16T12:09:00Z">
        <w:r>
          <w:rPr>
            <w:rFonts w:ascii="Gill Sans MT" w:hAnsi="Gill Sans MT"/>
            <w:highlight w:val="cyan"/>
          </w:rPr>
          <w:t>Sensitivities</w:t>
        </w:r>
      </w:ins>
    </w:p>
    <w:p w:rsidR="0047290D" w:rsidRDefault="00EF40AC" w:rsidP="00325DB9">
      <w:pPr>
        <w:pStyle w:val="ListParagraph"/>
        <w:numPr>
          <w:ilvl w:val="0"/>
          <w:numId w:val="1"/>
        </w:numPr>
        <w:rPr>
          <w:rFonts w:ascii="Gill Sans MT" w:hAnsi="Gill Sans MT"/>
        </w:rPr>
      </w:pPr>
      <w:r>
        <w:rPr>
          <w:rFonts w:ascii="Gill Sans MT" w:hAnsi="Gill Sans MT"/>
        </w:rPr>
        <w:t>General r</w:t>
      </w:r>
      <w:r w:rsidR="0047290D">
        <w:rPr>
          <w:rFonts w:ascii="Gill Sans MT" w:hAnsi="Gill Sans MT"/>
        </w:rPr>
        <w:t>easonableness of metrics from canned scenarios</w:t>
      </w:r>
      <w:r>
        <w:rPr>
          <w:rFonts w:ascii="Gill Sans MT" w:hAnsi="Gill Sans MT"/>
        </w:rPr>
        <w:t xml:space="preserve">, </w:t>
      </w:r>
      <w:commentRangeStart w:id="21"/>
      <w:commentRangeStart w:id="22"/>
      <w:r>
        <w:rPr>
          <w:rFonts w:ascii="Gill Sans MT" w:hAnsi="Gill Sans MT"/>
        </w:rPr>
        <w:t>including</w:t>
      </w:r>
      <w:commentRangeEnd w:id="21"/>
      <w:r w:rsidR="00C17C25">
        <w:rPr>
          <w:rStyle w:val="CommentReference"/>
        </w:rPr>
        <w:commentReference w:id="21"/>
      </w:r>
      <w:commentRangeEnd w:id="22"/>
      <w:r w:rsidR="00790206">
        <w:rPr>
          <w:rStyle w:val="CommentReference"/>
        </w:rPr>
        <w:commentReference w:id="22"/>
      </w:r>
    </w:p>
    <w:p w:rsidR="00EF40AC" w:rsidRPr="00790206" w:rsidRDefault="00EF40AC" w:rsidP="00EF40AC">
      <w:pPr>
        <w:pStyle w:val="ListParagraph"/>
        <w:numPr>
          <w:ilvl w:val="1"/>
          <w:numId w:val="1"/>
        </w:numPr>
        <w:rPr>
          <w:rFonts w:ascii="Gill Sans MT" w:hAnsi="Gill Sans MT"/>
          <w:highlight w:val="green"/>
        </w:rPr>
      </w:pPr>
      <w:r w:rsidRPr="00790206">
        <w:rPr>
          <w:rFonts w:ascii="Gill Sans MT" w:hAnsi="Gill Sans MT"/>
          <w:highlight w:val="green"/>
        </w:rPr>
        <w:t>Per capita consumption and shortfalls</w:t>
      </w:r>
    </w:p>
    <w:p w:rsidR="00EF40AC" w:rsidRPr="00790206" w:rsidRDefault="00EF40AC" w:rsidP="00EF40AC">
      <w:pPr>
        <w:pStyle w:val="ListParagraph"/>
        <w:numPr>
          <w:ilvl w:val="1"/>
          <w:numId w:val="1"/>
        </w:numPr>
        <w:rPr>
          <w:rFonts w:ascii="Gill Sans MT" w:hAnsi="Gill Sans MT"/>
          <w:highlight w:val="green"/>
        </w:rPr>
      </w:pPr>
      <w:r w:rsidRPr="00790206">
        <w:rPr>
          <w:rFonts w:ascii="Gill Sans MT" w:hAnsi="Gill Sans MT"/>
          <w:highlight w:val="green"/>
        </w:rPr>
        <w:t>Land usage</w:t>
      </w:r>
    </w:p>
    <w:p w:rsidR="00EF40AC" w:rsidRPr="00790206" w:rsidRDefault="00EF40AC" w:rsidP="00EF40AC">
      <w:pPr>
        <w:pStyle w:val="ListParagraph"/>
        <w:numPr>
          <w:ilvl w:val="1"/>
          <w:numId w:val="1"/>
        </w:numPr>
        <w:rPr>
          <w:rFonts w:ascii="Gill Sans MT" w:hAnsi="Gill Sans MT"/>
          <w:highlight w:val="green"/>
        </w:rPr>
      </w:pPr>
      <w:r w:rsidRPr="00790206">
        <w:rPr>
          <w:rFonts w:ascii="Gill Sans MT" w:hAnsi="Gill Sans MT"/>
          <w:highlight w:val="green"/>
        </w:rPr>
        <w:t>International trade flows</w:t>
      </w:r>
    </w:p>
    <w:p w:rsidR="00EF40AC" w:rsidRPr="00790206" w:rsidRDefault="003A3EA9" w:rsidP="00EF40AC">
      <w:pPr>
        <w:pStyle w:val="ListParagraph"/>
        <w:numPr>
          <w:ilvl w:val="1"/>
          <w:numId w:val="1"/>
        </w:numPr>
        <w:rPr>
          <w:rFonts w:ascii="Gill Sans MT" w:hAnsi="Gill Sans MT"/>
          <w:highlight w:val="green"/>
        </w:rPr>
      </w:pPr>
      <w:r w:rsidRPr="00790206">
        <w:rPr>
          <w:rFonts w:ascii="Gill Sans MT" w:hAnsi="Gill Sans MT"/>
          <w:highlight w:val="green"/>
        </w:rPr>
        <w:t>Ratio of v</w:t>
      </w:r>
      <w:r w:rsidR="00EF40AC" w:rsidRPr="00790206">
        <w:rPr>
          <w:rFonts w:ascii="Gill Sans MT" w:hAnsi="Gill Sans MT"/>
          <w:highlight w:val="green"/>
        </w:rPr>
        <w:t xml:space="preserve">egetable </w:t>
      </w:r>
      <w:r w:rsidRPr="00790206">
        <w:rPr>
          <w:rFonts w:ascii="Gill Sans MT" w:hAnsi="Gill Sans MT"/>
          <w:highlight w:val="green"/>
        </w:rPr>
        <w:t>to</w:t>
      </w:r>
      <w:r w:rsidR="00EF40AC" w:rsidRPr="00790206">
        <w:rPr>
          <w:rFonts w:ascii="Gill Sans MT" w:hAnsi="Gill Sans MT"/>
          <w:highlight w:val="green"/>
        </w:rPr>
        <w:t xml:space="preserve"> animal products</w:t>
      </w:r>
    </w:p>
    <w:p w:rsidR="00365918" w:rsidRDefault="00365918" w:rsidP="00325DB9">
      <w:pPr>
        <w:pStyle w:val="ListParagraph"/>
        <w:numPr>
          <w:ilvl w:val="0"/>
          <w:numId w:val="1"/>
        </w:numPr>
        <w:rPr>
          <w:rFonts w:ascii="Gill Sans MT" w:hAnsi="Gill Sans MT"/>
        </w:rPr>
      </w:pPr>
      <w:r>
        <w:rPr>
          <w:rFonts w:ascii="Gill Sans MT" w:hAnsi="Gill Sans MT"/>
        </w:rPr>
        <w:t xml:space="preserve">Reasonableness of system behavior, </w:t>
      </w:r>
      <w:commentRangeStart w:id="23"/>
      <w:commentRangeStart w:id="24"/>
      <w:r>
        <w:rPr>
          <w:rFonts w:ascii="Gill Sans MT" w:hAnsi="Gill Sans MT"/>
        </w:rPr>
        <w:t>including</w:t>
      </w:r>
      <w:commentRangeEnd w:id="23"/>
      <w:r w:rsidR="00C17C25">
        <w:rPr>
          <w:rStyle w:val="CommentReference"/>
        </w:rPr>
        <w:commentReference w:id="23"/>
      </w:r>
      <w:commentRangeEnd w:id="24"/>
      <w:r w:rsidR="0066311C">
        <w:rPr>
          <w:rStyle w:val="CommentReference"/>
        </w:rPr>
        <w:commentReference w:id="24"/>
      </w:r>
    </w:p>
    <w:p w:rsidR="00365918" w:rsidRPr="00790206" w:rsidRDefault="00365918" w:rsidP="00365918">
      <w:pPr>
        <w:pStyle w:val="ListParagraph"/>
        <w:numPr>
          <w:ilvl w:val="1"/>
          <w:numId w:val="1"/>
        </w:numPr>
        <w:rPr>
          <w:rFonts w:ascii="Gill Sans MT" w:hAnsi="Gill Sans MT"/>
          <w:highlight w:val="cyan"/>
        </w:rPr>
      </w:pPr>
      <w:r w:rsidRPr="00790206">
        <w:rPr>
          <w:rFonts w:ascii="Gill Sans MT" w:hAnsi="Gill Sans MT"/>
          <w:highlight w:val="cyan"/>
        </w:rPr>
        <w:t>Directionality of trends in response to input parameter changes</w:t>
      </w:r>
    </w:p>
    <w:p w:rsidR="00365918" w:rsidRPr="00790206" w:rsidRDefault="00365918" w:rsidP="00365918">
      <w:pPr>
        <w:pStyle w:val="ListParagraph"/>
        <w:numPr>
          <w:ilvl w:val="1"/>
          <w:numId w:val="1"/>
        </w:numPr>
        <w:rPr>
          <w:rFonts w:ascii="Gill Sans MT" w:hAnsi="Gill Sans MT"/>
          <w:highlight w:val="cyan"/>
        </w:rPr>
      </w:pPr>
      <w:r w:rsidRPr="00790206">
        <w:rPr>
          <w:rFonts w:ascii="Gill Sans MT" w:hAnsi="Gill Sans MT"/>
          <w:highlight w:val="cyan"/>
        </w:rPr>
        <w:t>Response to perturbations (</w:t>
      </w:r>
      <w:r w:rsidR="00F608E9" w:rsidRPr="00790206">
        <w:rPr>
          <w:rFonts w:ascii="Gill Sans MT" w:hAnsi="Gill Sans MT"/>
          <w:highlight w:val="cyan"/>
        </w:rPr>
        <w:t xml:space="preserve">pulse, </w:t>
      </w:r>
      <w:r w:rsidRPr="00790206">
        <w:rPr>
          <w:rFonts w:ascii="Gill Sans MT" w:hAnsi="Gill Sans MT"/>
          <w:highlight w:val="cyan"/>
        </w:rPr>
        <w:t>steps, ramps, etc.)</w:t>
      </w:r>
      <w:r w:rsidR="00F608E9" w:rsidRPr="00790206">
        <w:rPr>
          <w:rFonts w:ascii="Gill Sans MT" w:hAnsi="Gill Sans MT"/>
          <w:highlight w:val="cyan"/>
        </w:rPr>
        <w:t>, especially</w:t>
      </w:r>
    </w:p>
    <w:p w:rsidR="00F608E9" w:rsidRPr="00790206" w:rsidRDefault="00F608E9" w:rsidP="00F608E9">
      <w:pPr>
        <w:pStyle w:val="ListParagraph"/>
        <w:numPr>
          <w:ilvl w:val="2"/>
          <w:numId w:val="1"/>
        </w:numPr>
        <w:rPr>
          <w:rFonts w:ascii="Gill Sans MT" w:hAnsi="Gill Sans MT"/>
          <w:highlight w:val="cyan"/>
        </w:rPr>
      </w:pPr>
      <w:r w:rsidRPr="00790206">
        <w:rPr>
          <w:rFonts w:ascii="Gill Sans MT" w:hAnsi="Gill Sans MT"/>
          <w:highlight w:val="cyan"/>
        </w:rPr>
        <w:t>Stability or instability</w:t>
      </w:r>
    </w:p>
    <w:p w:rsidR="00F608E9" w:rsidRPr="00790206" w:rsidRDefault="00F608E9" w:rsidP="00F608E9">
      <w:pPr>
        <w:pStyle w:val="ListParagraph"/>
        <w:numPr>
          <w:ilvl w:val="2"/>
          <w:numId w:val="1"/>
        </w:numPr>
        <w:rPr>
          <w:rFonts w:ascii="Gill Sans MT" w:hAnsi="Gill Sans MT"/>
          <w:highlight w:val="cyan"/>
        </w:rPr>
      </w:pPr>
      <w:r w:rsidRPr="00790206">
        <w:rPr>
          <w:rFonts w:ascii="Gill Sans MT" w:hAnsi="Gill Sans MT"/>
          <w:highlight w:val="cyan"/>
        </w:rPr>
        <w:t>Time scales of responses and intensity of damping</w:t>
      </w:r>
    </w:p>
    <w:p w:rsidR="00F608E9" w:rsidRPr="00790206" w:rsidRDefault="00F608E9" w:rsidP="0047290D">
      <w:pPr>
        <w:pStyle w:val="ListParagraph"/>
        <w:numPr>
          <w:ilvl w:val="1"/>
          <w:numId w:val="1"/>
        </w:numPr>
        <w:rPr>
          <w:rFonts w:ascii="Gill Sans MT" w:hAnsi="Gill Sans MT"/>
          <w:highlight w:val="cyan"/>
        </w:rPr>
      </w:pPr>
      <w:r w:rsidRPr="00790206">
        <w:rPr>
          <w:rFonts w:ascii="Gill Sans MT" w:hAnsi="Gill Sans MT"/>
          <w:highlight w:val="cyan"/>
        </w:rPr>
        <w:t>Stability of steady-state if inputs are appropriate</w:t>
      </w:r>
    </w:p>
    <w:p w:rsidR="0047290D" w:rsidRPr="00790206" w:rsidRDefault="0047290D" w:rsidP="0047290D">
      <w:pPr>
        <w:pStyle w:val="ListParagraph"/>
        <w:numPr>
          <w:ilvl w:val="1"/>
          <w:numId w:val="1"/>
        </w:numPr>
        <w:rPr>
          <w:rFonts w:ascii="Gill Sans MT" w:hAnsi="Gill Sans MT"/>
          <w:highlight w:val="yellow"/>
        </w:rPr>
      </w:pPr>
      <w:r w:rsidRPr="00790206">
        <w:rPr>
          <w:rFonts w:ascii="Gill Sans MT" w:hAnsi="Gill Sans MT"/>
          <w:highlight w:val="yellow"/>
        </w:rPr>
        <w:t>Extreme value testing for basic metrics</w:t>
      </w:r>
    </w:p>
    <w:p w:rsidR="00F608E9" w:rsidRPr="00790206" w:rsidRDefault="00F608E9" w:rsidP="0047290D">
      <w:pPr>
        <w:pStyle w:val="ListParagraph"/>
        <w:numPr>
          <w:ilvl w:val="1"/>
          <w:numId w:val="1"/>
        </w:numPr>
        <w:rPr>
          <w:rFonts w:ascii="Gill Sans MT" w:hAnsi="Gill Sans MT"/>
          <w:highlight w:val="yellow"/>
        </w:rPr>
      </w:pPr>
      <w:r w:rsidRPr="00790206">
        <w:rPr>
          <w:rFonts w:ascii="Gill Sans MT" w:hAnsi="Gill Sans MT"/>
          <w:highlight w:val="yellow"/>
        </w:rPr>
        <w:t>Non-negative stocks should stay positive</w:t>
      </w:r>
    </w:p>
    <w:p w:rsidR="00F608E9" w:rsidRPr="00790206" w:rsidRDefault="00F608E9" w:rsidP="0047290D">
      <w:pPr>
        <w:pStyle w:val="ListParagraph"/>
        <w:numPr>
          <w:ilvl w:val="1"/>
          <w:numId w:val="1"/>
        </w:numPr>
        <w:rPr>
          <w:rFonts w:ascii="Gill Sans MT" w:hAnsi="Gill Sans MT"/>
          <w:highlight w:val="yellow"/>
        </w:rPr>
      </w:pPr>
      <w:r w:rsidRPr="00790206">
        <w:rPr>
          <w:rFonts w:ascii="Gill Sans MT" w:hAnsi="Gill Sans MT"/>
          <w:highlight w:val="yellow"/>
        </w:rPr>
        <w:t>Independent variable in lookup functions stays within the domain of the function</w:t>
      </w:r>
    </w:p>
    <w:p w:rsidR="00790206" w:rsidRPr="00790206" w:rsidRDefault="00E31B72" w:rsidP="00E31B72">
      <w:pPr>
        <w:pStyle w:val="ListParagraph"/>
        <w:numPr>
          <w:ilvl w:val="0"/>
          <w:numId w:val="1"/>
        </w:numPr>
        <w:rPr>
          <w:rFonts w:ascii="Gill Sans MT" w:hAnsi="Gill Sans MT"/>
          <w:highlight w:val="cyan"/>
          <w:rPrChange w:id="25" w:author="Brian W Bush" w:date="2013-05-16T12:00:00Z">
            <w:rPr>
              <w:rFonts w:ascii="Gill Sans MT" w:hAnsi="Gill Sans MT"/>
              <w:highlight w:val="green"/>
            </w:rPr>
          </w:rPrChange>
        </w:rPr>
      </w:pPr>
      <w:r w:rsidRPr="0066311C">
        <w:rPr>
          <w:rFonts w:ascii="Gill Sans MT" w:hAnsi="Gill Sans MT"/>
          <w:highlight w:val="green"/>
        </w:rPr>
        <w:t xml:space="preserve">Packaging of the model and data files for release, including license </w:t>
      </w:r>
      <w:commentRangeStart w:id="26"/>
      <w:r w:rsidRPr="0066311C">
        <w:rPr>
          <w:rFonts w:ascii="Gill Sans MT" w:hAnsi="Gill Sans MT"/>
          <w:highlight w:val="green"/>
        </w:rPr>
        <w:t>files</w:t>
      </w:r>
      <w:commentRangeEnd w:id="26"/>
      <w:r w:rsidR="00C17C25" w:rsidRPr="0066311C">
        <w:rPr>
          <w:rStyle w:val="CommentReference"/>
          <w:highlight w:val="green"/>
        </w:rPr>
        <w:commentReference w:id="26"/>
      </w:r>
    </w:p>
    <w:p w:rsidR="00365918" w:rsidRDefault="00365918" w:rsidP="003A3EA9">
      <w:pPr>
        <w:spacing w:before="110" w:after="0"/>
        <w:rPr>
          <w:rFonts w:ascii="Gill Sans MT" w:hAnsi="Gill Sans MT"/>
        </w:rPr>
      </w:pPr>
      <w:r>
        <w:rPr>
          <w:rFonts w:ascii="Gill Sans MT" w:hAnsi="Gill Sans MT"/>
        </w:rPr>
        <w:t>The following items are out of scope:</w:t>
      </w:r>
    </w:p>
    <w:p w:rsidR="00365918" w:rsidRDefault="00365918" w:rsidP="00365918">
      <w:pPr>
        <w:pStyle w:val="ListParagraph"/>
        <w:numPr>
          <w:ilvl w:val="0"/>
          <w:numId w:val="1"/>
        </w:numPr>
        <w:rPr>
          <w:rFonts w:ascii="Gill Sans MT" w:hAnsi="Gill Sans MT"/>
        </w:rPr>
      </w:pPr>
      <w:r>
        <w:rPr>
          <w:rFonts w:ascii="Gill Sans MT" w:hAnsi="Gill Sans MT"/>
        </w:rPr>
        <w:t>Overall design of the model</w:t>
      </w:r>
    </w:p>
    <w:p w:rsidR="00365918" w:rsidRDefault="00365918" w:rsidP="00365918">
      <w:pPr>
        <w:pStyle w:val="ListParagraph"/>
        <w:numPr>
          <w:ilvl w:val="0"/>
          <w:numId w:val="1"/>
        </w:numPr>
        <w:rPr>
          <w:rFonts w:ascii="Gill Sans MT" w:hAnsi="Gill Sans MT"/>
        </w:rPr>
      </w:pPr>
      <w:r>
        <w:rPr>
          <w:rFonts w:ascii="Gill Sans MT" w:hAnsi="Gill Sans MT"/>
        </w:rPr>
        <w:t>Formulation of feedback</w:t>
      </w:r>
    </w:p>
    <w:p w:rsidR="00365918" w:rsidRDefault="00365918" w:rsidP="00365918">
      <w:pPr>
        <w:pStyle w:val="ListParagraph"/>
        <w:numPr>
          <w:ilvl w:val="0"/>
          <w:numId w:val="1"/>
        </w:numPr>
        <w:rPr>
          <w:rFonts w:ascii="Gill Sans MT" w:hAnsi="Gill Sans MT"/>
        </w:rPr>
      </w:pPr>
      <w:r>
        <w:rPr>
          <w:rFonts w:ascii="Gill Sans MT" w:hAnsi="Gill Sans MT"/>
        </w:rPr>
        <w:t>Verification of input data</w:t>
      </w:r>
    </w:p>
    <w:p w:rsidR="00365918" w:rsidRDefault="00365918" w:rsidP="00365918">
      <w:pPr>
        <w:pStyle w:val="ListParagraph"/>
        <w:numPr>
          <w:ilvl w:val="0"/>
          <w:numId w:val="1"/>
        </w:numPr>
        <w:rPr>
          <w:rFonts w:ascii="Gill Sans MT" w:hAnsi="Gill Sans MT"/>
        </w:rPr>
      </w:pPr>
      <w:r>
        <w:rPr>
          <w:rFonts w:ascii="Gill Sans MT" w:hAnsi="Gill Sans MT"/>
        </w:rPr>
        <w:t>Validation against historical data</w:t>
      </w:r>
    </w:p>
    <w:p w:rsidR="00F608E9" w:rsidRDefault="00F608E9" w:rsidP="00365918">
      <w:pPr>
        <w:pStyle w:val="ListParagraph"/>
        <w:numPr>
          <w:ilvl w:val="0"/>
          <w:numId w:val="1"/>
        </w:numPr>
        <w:rPr>
          <w:rFonts w:ascii="Gill Sans MT" w:hAnsi="Gill Sans MT"/>
        </w:rPr>
      </w:pPr>
      <w:r>
        <w:rPr>
          <w:rFonts w:ascii="Gill Sans MT" w:hAnsi="Gill Sans MT"/>
        </w:rPr>
        <w:t>Comparison against results and publications of other models</w:t>
      </w:r>
    </w:p>
    <w:p w:rsidR="0047290D" w:rsidRPr="00790206" w:rsidRDefault="0047290D" w:rsidP="00365918">
      <w:pPr>
        <w:pStyle w:val="ListParagraph"/>
        <w:numPr>
          <w:ilvl w:val="0"/>
          <w:numId w:val="1"/>
        </w:numPr>
        <w:rPr>
          <w:rFonts w:ascii="Gill Sans MT" w:hAnsi="Gill Sans MT"/>
          <w:highlight w:val="yellow"/>
        </w:rPr>
      </w:pPr>
      <w:r w:rsidRPr="00790206">
        <w:rPr>
          <w:rFonts w:ascii="Gill Sans MT" w:hAnsi="Gill Sans MT"/>
          <w:highlight w:val="yellow"/>
        </w:rPr>
        <w:t>Sensitivity analysis</w:t>
      </w:r>
    </w:p>
    <w:p w:rsidR="0047290D" w:rsidRPr="00790206" w:rsidRDefault="0047290D" w:rsidP="00365918">
      <w:pPr>
        <w:pStyle w:val="ListParagraph"/>
        <w:numPr>
          <w:ilvl w:val="0"/>
          <w:numId w:val="1"/>
        </w:numPr>
        <w:rPr>
          <w:rFonts w:ascii="Gill Sans MT" w:hAnsi="Gill Sans MT"/>
          <w:highlight w:val="yellow"/>
        </w:rPr>
      </w:pPr>
      <w:r w:rsidRPr="00790206">
        <w:rPr>
          <w:rFonts w:ascii="Gill Sans MT" w:hAnsi="Gill Sans MT"/>
          <w:highlight w:val="yellow"/>
        </w:rPr>
        <w:t>Comprehensive extreme value testing</w:t>
      </w:r>
    </w:p>
    <w:p w:rsidR="00365918" w:rsidRDefault="00365918" w:rsidP="00365918">
      <w:pPr>
        <w:pStyle w:val="ListParagraph"/>
        <w:numPr>
          <w:ilvl w:val="0"/>
          <w:numId w:val="1"/>
        </w:numPr>
        <w:rPr>
          <w:rFonts w:ascii="Gill Sans MT" w:hAnsi="Gill Sans MT"/>
        </w:rPr>
      </w:pPr>
      <w:r>
        <w:rPr>
          <w:rFonts w:ascii="Gill Sans MT" w:hAnsi="Gill Sans MT"/>
        </w:rPr>
        <w:lastRenderedPageBreak/>
        <w:t xml:space="preserve">Use on platforms other than STELLA </w:t>
      </w:r>
      <w:del w:id="27" w:author="Brian W Bush" w:date="2013-05-16T11:57:00Z">
        <w:r w:rsidDel="00790206">
          <w:rPr>
            <w:rFonts w:ascii="Gill Sans MT" w:hAnsi="Gill Sans MT"/>
          </w:rPr>
          <w:delText>9.1.4</w:delText>
        </w:r>
      </w:del>
      <w:ins w:id="28" w:author="Brian W Bush" w:date="2013-05-16T11:57:00Z">
        <w:r w:rsidR="00790206">
          <w:rPr>
            <w:rFonts w:ascii="Gill Sans MT" w:hAnsi="Gill Sans MT"/>
          </w:rPr>
          <w:t>10.0.3</w:t>
        </w:r>
      </w:ins>
      <w:r>
        <w:rPr>
          <w:rFonts w:ascii="Gill Sans MT" w:hAnsi="Gill Sans MT"/>
        </w:rPr>
        <w:t xml:space="preserve"> running on Windows</w:t>
      </w:r>
    </w:p>
    <w:p w:rsidR="00E31B72" w:rsidRPr="00365918" w:rsidRDefault="00E31B72" w:rsidP="00365918">
      <w:pPr>
        <w:pStyle w:val="ListParagraph"/>
        <w:numPr>
          <w:ilvl w:val="0"/>
          <w:numId w:val="1"/>
        </w:numPr>
        <w:rPr>
          <w:rFonts w:ascii="Gill Sans MT" w:hAnsi="Gill Sans MT"/>
        </w:rPr>
      </w:pPr>
      <w:r>
        <w:rPr>
          <w:rFonts w:ascii="Gill Sans MT" w:hAnsi="Gill Sans MT"/>
        </w:rPr>
        <w:t>Section 508 compliance</w:t>
      </w:r>
    </w:p>
    <w:p w:rsidR="00325DB9" w:rsidRPr="00325DB9" w:rsidRDefault="00325DB9" w:rsidP="003A3EA9">
      <w:pPr>
        <w:spacing w:before="220" w:after="0"/>
        <w:rPr>
          <w:rFonts w:ascii="Gill Sans MT" w:hAnsi="Gill Sans MT"/>
          <w:u w:val="single"/>
        </w:rPr>
      </w:pPr>
      <w:r w:rsidRPr="00325DB9">
        <w:rPr>
          <w:rFonts w:ascii="Gill Sans MT" w:hAnsi="Gill Sans MT"/>
          <w:u w:val="single"/>
        </w:rPr>
        <w:t>Approach</w:t>
      </w:r>
    </w:p>
    <w:p w:rsidR="003A3EA9" w:rsidRDefault="00E31B72" w:rsidP="00E31B72">
      <w:pPr>
        <w:pStyle w:val="ListParagraph"/>
        <w:numPr>
          <w:ilvl w:val="0"/>
          <w:numId w:val="2"/>
        </w:numPr>
        <w:spacing w:before="110" w:after="0"/>
        <w:rPr>
          <w:rFonts w:ascii="Gill Sans MT" w:hAnsi="Gill Sans MT"/>
        </w:rPr>
      </w:pPr>
      <w:r>
        <w:rPr>
          <w:rFonts w:ascii="Gill Sans MT" w:hAnsi="Gill Sans MT"/>
        </w:rPr>
        <w:t xml:space="preserve">The scope for testing will be divided among the testing </w:t>
      </w:r>
      <w:commentRangeStart w:id="29"/>
      <w:r>
        <w:rPr>
          <w:rFonts w:ascii="Gill Sans MT" w:hAnsi="Gill Sans MT"/>
        </w:rPr>
        <w:t>team</w:t>
      </w:r>
      <w:commentRangeEnd w:id="29"/>
      <w:r w:rsidR="00E35D81">
        <w:rPr>
          <w:rStyle w:val="CommentReference"/>
        </w:rPr>
        <w:commentReference w:id="29"/>
      </w:r>
      <w:r>
        <w:rPr>
          <w:rFonts w:ascii="Gill Sans MT" w:hAnsi="Gill Sans MT"/>
        </w:rPr>
        <w:t>.</w:t>
      </w:r>
    </w:p>
    <w:p w:rsidR="00E31B72" w:rsidRDefault="00E31B72" w:rsidP="00E31B72">
      <w:pPr>
        <w:pStyle w:val="ListParagraph"/>
        <w:numPr>
          <w:ilvl w:val="0"/>
          <w:numId w:val="2"/>
        </w:numPr>
        <w:spacing w:before="110" w:after="0"/>
        <w:rPr>
          <w:rFonts w:ascii="Gill Sans MT" w:hAnsi="Gill Sans MT"/>
        </w:rPr>
      </w:pPr>
      <w:r>
        <w:rPr>
          <w:rFonts w:ascii="Gill Sans MT" w:hAnsi="Gill Sans MT"/>
        </w:rPr>
        <w:t>The milestone tracker at &lt;</w:t>
      </w:r>
      <w:del w:id="31" w:author="Brian W Bush" w:date="2013-05-02T12:08:00Z">
        <w:r w:rsidRPr="00E31B72" w:rsidDel="00F50C16">
          <w:delText xml:space="preserve"> </w:delText>
        </w:r>
      </w:del>
      <w:r w:rsidRPr="00E31B72">
        <w:rPr>
          <w:rFonts w:ascii="Gill Sans MT" w:hAnsi="Gill Sans MT"/>
        </w:rPr>
        <w:t>https://github.com/NREL/bioluc/issues/milestones</w:t>
      </w:r>
      <w:r>
        <w:rPr>
          <w:rFonts w:ascii="Gill Sans MT" w:hAnsi="Gill Sans MT"/>
        </w:rPr>
        <w:t>&gt; will be used to organize the testing scope and track progress.</w:t>
      </w:r>
    </w:p>
    <w:p w:rsidR="00E31B72" w:rsidRDefault="00E31B72" w:rsidP="00E31B72">
      <w:pPr>
        <w:pStyle w:val="ListParagraph"/>
        <w:numPr>
          <w:ilvl w:val="0"/>
          <w:numId w:val="2"/>
        </w:numPr>
        <w:spacing w:before="110" w:after="0"/>
        <w:rPr>
          <w:rFonts w:ascii="Gill Sans MT" w:hAnsi="Gill Sans MT"/>
        </w:rPr>
      </w:pPr>
      <w:r>
        <w:rPr>
          <w:rFonts w:ascii="Gill Sans MT" w:hAnsi="Gill Sans MT"/>
        </w:rPr>
        <w:t>The issue tracker at &lt;</w:t>
      </w:r>
      <w:r w:rsidRPr="003A3EA9">
        <w:rPr>
          <w:rFonts w:ascii="Gill Sans MT" w:hAnsi="Gill Sans MT"/>
        </w:rPr>
        <w:t>https://github.com/NREL/bioluc</w:t>
      </w:r>
      <w:r w:rsidRPr="00E31B72">
        <w:rPr>
          <w:rFonts w:ascii="Gill Sans MT" w:hAnsi="Gill Sans MT"/>
        </w:rPr>
        <w:t>/issues</w:t>
      </w:r>
      <w:del w:id="32" w:author="Brian W Bush" w:date="2013-05-02T12:15:00Z">
        <w:r w:rsidDel="00F50C16">
          <w:rPr>
            <w:rFonts w:ascii="Gill Sans MT" w:hAnsi="Gill Sans MT"/>
          </w:rPr>
          <w:delText xml:space="preserve"> </w:delText>
        </w:r>
      </w:del>
      <w:r>
        <w:rPr>
          <w:rFonts w:ascii="Gill Sans MT" w:hAnsi="Gill Sans MT"/>
        </w:rPr>
        <w:t>&gt; will be used to record test results and communicate with the model developers.</w:t>
      </w:r>
    </w:p>
    <w:p w:rsidR="00E31B72" w:rsidRDefault="00E31B72" w:rsidP="00E31B72">
      <w:pPr>
        <w:pStyle w:val="ListParagraph"/>
        <w:numPr>
          <w:ilvl w:val="0"/>
          <w:numId w:val="2"/>
        </w:numPr>
        <w:spacing w:before="110" w:after="0"/>
        <w:rPr>
          <w:rFonts w:ascii="Gill Sans MT" w:hAnsi="Gill Sans MT"/>
        </w:rPr>
      </w:pPr>
      <w:r>
        <w:rPr>
          <w:rFonts w:ascii="Gill Sans MT" w:hAnsi="Gill Sans MT"/>
        </w:rPr>
        <w:t>Model revision numbers will be recorded for all testing.</w:t>
      </w:r>
    </w:p>
    <w:p w:rsidR="00E31B72" w:rsidRDefault="00E31B72" w:rsidP="00E31B72">
      <w:pPr>
        <w:pStyle w:val="ListParagraph"/>
        <w:numPr>
          <w:ilvl w:val="0"/>
          <w:numId w:val="2"/>
        </w:numPr>
        <w:spacing w:before="110" w:after="0"/>
        <w:rPr>
          <w:rFonts w:ascii="Gill Sans MT" w:hAnsi="Gill Sans MT"/>
        </w:rPr>
      </w:pPr>
      <w:r>
        <w:rPr>
          <w:rFonts w:ascii="Gill Sans MT" w:hAnsi="Gill Sans MT"/>
        </w:rPr>
        <w:t>Snapshots of the model and input/output files will be archived in order to facilitate the reproduction of test conditions and results, and the verification of model changes made in response to the tests.</w:t>
      </w:r>
    </w:p>
    <w:p w:rsidR="00E31B72" w:rsidRDefault="00E31B72" w:rsidP="00E31B72">
      <w:pPr>
        <w:pStyle w:val="ListParagraph"/>
        <w:numPr>
          <w:ilvl w:val="0"/>
          <w:numId w:val="2"/>
        </w:numPr>
        <w:spacing w:before="110" w:after="0"/>
        <w:rPr>
          <w:rFonts w:ascii="Gill Sans MT" w:hAnsi="Gill Sans MT"/>
        </w:rPr>
      </w:pPr>
      <w:r>
        <w:rPr>
          <w:rFonts w:ascii="Gill Sans MT" w:hAnsi="Gill Sans MT"/>
        </w:rPr>
        <w:t>For the reasonableness tests, definitions of “reasonableness” will be documented in the test results.</w:t>
      </w:r>
    </w:p>
    <w:p w:rsidR="00E31B72" w:rsidRDefault="00E31B72" w:rsidP="00E31B72">
      <w:pPr>
        <w:pStyle w:val="ListParagraph"/>
        <w:numPr>
          <w:ilvl w:val="0"/>
          <w:numId w:val="2"/>
        </w:numPr>
        <w:spacing w:before="110" w:after="0"/>
        <w:rPr>
          <w:rFonts w:ascii="Gill Sans MT" w:hAnsi="Gill Sans MT"/>
        </w:rPr>
      </w:pPr>
      <w:commentRangeStart w:id="33"/>
      <w:r>
        <w:rPr>
          <w:rFonts w:ascii="Gill Sans MT" w:hAnsi="Gill Sans MT"/>
        </w:rPr>
        <w:t>The testing team will consult with NREL Legal Counsel regarding packaging requirements.</w:t>
      </w:r>
    </w:p>
    <w:p w:rsidR="00E31B72" w:rsidRPr="00E31B72" w:rsidRDefault="00E31B72" w:rsidP="00E31B72">
      <w:pPr>
        <w:pStyle w:val="ListParagraph"/>
        <w:numPr>
          <w:ilvl w:val="0"/>
          <w:numId w:val="2"/>
        </w:numPr>
        <w:spacing w:before="110" w:after="0"/>
        <w:rPr>
          <w:rFonts w:ascii="Gill Sans MT" w:hAnsi="Gill Sans MT"/>
        </w:rPr>
      </w:pPr>
      <w:r>
        <w:rPr>
          <w:rFonts w:ascii="Gill Sans MT" w:hAnsi="Gill Sans MT"/>
        </w:rPr>
        <w:t xml:space="preserve">The testing team will consult with NREL Communications regarding issues of releasing the model on the NREL </w:t>
      </w:r>
      <w:proofErr w:type="spellStart"/>
      <w:r>
        <w:rPr>
          <w:rFonts w:ascii="Gill Sans MT" w:hAnsi="Gill Sans MT"/>
        </w:rPr>
        <w:t>GitHub</w:t>
      </w:r>
      <w:proofErr w:type="spellEnd"/>
      <w:r>
        <w:rPr>
          <w:rFonts w:ascii="Gill Sans MT" w:hAnsi="Gill Sans MT"/>
        </w:rPr>
        <w:t xml:space="preserve"> website, particularly Section 508 compliance issues.</w:t>
      </w:r>
      <w:commentRangeEnd w:id="33"/>
      <w:r w:rsidR="00E35D81">
        <w:rPr>
          <w:rStyle w:val="CommentReference"/>
        </w:rPr>
        <w:commentReference w:id="33"/>
      </w:r>
    </w:p>
    <w:p w:rsidR="003A3EA9" w:rsidRPr="00325DB9" w:rsidRDefault="003A3EA9" w:rsidP="003A3EA9">
      <w:pPr>
        <w:spacing w:before="220" w:after="0"/>
        <w:rPr>
          <w:rFonts w:ascii="Gill Sans MT" w:hAnsi="Gill Sans MT"/>
          <w:u w:val="single"/>
        </w:rPr>
      </w:pPr>
      <w:r>
        <w:rPr>
          <w:rFonts w:ascii="Gill Sans MT" w:hAnsi="Gill Sans MT"/>
          <w:u w:val="single"/>
        </w:rPr>
        <w:t>Timeline</w:t>
      </w:r>
    </w:p>
    <w:p w:rsidR="003A3EA9" w:rsidRPr="00325DB9" w:rsidRDefault="003A3EA9" w:rsidP="003A3EA9">
      <w:pPr>
        <w:tabs>
          <w:tab w:val="left" w:pos="1080"/>
        </w:tabs>
        <w:spacing w:before="110" w:after="0"/>
        <w:rPr>
          <w:rFonts w:ascii="Gill Sans MT" w:hAnsi="Gill Sans MT"/>
        </w:rPr>
      </w:pPr>
      <w:r>
        <w:rPr>
          <w:rFonts w:ascii="Gill Sans MT" w:hAnsi="Gill Sans MT"/>
        </w:rPr>
        <w:t>Apr-May:</w:t>
      </w:r>
      <w:r>
        <w:rPr>
          <w:rFonts w:ascii="Gill Sans MT" w:hAnsi="Gill Sans MT"/>
        </w:rPr>
        <w:tab/>
        <w:t>Preliminary testing and follow-up in conjunction with workshop at ORNL</w:t>
      </w:r>
      <w:r>
        <w:rPr>
          <w:rFonts w:ascii="Gill Sans MT" w:hAnsi="Gill Sans MT"/>
        </w:rPr>
        <w:br/>
        <w:t>Jun-Jul:</w:t>
      </w:r>
      <w:r>
        <w:rPr>
          <w:rFonts w:ascii="Gill Sans MT" w:hAnsi="Gill Sans MT"/>
        </w:rPr>
        <w:tab/>
        <w:t>Completion of testing</w:t>
      </w:r>
      <w:r>
        <w:rPr>
          <w:rFonts w:ascii="Gill Sans MT" w:hAnsi="Gill Sans MT"/>
        </w:rPr>
        <w:br/>
        <w:t>Aug-Sep:</w:t>
      </w:r>
      <w:r>
        <w:rPr>
          <w:rFonts w:ascii="Gill Sans MT" w:hAnsi="Gill Sans MT"/>
        </w:rPr>
        <w:tab/>
        <w:t>Verification of test results</w:t>
      </w:r>
    </w:p>
    <w:p w:rsidR="00CA11A5" w:rsidRPr="00325DB9" w:rsidRDefault="00CA11A5" w:rsidP="00CA11A5">
      <w:pPr>
        <w:spacing w:before="220" w:after="0"/>
        <w:rPr>
          <w:rFonts w:ascii="Gill Sans MT" w:hAnsi="Gill Sans MT"/>
          <w:u w:val="single"/>
        </w:rPr>
      </w:pPr>
      <w:r>
        <w:rPr>
          <w:rFonts w:ascii="Gill Sans MT" w:hAnsi="Gill Sans MT"/>
          <w:u w:val="single"/>
        </w:rPr>
        <w:t>Resources</w:t>
      </w:r>
    </w:p>
    <w:p w:rsidR="00E31B72" w:rsidRPr="00325DB9" w:rsidRDefault="00CA11A5" w:rsidP="00E31B72">
      <w:pPr>
        <w:spacing w:before="110" w:after="0"/>
        <w:rPr>
          <w:rFonts w:ascii="Gill Sans MT" w:hAnsi="Gill Sans MT"/>
        </w:rPr>
      </w:pPr>
      <w:r>
        <w:rPr>
          <w:rFonts w:ascii="Gill Sans MT" w:hAnsi="Gill Sans MT"/>
        </w:rPr>
        <w:t xml:space="preserve">Brian Bush, Laura Vimmerstedt, and </w:t>
      </w:r>
      <w:r w:rsidR="00E31B72">
        <w:rPr>
          <w:rFonts w:ascii="Gill Sans MT" w:hAnsi="Gill Sans MT"/>
        </w:rPr>
        <w:t xml:space="preserve">one or more </w:t>
      </w:r>
      <w:r>
        <w:rPr>
          <w:rFonts w:ascii="Gill Sans MT" w:hAnsi="Gill Sans MT"/>
        </w:rPr>
        <w:t xml:space="preserve">summer interns will perform the testing.  </w:t>
      </w:r>
      <w:commentRangeStart w:id="34"/>
      <w:r>
        <w:rPr>
          <w:rFonts w:ascii="Gill Sans MT" w:hAnsi="Gill Sans MT"/>
        </w:rPr>
        <w:t>Len Malczynski of SNL may informally participate in the testing, too</w:t>
      </w:r>
      <w:commentRangeEnd w:id="34"/>
      <w:r w:rsidR="00E35D81">
        <w:rPr>
          <w:rStyle w:val="CommentReference"/>
        </w:rPr>
        <w:commentReference w:id="34"/>
      </w:r>
      <w:r>
        <w:rPr>
          <w:rFonts w:ascii="Gill Sans MT" w:hAnsi="Gill Sans MT"/>
        </w:rPr>
        <w:t>.  No automated testing software will be u</w:t>
      </w:r>
      <w:r w:rsidR="00E31B72">
        <w:rPr>
          <w:rFonts w:ascii="Gill Sans MT" w:hAnsi="Gill Sans MT"/>
        </w:rPr>
        <w:t>tilized</w:t>
      </w:r>
      <w:r>
        <w:rPr>
          <w:rFonts w:ascii="Gill Sans MT" w:hAnsi="Gill Sans MT"/>
        </w:rPr>
        <w:t>.</w:t>
      </w:r>
    </w:p>
    <w:p w:rsidR="003A3EA9" w:rsidRPr="00325DB9" w:rsidRDefault="003A3EA9" w:rsidP="003A3EA9">
      <w:pPr>
        <w:spacing w:before="220" w:after="0"/>
        <w:rPr>
          <w:rFonts w:ascii="Gill Sans MT" w:hAnsi="Gill Sans MT"/>
          <w:u w:val="single"/>
        </w:rPr>
      </w:pPr>
      <w:r>
        <w:rPr>
          <w:rFonts w:ascii="Gill Sans MT" w:hAnsi="Gill Sans MT"/>
          <w:u w:val="single"/>
        </w:rPr>
        <w:t>Artifacts</w:t>
      </w:r>
    </w:p>
    <w:p w:rsidR="00325DB9" w:rsidRPr="00325DB9" w:rsidRDefault="003A3EA9" w:rsidP="003A3EA9">
      <w:pPr>
        <w:spacing w:before="110" w:after="0"/>
        <w:rPr>
          <w:rFonts w:ascii="Gill Sans MT" w:hAnsi="Gill Sans MT"/>
        </w:rPr>
      </w:pPr>
      <w:r>
        <w:rPr>
          <w:rFonts w:ascii="Gill Sans MT" w:hAnsi="Gill Sans MT"/>
        </w:rPr>
        <w:t xml:space="preserve">The test results </w:t>
      </w:r>
      <w:r w:rsidR="00E31B72">
        <w:rPr>
          <w:rFonts w:ascii="Gill Sans MT" w:hAnsi="Gill Sans MT"/>
        </w:rPr>
        <w:t xml:space="preserve">and supporting material </w:t>
      </w:r>
      <w:r>
        <w:rPr>
          <w:rFonts w:ascii="Gill Sans MT" w:hAnsi="Gill Sans MT"/>
        </w:rPr>
        <w:t>will be do</w:t>
      </w:r>
      <w:r w:rsidR="00E31B72">
        <w:rPr>
          <w:rFonts w:ascii="Gill Sans MT" w:hAnsi="Gill Sans MT"/>
        </w:rPr>
        <w:t xml:space="preserve">cumented </w:t>
      </w:r>
      <w:r>
        <w:rPr>
          <w:rFonts w:ascii="Gill Sans MT" w:hAnsi="Gill Sans MT"/>
        </w:rPr>
        <w:t>at &lt;</w:t>
      </w:r>
      <w:r w:rsidRPr="003A3EA9">
        <w:rPr>
          <w:rFonts w:ascii="Gill Sans MT" w:hAnsi="Gill Sans MT"/>
        </w:rPr>
        <w:t>https://github.com/NREL/bioluc</w:t>
      </w:r>
      <w:r>
        <w:rPr>
          <w:rFonts w:ascii="Gill Sans MT" w:hAnsi="Gill Sans MT"/>
        </w:rPr>
        <w:t xml:space="preserve">&gt;.  No stand-alone test report will be </w:t>
      </w:r>
      <w:commentRangeStart w:id="35"/>
      <w:r>
        <w:rPr>
          <w:rFonts w:ascii="Gill Sans MT" w:hAnsi="Gill Sans MT"/>
        </w:rPr>
        <w:t>delivered</w:t>
      </w:r>
      <w:commentRangeEnd w:id="35"/>
      <w:r w:rsidR="00E35D81">
        <w:rPr>
          <w:rStyle w:val="CommentReference"/>
        </w:rPr>
        <w:commentReference w:id="35"/>
      </w:r>
      <w:r>
        <w:rPr>
          <w:rFonts w:ascii="Gill Sans MT" w:hAnsi="Gill Sans MT"/>
        </w:rPr>
        <w:t>.</w:t>
      </w:r>
    </w:p>
    <w:sectPr w:rsidR="00325DB9" w:rsidRPr="00325DB9" w:rsidSect="00C811FB">
      <w:footerReference w:type="default" r:id="rId8"/>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Brian W Bush" w:date="2013-05-16T12:03:00Z" w:initials="BWB">
    <w:p w:rsidR="00790206" w:rsidRDefault="00790206">
      <w:pPr>
        <w:pStyle w:val="CommentText"/>
      </w:pPr>
      <w:r>
        <w:rPr>
          <w:rStyle w:val="CommentReference"/>
        </w:rPr>
        <w:annotationRef/>
      </w:r>
      <w:r>
        <w:t>I have past experience performing and documenting tests on stuff like this, so I think I can do it quickly.</w:t>
      </w:r>
    </w:p>
  </w:comment>
  <w:comment w:id="21" w:author="lvimmers" w:date="2013-04-24T14:25:00Z" w:initials="ljv">
    <w:p w:rsidR="00790206" w:rsidRDefault="00790206">
      <w:pPr>
        <w:pStyle w:val="CommentText"/>
      </w:pPr>
      <w:r>
        <w:rPr>
          <w:rStyle w:val="CommentReference"/>
        </w:rPr>
        <w:annotationRef/>
      </w:r>
      <w:r>
        <w:t>I do not have an intuitive sense of these values, but would be happy to work on this category.</w:t>
      </w:r>
    </w:p>
  </w:comment>
  <w:comment w:id="22" w:author="Brian W Bush" w:date="2013-05-16T12:02:00Z" w:initials="BWB">
    <w:p w:rsidR="00790206" w:rsidRDefault="00790206">
      <w:pPr>
        <w:pStyle w:val="CommentText"/>
      </w:pPr>
      <w:r>
        <w:rPr>
          <w:rStyle w:val="CommentReference"/>
        </w:rPr>
        <w:annotationRef/>
      </w:r>
      <w:r>
        <w:t>I’d like to try these, but will probably need Ethan’s advice.  Our UK visitors and others can focus on this area, too.</w:t>
      </w:r>
    </w:p>
  </w:comment>
  <w:comment w:id="23" w:author="lvimmers" w:date="2013-04-24T14:24:00Z" w:initials="ljv">
    <w:p w:rsidR="00790206" w:rsidRDefault="00790206">
      <w:pPr>
        <w:pStyle w:val="CommentText"/>
      </w:pPr>
      <w:r>
        <w:rPr>
          <w:rStyle w:val="CommentReference"/>
        </w:rPr>
        <w:annotationRef/>
      </w:r>
      <w:r>
        <w:t>I would require coaching to develop an efficient strategy to accomplish most of these items.  They are of interest to me, however.</w:t>
      </w:r>
    </w:p>
  </w:comment>
  <w:comment w:id="24" w:author="Brian W Bush" w:date="2013-05-16T11:56:00Z" w:initials="BWB">
    <w:p w:rsidR="00790206" w:rsidRDefault="00790206">
      <w:pPr>
        <w:pStyle w:val="CommentText"/>
      </w:pPr>
      <w:r>
        <w:rPr>
          <w:rStyle w:val="CommentReference"/>
        </w:rPr>
        <w:annotationRef/>
      </w:r>
      <w:r>
        <w:t>I will coach you and Eric on these and I can handle some of the tasks if they become burdensome or too time consuming.</w:t>
      </w:r>
    </w:p>
  </w:comment>
  <w:comment w:id="26" w:author="lvimmers" w:date="2013-04-24T14:24:00Z" w:initials="ljv">
    <w:p w:rsidR="00790206" w:rsidRDefault="00790206">
      <w:pPr>
        <w:pStyle w:val="CommentText"/>
      </w:pPr>
      <w:r>
        <w:rPr>
          <w:rStyle w:val="CommentReference"/>
        </w:rPr>
        <w:annotationRef/>
      </w:r>
      <w:r>
        <w:t>It probably makes sense for me to continue to work with legal on this.</w:t>
      </w:r>
    </w:p>
  </w:comment>
  <w:comment w:id="29" w:author="lvimmers" w:date="2013-04-24T14:26:00Z" w:initials="ljv">
    <w:p w:rsidR="00790206" w:rsidRDefault="00790206">
      <w:pPr>
        <w:pStyle w:val="CommentText"/>
      </w:pPr>
      <w:r>
        <w:rPr>
          <w:rStyle w:val="CommentReference"/>
        </w:rPr>
        <w:annotationRef/>
      </w:r>
      <w:r>
        <w:t>Mechanism / timing for division of labor?  Intern (Eric Bryant) is eager to start work around May 1. (I could invite him to call in to one or more of the workshop calls if we want.)  He requested a list of skills that we would like him to be ready to use.  I would like to share this test plan with him as soon as that’s OK.</w:t>
      </w:r>
      <w:bookmarkStart w:id="30" w:name="_GoBack"/>
      <w:bookmarkEnd w:id="30"/>
      <w:r>
        <w:t xml:space="preserve"> </w:t>
      </w:r>
    </w:p>
  </w:comment>
  <w:comment w:id="33" w:author="lvimmers" w:date="2013-04-24T14:13:00Z" w:initials="ljv">
    <w:p w:rsidR="00790206" w:rsidRDefault="00790206">
      <w:pPr>
        <w:pStyle w:val="CommentText"/>
      </w:pPr>
      <w:r>
        <w:rPr>
          <w:rStyle w:val="CommentReference"/>
        </w:rPr>
        <w:annotationRef/>
      </w:r>
      <w:r>
        <w:t>Probably need to define these requirements very soon.</w:t>
      </w:r>
    </w:p>
  </w:comment>
  <w:comment w:id="34" w:author="lvimmers" w:date="2013-04-24T14:14:00Z" w:initials="ljv">
    <w:p w:rsidR="00790206" w:rsidRDefault="00790206">
      <w:pPr>
        <w:pStyle w:val="CommentText"/>
      </w:pPr>
      <w:r>
        <w:rPr>
          <w:rStyle w:val="CommentReference"/>
        </w:rPr>
        <w:annotationRef/>
      </w:r>
      <w:r>
        <w:t>For free or do we need $ transfer?  (Budget? Mechanism?)</w:t>
      </w:r>
    </w:p>
  </w:comment>
  <w:comment w:id="35" w:author="lvimmers" w:date="2013-04-24T14:16:00Z" w:initials="ljv">
    <w:p w:rsidR="00790206" w:rsidRDefault="00790206">
      <w:pPr>
        <w:pStyle w:val="CommentText"/>
      </w:pPr>
      <w:r>
        <w:rPr>
          <w:rStyle w:val="CommentReference"/>
        </w:rPr>
        <w:annotationRef/>
      </w:r>
      <w:r>
        <w:t>Does this meet the deliverables to DOE?  We could also do a summary memo that would perhaps just be a modified version of this document.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0206" w:rsidRDefault="00790206" w:rsidP="00EF40AC">
      <w:pPr>
        <w:spacing w:after="0" w:line="240" w:lineRule="auto"/>
      </w:pPr>
      <w:r>
        <w:separator/>
      </w:r>
    </w:p>
  </w:endnote>
  <w:endnote w:type="continuationSeparator" w:id="0">
    <w:p w:rsidR="00790206" w:rsidRDefault="00790206" w:rsidP="00EF40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0206" w:rsidRPr="00EF40AC" w:rsidRDefault="00790206">
    <w:pPr>
      <w:pStyle w:val="Footer"/>
      <w:rPr>
        <w:rFonts w:ascii="Gill Sans MT" w:hAnsi="Gill Sans MT"/>
        <w:color w:val="808080" w:themeColor="background1" w:themeShade="80"/>
        <w:sz w:val="18"/>
        <w:szCs w:val="18"/>
      </w:rPr>
    </w:pPr>
    <w:proofErr w:type="spellStart"/>
    <w:r w:rsidRPr="00EF40AC">
      <w:rPr>
        <w:rFonts w:ascii="Gill Sans MT" w:hAnsi="Gill Sans MT"/>
        <w:color w:val="808080" w:themeColor="background1" w:themeShade="80"/>
        <w:sz w:val="18"/>
        <w:szCs w:val="18"/>
      </w:rPr>
      <w:t>BioLUC</w:t>
    </w:r>
    <w:proofErr w:type="spellEnd"/>
    <w:r w:rsidRPr="00EF40AC">
      <w:rPr>
        <w:rFonts w:ascii="Gill Sans MT" w:hAnsi="Gill Sans MT"/>
        <w:color w:val="808080" w:themeColor="background1" w:themeShade="80"/>
        <w:sz w:val="18"/>
        <w:szCs w:val="18"/>
      </w:rPr>
      <w:t xml:space="preserve"> Test Plan</w:t>
    </w:r>
    <w:r w:rsidRPr="00EF40AC">
      <w:rPr>
        <w:rFonts w:ascii="Gill Sans MT" w:hAnsi="Gill Sans MT"/>
        <w:color w:val="808080" w:themeColor="background1" w:themeShade="80"/>
        <w:sz w:val="18"/>
        <w:szCs w:val="18"/>
      </w:rPr>
      <w:tab/>
    </w:r>
    <w:r w:rsidRPr="00EF40AC">
      <w:rPr>
        <w:rFonts w:ascii="Gill Sans MT" w:hAnsi="Gill Sans MT"/>
        <w:color w:val="808080" w:themeColor="background1" w:themeShade="80"/>
        <w:sz w:val="18"/>
        <w:szCs w:val="18"/>
      </w:rPr>
      <w:fldChar w:fldCharType="begin"/>
    </w:r>
    <w:r w:rsidRPr="00EF40AC">
      <w:rPr>
        <w:rFonts w:ascii="Gill Sans MT" w:hAnsi="Gill Sans MT"/>
        <w:color w:val="808080" w:themeColor="background1" w:themeShade="80"/>
        <w:sz w:val="18"/>
        <w:szCs w:val="18"/>
      </w:rPr>
      <w:instrText xml:space="preserve"> PAGE   \* MERGEFORMAT </w:instrText>
    </w:r>
    <w:r w:rsidRPr="00EF40AC">
      <w:rPr>
        <w:rFonts w:ascii="Gill Sans MT" w:hAnsi="Gill Sans MT"/>
        <w:color w:val="808080" w:themeColor="background1" w:themeShade="80"/>
        <w:sz w:val="18"/>
        <w:szCs w:val="18"/>
      </w:rPr>
      <w:fldChar w:fldCharType="separate"/>
    </w:r>
    <w:r w:rsidR="0030294C">
      <w:rPr>
        <w:rFonts w:ascii="Gill Sans MT" w:hAnsi="Gill Sans MT"/>
        <w:noProof/>
        <w:color w:val="808080" w:themeColor="background1" w:themeShade="80"/>
        <w:sz w:val="18"/>
        <w:szCs w:val="18"/>
      </w:rPr>
      <w:t>1</w:t>
    </w:r>
    <w:r w:rsidRPr="00EF40AC">
      <w:rPr>
        <w:rFonts w:ascii="Gill Sans MT" w:hAnsi="Gill Sans MT"/>
        <w:color w:val="808080" w:themeColor="background1" w:themeShade="80"/>
        <w:sz w:val="18"/>
        <w:szCs w:val="18"/>
      </w:rPr>
      <w:fldChar w:fldCharType="end"/>
    </w:r>
    <w:r w:rsidRPr="00EF40AC">
      <w:rPr>
        <w:rFonts w:ascii="Gill Sans MT" w:hAnsi="Gill Sans MT"/>
        <w:color w:val="808080" w:themeColor="background1" w:themeShade="80"/>
        <w:sz w:val="18"/>
        <w:szCs w:val="18"/>
      </w:rPr>
      <w:tab/>
      <w:t>24 April 2013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0206" w:rsidRDefault="00790206" w:rsidP="00EF40AC">
      <w:pPr>
        <w:spacing w:after="0" w:line="240" w:lineRule="auto"/>
      </w:pPr>
      <w:r>
        <w:separator/>
      </w:r>
    </w:p>
  </w:footnote>
  <w:footnote w:type="continuationSeparator" w:id="0">
    <w:p w:rsidR="00790206" w:rsidRDefault="00790206" w:rsidP="00EF40A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E8777E"/>
    <w:multiLevelType w:val="hybridMultilevel"/>
    <w:tmpl w:val="97D08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336E75"/>
    <w:multiLevelType w:val="hybridMultilevel"/>
    <w:tmpl w:val="1214DB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trackRevisions/>
  <w:defaultTabStop w:val="720"/>
  <w:characterSpacingControl w:val="doNotCompress"/>
  <w:footnotePr>
    <w:footnote w:id="-1"/>
    <w:footnote w:id="0"/>
  </w:footnotePr>
  <w:endnotePr>
    <w:endnote w:id="-1"/>
    <w:endnote w:id="0"/>
  </w:endnotePr>
  <w:compat/>
  <w:rsids>
    <w:rsidRoot w:val="00325DB9"/>
    <w:rsid w:val="0030294C"/>
    <w:rsid w:val="00325DB9"/>
    <w:rsid w:val="00365918"/>
    <w:rsid w:val="003A3EA9"/>
    <w:rsid w:val="00440135"/>
    <w:rsid w:val="0047290D"/>
    <w:rsid w:val="0066311C"/>
    <w:rsid w:val="00790206"/>
    <w:rsid w:val="008E394F"/>
    <w:rsid w:val="00904D45"/>
    <w:rsid w:val="009A6604"/>
    <w:rsid w:val="00B35BBB"/>
    <w:rsid w:val="00C17C25"/>
    <w:rsid w:val="00C811FB"/>
    <w:rsid w:val="00CA11A5"/>
    <w:rsid w:val="00CA16D3"/>
    <w:rsid w:val="00CB04EF"/>
    <w:rsid w:val="00E31B72"/>
    <w:rsid w:val="00E35D81"/>
    <w:rsid w:val="00EF40AC"/>
    <w:rsid w:val="00F50C16"/>
    <w:rsid w:val="00F608E9"/>
    <w:rsid w:val="00F719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1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DB9"/>
    <w:pPr>
      <w:ind w:left="720"/>
      <w:contextualSpacing/>
    </w:pPr>
  </w:style>
  <w:style w:type="paragraph" w:styleId="Header">
    <w:name w:val="header"/>
    <w:basedOn w:val="Normal"/>
    <w:link w:val="HeaderChar"/>
    <w:uiPriority w:val="99"/>
    <w:semiHidden/>
    <w:unhideWhenUsed/>
    <w:rsid w:val="00EF40A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F40AC"/>
  </w:style>
  <w:style w:type="paragraph" w:styleId="Footer">
    <w:name w:val="footer"/>
    <w:basedOn w:val="Normal"/>
    <w:link w:val="FooterChar"/>
    <w:uiPriority w:val="99"/>
    <w:unhideWhenUsed/>
    <w:rsid w:val="00EF40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0AC"/>
  </w:style>
  <w:style w:type="paragraph" w:styleId="BalloonText">
    <w:name w:val="Balloon Text"/>
    <w:basedOn w:val="Normal"/>
    <w:link w:val="BalloonTextChar"/>
    <w:uiPriority w:val="99"/>
    <w:semiHidden/>
    <w:unhideWhenUsed/>
    <w:rsid w:val="00EF40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0AC"/>
    <w:rPr>
      <w:rFonts w:ascii="Tahoma" w:hAnsi="Tahoma" w:cs="Tahoma"/>
      <w:sz w:val="16"/>
      <w:szCs w:val="16"/>
    </w:rPr>
  </w:style>
  <w:style w:type="character" w:styleId="Hyperlink">
    <w:name w:val="Hyperlink"/>
    <w:basedOn w:val="DefaultParagraphFont"/>
    <w:uiPriority w:val="99"/>
    <w:unhideWhenUsed/>
    <w:rsid w:val="00E31B72"/>
    <w:rPr>
      <w:color w:val="0000FF" w:themeColor="hyperlink"/>
      <w:u w:val="single"/>
    </w:rPr>
  </w:style>
  <w:style w:type="character" w:styleId="CommentReference">
    <w:name w:val="annotation reference"/>
    <w:basedOn w:val="DefaultParagraphFont"/>
    <w:uiPriority w:val="99"/>
    <w:semiHidden/>
    <w:unhideWhenUsed/>
    <w:rsid w:val="00904D45"/>
    <w:rPr>
      <w:sz w:val="16"/>
      <w:szCs w:val="16"/>
    </w:rPr>
  </w:style>
  <w:style w:type="paragraph" w:styleId="CommentText">
    <w:name w:val="annotation text"/>
    <w:basedOn w:val="Normal"/>
    <w:link w:val="CommentTextChar"/>
    <w:uiPriority w:val="99"/>
    <w:semiHidden/>
    <w:unhideWhenUsed/>
    <w:rsid w:val="00904D45"/>
    <w:pPr>
      <w:spacing w:line="240" w:lineRule="auto"/>
    </w:pPr>
    <w:rPr>
      <w:sz w:val="20"/>
      <w:szCs w:val="20"/>
    </w:rPr>
  </w:style>
  <w:style w:type="character" w:customStyle="1" w:styleId="CommentTextChar">
    <w:name w:val="Comment Text Char"/>
    <w:basedOn w:val="DefaultParagraphFont"/>
    <w:link w:val="CommentText"/>
    <w:uiPriority w:val="99"/>
    <w:semiHidden/>
    <w:rsid w:val="00904D45"/>
    <w:rPr>
      <w:sz w:val="20"/>
      <w:szCs w:val="20"/>
    </w:rPr>
  </w:style>
  <w:style w:type="paragraph" w:styleId="CommentSubject">
    <w:name w:val="annotation subject"/>
    <w:basedOn w:val="CommentText"/>
    <w:next w:val="CommentText"/>
    <w:link w:val="CommentSubjectChar"/>
    <w:uiPriority w:val="99"/>
    <w:semiHidden/>
    <w:unhideWhenUsed/>
    <w:rsid w:val="00904D45"/>
    <w:rPr>
      <w:b/>
      <w:bCs/>
    </w:rPr>
  </w:style>
  <w:style w:type="character" w:customStyle="1" w:styleId="CommentSubjectChar">
    <w:name w:val="Comment Subject Char"/>
    <w:basedOn w:val="CommentTextChar"/>
    <w:link w:val="CommentSubject"/>
    <w:uiPriority w:val="99"/>
    <w:semiHidden/>
    <w:rsid w:val="00904D4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3557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W Bush</dc:creator>
  <cp:lastModifiedBy>Brian W Bush</cp:lastModifiedBy>
  <cp:revision>7</cp:revision>
  <dcterms:created xsi:type="dcterms:W3CDTF">2013-04-24T20:20:00Z</dcterms:created>
  <dcterms:modified xsi:type="dcterms:W3CDTF">2013-05-16T18:10:00Z</dcterms:modified>
</cp:coreProperties>
</file>